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C58" w:rsidRPr="00170C58" w:rsidRDefault="00170C58" w:rsidP="00170C58">
      <w:pPr>
        <w:widowControl/>
        <w:wordWrap/>
        <w:autoSpaceDE/>
        <w:autoSpaceDN/>
        <w:spacing w:beforeAutospacing="1" w:after="0" w:afterAutospacing="1" w:line="270" w:lineRule="atLeast"/>
        <w:jc w:val="center"/>
        <w:outlineLvl w:val="1"/>
        <w:rPr>
          <w:rFonts w:ascii="Arial" w:eastAsia="굴림" w:hAnsi="Arial" w:cs="Arial"/>
          <w:b/>
          <w:bCs/>
          <w:color w:val="000000"/>
          <w:kern w:val="0"/>
          <w:sz w:val="72"/>
          <w:szCs w:val="36"/>
        </w:rPr>
      </w:pPr>
      <w:proofErr w:type="spellStart"/>
      <w:r>
        <w:rPr>
          <w:rFonts w:ascii="Arial" w:eastAsia="굴림" w:hAnsi="Arial" w:cs="Arial" w:hint="eastAsia"/>
          <w:b/>
          <w:bCs/>
          <w:color w:val="000000"/>
          <w:kern w:val="0"/>
          <w:sz w:val="72"/>
          <w:szCs w:val="36"/>
        </w:rPr>
        <w:t>WiFi</w:t>
      </w:r>
      <w:proofErr w:type="spellEnd"/>
    </w:p>
    <w:p w:rsidR="00170C58" w:rsidRPr="00170C58" w:rsidRDefault="00170C58" w:rsidP="00170C58">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5" w:anchor="toc" w:history="1">
        <w:r w:rsidRPr="00170C58">
          <w:rPr>
            <w:rFonts w:ascii="Arial" w:eastAsia="굴림" w:hAnsi="Arial" w:cs="Arial"/>
            <w:b/>
            <w:bCs/>
            <w:color w:val="551A8B"/>
            <w:kern w:val="0"/>
            <w:sz w:val="36"/>
            <w:szCs w:val="36"/>
            <w:u w:val="single"/>
            <w:bdr w:val="none" w:sz="0" w:space="0" w:color="auto" w:frame="1"/>
          </w:rPr>
          <w:t>1</w:t>
        </w:r>
        <w:r w:rsidRPr="00170C58">
          <w:rPr>
            <w:rFonts w:ascii="Arial" w:eastAsia="굴림" w:hAnsi="Arial" w:cs="Arial"/>
            <w:b/>
            <w:bCs/>
            <w:color w:val="551A8B"/>
            <w:kern w:val="0"/>
            <w:sz w:val="36"/>
            <w:szCs w:val="36"/>
            <w:bdr w:val="none" w:sz="0" w:space="0" w:color="auto" w:frame="1"/>
          </w:rPr>
          <w:t>.</w:t>
        </w:r>
      </w:hyperlink>
      <w:r w:rsidRPr="00170C58">
        <w:rPr>
          <w:rFonts w:ascii="Arial" w:eastAsia="굴림" w:hAnsi="Arial" w:cs="Arial"/>
          <w:b/>
          <w:bCs/>
          <w:color w:val="000000"/>
          <w:kern w:val="0"/>
          <w:sz w:val="36"/>
          <w:szCs w:val="36"/>
        </w:rPr>
        <w:t> </w:t>
      </w:r>
      <w:r w:rsidRPr="00170C58">
        <w:rPr>
          <w:rFonts w:ascii="Arial" w:eastAsia="굴림" w:hAnsi="Arial" w:cs="Arial"/>
          <w:b/>
          <w:bCs/>
          <w:color w:val="000000"/>
          <w:kern w:val="0"/>
          <w:sz w:val="36"/>
          <w:szCs w:val="36"/>
        </w:rPr>
        <w:t>개요</w:t>
      </w:r>
      <w:r w:rsidRPr="00170C58">
        <w:rPr>
          <w:rFonts w:ascii="Arial" w:eastAsia="굴림" w:hAnsi="Arial" w:cs="Arial"/>
          <w:b/>
          <w:bCs/>
          <w:color w:val="000000"/>
          <w:kern w:val="0"/>
          <w:sz w:val="36"/>
          <w:szCs w:val="36"/>
        </w:rPr>
        <w:t> </w:t>
      </w:r>
      <w:hyperlink r:id="rId6" w:anchor="s-1" w:history="1">
        <w:r w:rsidRPr="00170C58">
          <w:rPr>
            <w:rFonts w:ascii="Arial" w:eastAsia="굴림" w:hAnsi="Arial" w:cs="Arial"/>
            <w:b/>
            <w:bCs/>
            <w:color w:val="551A8B"/>
            <w:kern w:val="0"/>
            <w:sz w:val="36"/>
            <w:szCs w:val="36"/>
            <w:u w:val="single"/>
            <w:bdr w:val="none" w:sz="0" w:space="0" w:color="auto" w:frame="1"/>
          </w:rPr>
          <w:t>¶</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전송</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표준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기술중</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하나인</w:t>
      </w:r>
      <w:r w:rsidRPr="00170C58">
        <w:rPr>
          <w:rFonts w:ascii="Arial" w:eastAsia="굴림" w:hAnsi="Arial" w:cs="Arial"/>
          <w:color w:val="000000"/>
          <w:kern w:val="0"/>
          <w:sz w:val="18"/>
          <w:szCs w:val="18"/>
        </w:rPr>
        <w:t xml:space="preserve"> IEEE 802.11</w:t>
      </w:r>
      <w:r w:rsidRPr="00170C58">
        <w:rPr>
          <w:rFonts w:ascii="Arial" w:eastAsia="굴림" w:hAnsi="Arial" w:cs="Arial"/>
          <w:color w:val="000000"/>
          <w:kern w:val="0"/>
          <w:sz w:val="18"/>
          <w:szCs w:val="18"/>
        </w:rPr>
        <w:t>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기반한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서로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장치들간의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데이터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전송</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규약</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명칭인</w:t>
      </w:r>
      <w:r w:rsidRPr="00170C58">
        <w:rPr>
          <w:rFonts w:ascii="Arial" w:eastAsia="굴림" w:hAnsi="Arial" w:cs="Arial"/>
          <w:color w:val="000000"/>
          <w:kern w:val="0"/>
          <w:sz w:val="18"/>
          <w:szCs w:val="18"/>
        </w:rPr>
        <w:t xml:space="preserve"> Wi-Fi</w:t>
      </w:r>
      <w:hyperlink r:id="rId7" w:anchor="fn1" w:tooltip="현재는 와이파이라 읽은 것이 공식이나, 초창기에는 위피라 부르기도 했다." w:history="1">
        <w:r w:rsidRPr="00170C58">
          <w:rPr>
            <w:rFonts w:ascii="굴림체" w:eastAsia="굴림체" w:hAnsi="굴림체" w:cs="굴림체"/>
            <w:color w:val="551A8B"/>
            <w:kern w:val="0"/>
            <w:sz w:val="15"/>
            <w:szCs w:val="15"/>
            <w:u w:val="single"/>
            <w:bdr w:val="none" w:sz="0" w:space="0" w:color="auto" w:frame="1"/>
            <w:vertAlign w:val="superscript"/>
          </w:rPr>
          <w:t>[1]</w:t>
        </w:r>
      </w:hyperlink>
      <w:r w:rsidRPr="00170C58">
        <w:rPr>
          <w:rFonts w:ascii="Arial" w:eastAsia="굴림" w:hAnsi="Arial" w:cs="Arial"/>
          <w:color w:val="000000"/>
          <w:kern w:val="0"/>
          <w:sz w:val="18"/>
          <w:szCs w:val="18"/>
        </w:rPr>
        <w:t>는</w:t>
      </w:r>
      <w:r w:rsidRPr="00170C58">
        <w:rPr>
          <w:rFonts w:ascii="Arial" w:eastAsia="굴림" w:hAnsi="Arial" w:cs="Arial"/>
          <w:color w:val="000000"/>
          <w:kern w:val="0"/>
          <w:sz w:val="18"/>
          <w:szCs w:val="18"/>
        </w:rPr>
        <w:t> </w:t>
      </w:r>
      <w:r w:rsidRPr="00170C58">
        <w:rPr>
          <w:rFonts w:ascii="Arial" w:eastAsia="굴림" w:hAnsi="Arial" w:cs="Arial"/>
          <w:b/>
          <w:bCs/>
          <w:color w:val="000000"/>
          <w:kern w:val="0"/>
          <w:sz w:val="18"/>
          <w:szCs w:val="18"/>
        </w:rPr>
        <w:t>Wi</w:t>
      </w:r>
      <w:r w:rsidRPr="00170C58">
        <w:rPr>
          <w:rFonts w:ascii="Arial" w:eastAsia="굴림" w:hAnsi="Arial" w:cs="Arial"/>
          <w:color w:val="000000"/>
          <w:kern w:val="0"/>
          <w:sz w:val="18"/>
          <w:szCs w:val="18"/>
        </w:rPr>
        <w:t>reless </w:t>
      </w:r>
      <w:r w:rsidRPr="00170C58">
        <w:rPr>
          <w:rFonts w:ascii="Arial" w:eastAsia="굴림" w:hAnsi="Arial" w:cs="Arial"/>
          <w:b/>
          <w:bCs/>
          <w:color w:val="000000"/>
          <w:kern w:val="0"/>
          <w:sz w:val="18"/>
          <w:szCs w:val="18"/>
        </w:rPr>
        <w:t>Fi</w:t>
      </w:r>
      <w:r w:rsidRPr="00170C58">
        <w:rPr>
          <w:rFonts w:ascii="Arial" w:eastAsia="굴림" w:hAnsi="Arial" w:cs="Arial"/>
          <w:color w:val="000000"/>
          <w:kern w:val="0"/>
          <w:sz w:val="18"/>
          <w:szCs w:val="18"/>
        </w:rPr>
        <w:t>delity</w:t>
      </w:r>
      <w:r w:rsidRPr="00170C58">
        <w:rPr>
          <w:rFonts w:ascii="Arial" w:eastAsia="굴림" w:hAnsi="Arial" w:cs="Arial"/>
          <w:color w:val="000000"/>
          <w:kern w:val="0"/>
          <w:sz w:val="18"/>
          <w:szCs w:val="18"/>
        </w:rPr>
        <w:t>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약자이며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보통</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명사로</w:t>
      </w:r>
      <w:r w:rsidRPr="00170C58">
        <w:rPr>
          <w:rFonts w:ascii="Arial" w:eastAsia="굴림" w:hAnsi="Arial" w:cs="Arial"/>
          <w:color w:val="000000"/>
          <w:kern w:val="0"/>
          <w:sz w:val="18"/>
          <w:szCs w:val="18"/>
        </w:rPr>
        <w:t xml:space="preserve"> Wireless LAN </w:t>
      </w:r>
      <w:r w:rsidRPr="00170C58">
        <w:rPr>
          <w:rFonts w:ascii="Arial" w:eastAsia="굴림" w:hAnsi="Arial" w:cs="Arial"/>
          <w:color w:val="000000"/>
          <w:kern w:val="0"/>
          <w:sz w:val="18"/>
          <w:szCs w:val="18"/>
        </w:rPr>
        <w:t>또는</w:t>
      </w:r>
      <w:r w:rsidRPr="00170C58">
        <w:rPr>
          <w:rFonts w:ascii="Arial" w:eastAsia="굴림" w:hAnsi="Arial" w:cs="Arial"/>
          <w:color w:val="000000"/>
          <w:kern w:val="0"/>
          <w:sz w:val="18"/>
          <w:szCs w:val="18"/>
        </w:rPr>
        <w:t xml:space="preserve"> WLAN, </w:t>
      </w:r>
      <w:r w:rsidRPr="00170C58">
        <w:rPr>
          <w:rFonts w:ascii="Arial" w:eastAsia="굴림" w:hAnsi="Arial" w:cs="Arial"/>
          <w:color w:val="000000"/>
          <w:kern w:val="0"/>
          <w:sz w:val="18"/>
          <w:szCs w:val="18"/>
        </w:rPr>
        <w:t>한국과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일본에선</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무선랜이라고</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부른다</w:t>
      </w:r>
      <w:r w:rsidRPr="00170C58">
        <w:rPr>
          <w:rFonts w:ascii="Arial" w:eastAsia="굴림" w:hAnsi="Arial" w:cs="Arial"/>
          <w:color w:val="000000"/>
          <w:kern w:val="0"/>
          <w:sz w:val="18"/>
          <w:szCs w:val="18"/>
        </w:rPr>
        <w:t>.</w:t>
      </w:r>
      <w:hyperlink r:id="rId8" w:anchor="fn2" w:tooltip="이에 대응하여, 기존의 Ethernet은 Wired LAN(유선랜)으로 칭하기도 한다." w:history="1">
        <w:r w:rsidRPr="00170C58">
          <w:rPr>
            <w:rFonts w:ascii="굴림체" w:eastAsia="굴림체" w:hAnsi="굴림체" w:cs="굴림체"/>
            <w:color w:val="551A8B"/>
            <w:kern w:val="0"/>
            <w:sz w:val="15"/>
            <w:szCs w:val="15"/>
            <w:u w:val="single"/>
            <w:bdr w:val="none" w:sz="0" w:space="0" w:color="auto" w:frame="1"/>
            <w:vertAlign w:val="superscript"/>
          </w:rPr>
          <w:t>[2]</w:t>
        </w:r>
      </w:hyperlink>
      <w:r w:rsidRPr="00170C58">
        <w:rPr>
          <w:rFonts w:ascii="Arial" w:eastAsia="굴림" w:hAnsi="Arial" w:cs="Arial"/>
          <w:color w:val="000000"/>
          <w:kern w:val="0"/>
          <w:sz w:val="18"/>
          <w:szCs w:val="18"/>
        </w:rPr>
        <w:t> Wi-Fi</w:t>
      </w:r>
      <w:r w:rsidRPr="00170C58">
        <w:rPr>
          <w:rFonts w:ascii="Arial" w:eastAsia="굴림" w:hAnsi="Arial" w:cs="Arial"/>
          <w:color w:val="000000"/>
          <w:kern w:val="0"/>
          <w:sz w:val="18"/>
          <w:szCs w:val="18"/>
        </w:rPr>
        <w:t>는</w:t>
      </w:r>
      <w:r w:rsidRPr="00170C58">
        <w:rPr>
          <w:rFonts w:ascii="Arial" w:eastAsia="굴림" w:hAnsi="Arial" w:cs="Arial"/>
          <w:color w:val="000000"/>
          <w:kern w:val="0"/>
          <w:sz w:val="18"/>
          <w:szCs w:val="18"/>
        </w:rPr>
        <w:t xml:space="preserve"> Wi-Fi Alliance</w:t>
      </w:r>
      <w:r w:rsidRPr="00170C58">
        <w:rPr>
          <w:rFonts w:ascii="Arial" w:eastAsia="굴림" w:hAnsi="Arial" w:cs="Arial"/>
          <w:color w:val="000000"/>
          <w:kern w:val="0"/>
          <w:sz w:val="18"/>
          <w:szCs w:val="18"/>
        </w:rPr>
        <w:t>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가입된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회사가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상표이다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엄밀하게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따지자면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받지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회사의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제품에서</w:t>
      </w:r>
      <w:r w:rsidRPr="00170C58">
        <w:rPr>
          <w:rFonts w:ascii="Arial" w:eastAsia="굴림" w:hAnsi="Arial" w:cs="Arial"/>
          <w:color w:val="000000"/>
          <w:kern w:val="0"/>
          <w:sz w:val="18"/>
          <w:szCs w:val="18"/>
        </w:rPr>
        <w:t xml:space="preserve"> 'Wi-Fi </w:t>
      </w:r>
      <w:r w:rsidRPr="00170C58">
        <w:rPr>
          <w:rFonts w:ascii="Arial" w:eastAsia="굴림" w:hAnsi="Arial" w:cs="Arial"/>
          <w:color w:val="000000"/>
          <w:kern w:val="0"/>
          <w:sz w:val="18"/>
          <w:szCs w:val="18"/>
        </w:rPr>
        <w:t>지원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등과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같이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규약</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위반인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셈</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w:t>
      </w:r>
      <w:hyperlink r:id="rId9" w:history="1">
        <w:proofErr w:type="gramStart"/>
        <w:r w:rsidRPr="00170C58">
          <w:rPr>
            <w:rFonts w:ascii="Arial" w:eastAsia="굴림" w:hAnsi="Arial" w:cs="Arial"/>
            <w:color w:val="009900"/>
            <w:kern w:val="0"/>
            <w:sz w:val="18"/>
            <w:szCs w:val="18"/>
            <w:u w:val="single"/>
            <w:bdr w:val="none" w:sz="0" w:space="0" w:color="auto" w:frame="1"/>
          </w:rPr>
          <w:t>edit</w:t>
        </w:r>
        <w:proofErr w:type="gramEnd"/>
      </w:hyperlink>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10" w:anchor="toc" w:history="1">
        <w:r w:rsidRPr="00170C58">
          <w:rPr>
            <w:rFonts w:ascii="Arial" w:eastAsia="굴림" w:hAnsi="Arial" w:cs="Arial"/>
            <w:b/>
            <w:bCs/>
            <w:color w:val="551A8B"/>
            <w:kern w:val="0"/>
            <w:sz w:val="36"/>
            <w:szCs w:val="36"/>
            <w:u w:val="single"/>
            <w:bdr w:val="none" w:sz="0" w:space="0" w:color="auto" w:frame="1"/>
          </w:rPr>
          <w:t>2</w:t>
        </w:r>
        <w:r w:rsidRPr="00170C58">
          <w:rPr>
            <w:rFonts w:ascii="Arial" w:eastAsia="굴림" w:hAnsi="Arial" w:cs="Arial"/>
            <w:b/>
            <w:bCs/>
            <w:color w:val="551A8B"/>
            <w:kern w:val="0"/>
            <w:sz w:val="36"/>
            <w:szCs w:val="36"/>
            <w:bdr w:val="none" w:sz="0" w:space="0" w:color="auto" w:frame="1"/>
          </w:rPr>
          <w:t>.</w:t>
        </w:r>
      </w:hyperlink>
      <w:r w:rsidRPr="00170C58">
        <w:rPr>
          <w:rFonts w:ascii="Arial" w:eastAsia="굴림" w:hAnsi="Arial" w:cs="Arial"/>
          <w:b/>
          <w:bCs/>
          <w:color w:val="000000"/>
          <w:kern w:val="0"/>
          <w:sz w:val="36"/>
          <w:szCs w:val="36"/>
        </w:rPr>
        <w:t> </w:t>
      </w:r>
      <w:r w:rsidRPr="00170C58">
        <w:rPr>
          <w:rFonts w:ascii="Arial" w:eastAsia="굴림" w:hAnsi="Arial" w:cs="Arial"/>
          <w:b/>
          <w:bCs/>
          <w:color w:val="000000"/>
          <w:kern w:val="0"/>
          <w:sz w:val="36"/>
          <w:szCs w:val="36"/>
        </w:rPr>
        <w:t>특징</w:t>
      </w:r>
      <w:r w:rsidRPr="00170C58">
        <w:rPr>
          <w:rFonts w:ascii="Arial" w:eastAsia="굴림" w:hAnsi="Arial" w:cs="Arial"/>
          <w:b/>
          <w:bCs/>
          <w:color w:val="000000"/>
          <w:kern w:val="0"/>
          <w:sz w:val="36"/>
          <w:szCs w:val="36"/>
        </w:rPr>
        <w:t> </w:t>
      </w:r>
      <w:hyperlink r:id="rId11" w:anchor="s-2" w:history="1">
        <w:r w:rsidRPr="00170C58">
          <w:rPr>
            <w:rFonts w:ascii="Arial" w:eastAsia="굴림" w:hAnsi="Arial" w:cs="Arial"/>
            <w:b/>
            <w:bCs/>
            <w:color w:val="551A8B"/>
            <w:kern w:val="0"/>
            <w:sz w:val="36"/>
            <w:szCs w:val="36"/>
            <w:u w:val="single"/>
            <w:bdr w:val="none" w:sz="0" w:space="0" w:color="auto" w:frame="1"/>
          </w:rPr>
          <w:t>¶</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데이터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전송</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규약인만큼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표준만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준수하면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장치든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가능하다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대표적으로</w:t>
      </w:r>
      <w:r w:rsidRPr="00170C58">
        <w:rPr>
          <w:rFonts w:ascii="Arial" w:eastAsia="굴림" w:hAnsi="Arial" w:cs="Arial"/>
          <w:color w:val="000000"/>
          <w:kern w:val="0"/>
          <w:sz w:val="18"/>
          <w:szCs w:val="18"/>
        </w:rPr>
        <w:t> </w:t>
      </w:r>
      <w:hyperlink r:id="rId12" w:tooltip="컴퓨터" w:history="1">
        <w:r w:rsidRPr="00170C58">
          <w:rPr>
            <w:rFonts w:ascii="Arial" w:eastAsia="굴림" w:hAnsi="Arial" w:cs="Arial"/>
            <w:color w:val="551A8B"/>
            <w:kern w:val="0"/>
            <w:sz w:val="18"/>
            <w:szCs w:val="18"/>
            <w:u w:val="single"/>
            <w:bdr w:val="none" w:sz="0" w:space="0" w:color="auto" w:frame="1"/>
          </w:rPr>
          <w:t>컴퓨터</w:t>
        </w:r>
      </w:hyperlink>
      <w:r w:rsidRPr="00170C58">
        <w:rPr>
          <w:rFonts w:ascii="Arial" w:eastAsia="굴림" w:hAnsi="Arial" w:cs="Arial"/>
          <w:color w:val="000000"/>
          <w:kern w:val="0"/>
          <w:sz w:val="18"/>
          <w:szCs w:val="18"/>
        </w:rPr>
        <w:t>, </w:t>
      </w:r>
      <w:hyperlink r:id="rId13" w:tooltip="노트북" w:history="1">
        <w:r w:rsidRPr="00170C58">
          <w:rPr>
            <w:rFonts w:ascii="Arial" w:eastAsia="굴림" w:hAnsi="Arial" w:cs="Arial"/>
            <w:color w:val="551A8B"/>
            <w:kern w:val="0"/>
            <w:sz w:val="18"/>
            <w:szCs w:val="18"/>
            <w:u w:val="single"/>
            <w:bdr w:val="none" w:sz="0" w:space="0" w:color="auto" w:frame="1"/>
          </w:rPr>
          <w:t>노트북</w:t>
        </w:r>
      </w:hyperlink>
      <w:r w:rsidRPr="00170C58">
        <w:rPr>
          <w:rFonts w:ascii="Arial" w:eastAsia="굴림" w:hAnsi="Arial" w:cs="Arial"/>
          <w:color w:val="000000"/>
          <w:kern w:val="0"/>
          <w:sz w:val="18"/>
          <w:szCs w:val="18"/>
        </w:rPr>
        <w:t>, </w:t>
      </w:r>
      <w:hyperlink r:id="rId14" w:tooltip="PDA" w:history="1">
        <w:r w:rsidRPr="00170C58">
          <w:rPr>
            <w:rFonts w:ascii="Arial" w:eastAsia="굴림" w:hAnsi="Arial" w:cs="Arial"/>
            <w:color w:val="551A8B"/>
            <w:kern w:val="0"/>
            <w:sz w:val="18"/>
            <w:szCs w:val="18"/>
            <w:u w:val="single"/>
            <w:bdr w:val="none" w:sz="0" w:space="0" w:color="auto" w:frame="1"/>
          </w:rPr>
          <w:t>PDA</w:t>
        </w:r>
      </w:hyperlink>
      <w:r w:rsidRPr="00170C58">
        <w:rPr>
          <w:rFonts w:ascii="Arial" w:eastAsia="굴림" w:hAnsi="Arial" w:cs="Arial"/>
          <w:color w:val="000000"/>
          <w:kern w:val="0"/>
          <w:sz w:val="18"/>
          <w:szCs w:val="18"/>
        </w:rPr>
        <w:t>, </w:t>
      </w:r>
      <w:hyperlink r:id="rId15" w:tooltip="스마트폰" w:history="1">
        <w:r w:rsidRPr="00170C58">
          <w:rPr>
            <w:rFonts w:ascii="Arial" w:eastAsia="굴림" w:hAnsi="Arial" w:cs="Arial"/>
            <w:color w:val="551A8B"/>
            <w:kern w:val="0"/>
            <w:sz w:val="18"/>
            <w:szCs w:val="18"/>
            <w:u w:val="single"/>
            <w:bdr w:val="none" w:sz="0" w:space="0" w:color="auto" w:frame="1"/>
          </w:rPr>
          <w:t>스마트폰</w:t>
        </w:r>
      </w:hyperlink>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대표적이며</w:t>
      </w:r>
      <w:r w:rsidRPr="00170C58">
        <w:rPr>
          <w:rFonts w:ascii="Arial" w:eastAsia="굴림" w:hAnsi="Arial" w:cs="Arial"/>
          <w:color w:val="000000"/>
          <w:kern w:val="0"/>
          <w:sz w:val="18"/>
          <w:szCs w:val="18"/>
        </w:rPr>
        <w:t> </w:t>
      </w:r>
      <w:hyperlink r:id="rId16" w:tooltip="닌텐도 DS" w:history="1">
        <w:r w:rsidRPr="00170C58">
          <w:rPr>
            <w:rFonts w:ascii="Arial" w:eastAsia="굴림" w:hAnsi="Arial" w:cs="Arial"/>
            <w:color w:val="551A8B"/>
            <w:kern w:val="0"/>
            <w:sz w:val="18"/>
            <w:szCs w:val="18"/>
            <w:u w:val="single"/>
            <w:bdr w:val="none" w:sz="0" w:space="0" w:color="auto" w:frame="1"/>
          </w:rPr>
          <w:t>닌텐도</w:t>
        </w:r>
        <w:r w:rsidRPr="00170C58">
          <w:rPr>
            <w:rFonts w:ascii="Arial" w:eastAsia="굴림" w:hAnsi="Arial" w:cs="Arial"/>
            <w:color w:val="551A8B"/>
            <w:kern w:val="0"/>
            <w:sz w:val="18"/>
            <w:szCs w:val="18"/>
            <w:u w:val="single"/>
            <w:bdr w:val="none" w:sz="0" w:space="0" w:color="auto" w:frame="1"/>
          </w:rPr>
          <w:t xml:space="preserve"> DS</w:t>
        </w:r>
      </w:hyperlink>
      <w:r w:rsidRPr="00170C58">
        <w:rPr>
          <w:rFonts w:ascii="Arial" w:eastAsia="굴림" w:hAnsi="Arial" w:cs="Arial"/>
          <w:color w:val="000000"/>
          <w:kern w:val="0"/>
          <w:sz w:val="18"/>
          <w:szCs w:val="18"/>
        </w:rPr>
        <w:t>나</w:t>
      </w:r>
      <w:r w:rsidRPr="00170C58">
        <w:rPr>
          <w:rFonts w:ascii="Arial" w:eastAsia="굴림" w:hAnsi="Arial" w:cs="Arial"/>
          <w:color w:val="000000"/>
          <w:kern w:val="0"/>
          <w:sz w:val="18"/>
          <w:szCs w:val="18"/>
        </w:rPr>
        <w:t> </w:t>
      </w:r>
      <w:hyperlink r:id="rId17" w:tooltip="PSP" w:history="1">
        <w:r w:rsidRPr="00170C58">
          <w:rPr>
            <w:rFonts w:ascii="Arial" w:eastAsia="굴림" w:hAnsi="Arial" w:cs="Arial"/>
            <w:color w:val="551A8B"/>
            <w:kern w:val="0"/>
            <w:sz w:val="18"/>
            <w:szCs w:val="18"/>
            <w:u w:val="single"/>
            <w:bdr w:val="none" w:sz="0" w:space="0" w:color="auto" w:frame="1"/>
          </w:rPr>
          <w:t>PSP</w:t>
        </w:r>
      </w:hyperlink>
      <w:r w:rsidRPr="00170C58">
        <w:rPr>
          <w:rFonts w:ascii="Arial" w:eastAsia="굴림" w:hAnsi="Arial" w:cs="Arial"/>
          <w:color w:val="000000"/>
          <w:kern w:val="0"/>
          <w:sz w:val="18"/>
          <w:szCs w:val="18"/>
        </w:rPr>
        <w:t>같은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휴대형</w:t>
      </w:r>
      <w:r w:rsidRPr="00170C58">
        <w:rPr>
          <w:rFonts w:ascii="Arial" w:eastAsia="굴림" w:hAnsi="Arial" w:cs="Arial"/>
          <w:color w:val="000000"/>
          <w:kern w:val="0"/>
          <w:sz w:val="18"/>
          <w:szCs w:val="18"/>
        </w:rPr>
        <w:t> </w:t>
      </w:r>
      <w:hyperlink r:id="rId18" w:tooltip="게임기" w:history="1">
        <w:r w:rsidRPr="00170C58">
          <w:rPr>
            <w:rFonts w:ascii="Arial" w:eastAsia="굴림" w:hAnsi="Arial" w:cs="Arial"/>
            <w:color w:val="551A8B"/>
            <w:kern w:val="0"/>
            <w:sz w:val="18"/>
            <w:szCs w:val="18"/>
            <w:u w:val="single"/>
            <w:bdr w:val="none" w:sz="0" w:space="0" w:color="auto" w:frame="1"/>
          </w:rPr>
          <w:t>게임기</w:t>
        </w:r>
      </w:hyperlink>
      <w:r w:rsidRPr="00170C58">
        <w:rPr>
          <w:rFonts w:ascii="Arial" w:eastAsia="굴림" w:hAnsi="Arial" w:cs="Arial"/>
          <w:color w:val="000000"/>
          <w:kern w:val="0"/>
          <w:sz w:val="18"/>
          <w:szCs w:val="18"/>
        </w:rPr>
        <w:t>부터</w:t>
      </w:r>
      <w:r w:rsidRPr="00170C58">
        <w:rPr>
          <w:rFonts w:ascii="Arial" w:eastAsia="굴림" w:hAnsi="Arial" w:cs="Arial"/>
          <w:color w:val="000000"/>
          <w:kern w:val="0"/>
          <w:sz w:val="18"/>
          <w:szCs w:val="18"/>
        </w:rPr>
        <w:t>, </w:t>
      </w:r>
      <w:hyperlink r:id="rId19" w:tooltip="플레이스테이션 3" w:history="1">
        <w:r w:rsidRPr="00170C58">
          <w:rPr>
            <w:rFonts w:ascii="Arial" w:eastAsia="굴림" w:hAnsi="Arial" w:cs="Arial"/>
            <w:color w:val="551A8B"/>
            <w:kern w:val="0"/>
            <w:sz w:val="18"/>
            <w:szCs w:val="18"/>
            <w:u w:val="single"/>
            <w:bdr w:val="none" w:sz="0" w:space="0" w:color="auto" w:frame="1"/>
          </w:rPr>
          <w:t>플레이스테이션</w:t>
        </w:r>
        <w:r w:rsidRPr="00170C58">
          <w:rPr>
            <w:rFonts w:ascii="Arial" w:eastAsia="굴림" w:hAnsi="Arial" w:cs="Arial"/>
            <w:color w:val="551A8B"/>
            <w:kern w:val="0"/>
            <w:sz w:val="18"/>
            <w:szCs w:val="18"/>
            <w:u w:val="single"/>
            <w:bdr w:val="none" w:sz="0" w:space="0" w:color="auto" w:frame="1"/>
          </w:rPr>
          <w:t xml:space="preserve"> 3</w:t>
        </w:r>
      </w:hyperlink>
      <w:r w:rsidRPr="00170C58">
        <w:rPr>
          <w:rFonts w:ascii="Arial" w:eastAsia="굴림" w:hAnsi="Arial" w:cs="Arial"/>
          <w:color w:val="000000"/>
          <w:kern w:val="0"/>
          <w:sz w:val="18"/>
          <w:szCs w:val="18"/>
        </w:rPr>
        <w:t>, </w:t>
      </w:r>
      <w:hyperlink r:id="rId20" w:tooltip="엑스박스 360" w:history="1">
        <w:r w:rsidRPr="00170C58">
          <w:rPr>
            <w:rFonts w:ascii="Arial" w:eastAsia="굴림" w:hAnsi="Arial" w:cs="Arial"/>
            <w:color w:val="551A8B"/>
            <w:kern w:val="0"/>
            <w:sz w:val="18"/>
            <w:szCs w:val="18"/>
            <w:u w:val="single"/>
            <w:bdr w:val="none" w:sz="0" w:space="0" w:color="auto" w:frame="1"/>
          </w:rPr>
          <w:t>엑스박스</w:t>
        </w:r>
        <w:r w:rsidRPr="00170C58">
          <w:rPr>
            <w:rFonts w:ascii="Arial" w:eastAsia="굴림" w:hAnsi="Arial" w:cs="Arial"/>
            <w:color w:val="551A8B"/>
            <w:kern w:val="0"/>
            <w:sz w:val="18"/>
            <w:szCs w:val="18"/>
            <w:u w:val="single"/>
            <w:bdr w:val="none" w:sz="0" w:space="0" w:color="auto" w:frame="1"/>
          </w:rPr>
          <w:t xml:space="preserve"> 360</w:t>
        </w:r>
      </w:hyperlink>
      <w:r w:rsidRPr="00170C58">
        <w:rPr>
          <w:rFonts w:ascii="Arial" w:eastAsia="굴림" w:hAnsi="Arial" w:cs="Arial"/>
          <w:color w:val="000000"/>
          <w:kern w:val="0"/>
          <w:sz w:val="18"/>
          <w:szCs w:val="18"/>
        </w:rPr>
        <w:t>, </w:t>
      </w:r>
      <w:hyperlink r:id="rId21" w:tooltip="Wii" w:history="1">
        <w:r w:rsidRPr="00170C58">
          <w:rPr>
            <w:rFonts w:ascii="Arial" w:eastAsia="굴림" w:hAnsi="Arial" w:cs="Arial"/>
            <w:color w:val="551A8B"/>
            <w:kern w:val="0"/>
            <w:sz w:val="18"/>
            <w:szCs w:val="18"/>
            <w:u w:val="single"/>
            <w:bdr w:val="none" w:sz="0" w:space="0" w:color="auto" w:frame="1"/>
          </w:rPr>
          <w:t>Wii</w:t>
        </w:r>
      </w:hyperlink>
      <w:r w:rsidRPr="00170C58">
        <w:rPr>
          <w:rFonts w:ascii="Arial" w:eastAsia="굴림" w:hAnsi="Arial" w:cs="Arial"/>
          <w:color w:val="000000"/>
          <w:kern w:val="0"/>
          <w:sz w:val="18"/>
          <w:szCs w:val="18"/>
        </w:rPr>
        <w:t>같은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콘솔형</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게임기</w:t>
      </w:r>
      <w:r w:rsidRPr="00170C58">
        <w:rPr>
          <w:rFonts w:ascii="Arial" w:eastAsia="굴림" w:hAnsi="Arial" w:cs="Arial"/>
          <w:color w:val="000000"/>
          <w:kern w:val="0"/>
          <w:sz w:val="18"/>
          <w:szCs w:val="18"/>
        </w:rPr>
        <w:t>, </w:t>
      </w:r>
      <w:hyperlink r:id="rId22" w:tooltip="스마트 TV" w:history="1">
        <w:r w:rsidRPr="00170C58">
          <w:rPr>
            <w:rFonts w:ascii="Arial" w:eastAsia="굴림" w:hAnsi="Arial" w:cs="Arial"/>
            <w:color w:val="551A8B"/>
            <w:kern w:val="0"/>
            <w:sz w:val="18"/>
            <w:szCs w:val="18"/>
            <w:u w:val="single"/>
            <w:bdr w:val="none" w:sz="0" w:space="0" w:color="auto" w:frame="1"/>
          </w:rPr>
          <w:t>스마트</w:t>
        </w:r>
        <w:r w:rsidRPr="00170C58">
          <w:rPr>
            <w:rFonts w:ascii="Arial" w:eastAsia="굴림" w:hAnsi="Arial" w:cs="Arial"/>
            <w:color w:val="551A8B"/>
            <w:kern w:val="0"/>
            <w:sz w:val="18"/>
            <w:szCs w:val="18"/>
            <w:u w:val="single"/>
            <w:bdr w:val="none" w:sz="0" w:space="0" w:color="auto" w:frame="1"/>
          </w:rPr>
          <w:t xml:space="preserve"> TV</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등도</w:t>
      </w:r>
      <w:r w:rsidRPr="00170C58">
        <w:rPr>
          <w:rFonts w:ascii="Arial" w:eastAsia="굴림" w:hAnsi="Arial" w:cs="Arial"/>
          <w:color w:val="000000"/>
          <w:kern w:val="0"/>
          <w:sz w:val="18"/>
          <w:szCs w:val="18"/>
        </w:rPr>
        <w:t xml:space="preserve"> Wi-Fi</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지원한다</w:t>
      </w:r>
      <w:r w:rsidRPr="00170C58">
        <w:rPr>
          <w:rFonts w:ascii="Arial" w:eastAsia="굴림" w:hAnsi="Arial" w:cs="Arial"/>
          <w:color w:val="000000"/>
          <w:kern w:val="0"/>
          <w:sz w:val="18"/>
          <w:szCs w:val="18"/>
        </w:rPr>
        <w:t>. </w:t>
      </w:r>
      <w:hyperlink r:id="rId23" w:tooltip="스마트폰" w:history="1">
        <w:r w:rsidRPr="00170C58">
          <w:rPr>
            <w:rFonts w:ascii="Arial" w:eastAsia="굴림" w:hAnsi="Arial" w:cs="Arial"/>
            <w:color w:val="551A8B"/>
            <w:kern w:val="0"/>
            <w:sz w:val="18"/>
            <w:szCs w:val="18"/>
            <w:u w:val="single"/>
            <w:bdr w:val="none" w:sz="0" w:space="0" w:color="auto" w:frame="1"/>
          </w:rPr>
          <w:t>스마트폰</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대중화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이후에는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일반</w:t>
      </w:r>
      <w:r w:rsidRPr="00170C58">
        <w:rPr>
          <w:rFonts w:ascii="Arial" w:eastAsia="굴림" w:hAnsi="Arial" w:cs="Arial"/>
          <w:color w:val="000000"/>
          <w:kern w:val="0"/>
          <w:sz w:val="18"/>
          <w:szCs w:val="18"/>
        </w:rPr>
        <w:t> </w:t>
      </w:r>
      <w:hyperlink r:id="rId24" w:tooltip="피처폰" w:history="1">
        <w:r w:rsidRPr="00170C58">
          <w:rPr>
            <w:rFonts w:ascii="Arial" w:eastAsia="굴림" w:hAnsi="Arial" w:cs="Arial"/>
            <w:color w:val="551A8B"/>
            <w:kern w:val="0"/>
            <w:sz w:val="18"/>
            <w:szCs w:val="18"/>
            <w:u w:val="single"/>
            <w:bdr w:val="none" w:sz="0" w:space="0" w:color="auto" w:frame="1"/>
          </w:rPr>
          <w:t>피처폰</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및</w:t>
      </w:r>
      <w:r w:rsidRPr="00170C58">
        <w:rPr>
          <w:rFonts w:ascii="Arial" w:eastAsia="굴림" w:hAnsi="Arial" w:cs="Arial"/>
          <w:color w:val="000000"/>
          <w:kern w:val="0"/>
          <w:sz w:val="18"/>
          <w:szCs w:val="18"/>
        </w:rPr>
        <w:t> </w:t>
      </w:r>
      <w:hyperlink r:id="rId25" w:tooltip="MP3 플레이어" w:history="1">
        <w:r w:rsidRPr="00170C58">
          <w:rPr>
            <w:rFonts w:ascii="Arial" w:eastAsia="굴림" w:hAnsi="Arial" w:cs="Arial"/>
            <w:color w:val="551A8B"/>
            <w:kern w:val="0"/>
            <w:sz w:val="18"/>
            <w:szCs w:val="18"/>
            <w:u w:val="single"/>
            <w:bdr w:val="none" w:sz="0" w:space="0" w:color="auto" w:frame="1"/>
          </w:rPr>
          <w:t xml:space="preserve">MP3 </w:t>
        </w:r>
        <w:r w:rsidRPr="00170C58">
          <w:rPr>
            <w:rFonts w:ascii="Arial" w:eastAsia="굴림" w:hAnsi="Arial" w:cs="Arial"/>
            <w:color w:val="551A8B"/>
            <w:kern w:val="0"/>
            <w:sz w:val="18"/>
            <w:szCs w:val="18"/>
            <w:u w:val="single"/>
            <w:bdr w:val="none" w:sz="0" w:space="0" w:color="auto" w:frame="1"/>
          </w:rPr>
          <w:t>플레이어</w:t>
        </w:r>
      </w:hyperlink>
      <w:r w:rsidRPr="00170C58">
        <w:rPr>
          <w:rFonts w:ascii="Arial" w:eastAsia="굴림" w:hAnsi="Arial" w:cs="Arial"/>
          <w:color w:val="000000"/>
          <w:kern w:val="0"/>
          <w:sz w:val="18"/>
          <w:szCs w:val="18"/>
        </w:rPr>
        <w:t>에서도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지원하는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추세</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기본은</w:t>
      </w:r>
      <w:r w:rsidRPr="00170C58">
        <w:rPr>
          <w:rFonts w:ascii="Arial" w:eastAsia="굴림" w:hAnsi="Arial" w:cs="Arial"/>
          <w:color w:val="000000"/>
          <w:kern w:val="0"/>
          <w:sz w:val="18"/>
          <w:szCs w:val="18"/>
        </w:rPr>
        <w:t xml:space="preserve"> Access Point</w:t>
      </w:r>
      <w:r w:rsidRPr="00170C58">
        <w:rPr>
          <w:rFonts w:ascii="Arial" w:eastAsia="굴림" w:hAnsi="Arial" w:cs="Arial"/>
          <w:color w:val="000000"/>
          <w:kern w:val="0"/>
          <w:sz w:val="18"/>
          <w:szCs w:val="18"/>
        </w:rPr>
        <w:t>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기반을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일대다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방식</w:t>
      </w:r>
      <w:r w:rsidRPr="00170C58">
        <w:rPr>
          <w:rFonts w:ascii="Arial" w:eastAsia="굴림" w:hAnsi="Arial" w:cs="Arial"/>
          <w:color w:val="000000"/>
          <w:kern w:val="0"/>
          <w:sz w:val="18"/>
          <w:szCs w:val="18"/>
        </w:rPr>
        <w:t>(Infrastructure mode)</w:t>
      </w:r>
      <w:r w:rsidRPr="00170C58">
        <w:rPr>
          <w:rFonts w:ascii="Arial" w:eastAsia="굴림" w:hAnsi="Arial" w:cs="Arial"/>
          <w:color w:val="000000"/>
          <w:kern w:val="0"/>
          <w:sz w:val="18"/>
          <w:szCs w:val="18"/>
        </w:rPr>
        <w:t>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중앙의</w:t>
      </w:r>
      <w:r w:rsidRPr="00170C58">
        <w:rPr>
          <w:rFonts w:ascii="Arial" w:eastAsia="굴림" w:hAnsi="Arial" w:cs="Arial"/>
          <w:color w:val="000000"/>
          <w:kern w:val="0"/>
          <w:sz w:val="18"/>
          <w:szCs w:val="18"/>
        </w:rPr>
        <w:t xml:space="preserve"> AP</w:t>
      </w:r>
      <w:r w:rsidRPr="00170C58">
        <w:rPr>
          <w:rFonts w:ascii="Arial" w:eastAsia="굴림" w:hAnsi="Arial" w:cs="Arial"/>
          <w:color w:val="000000"/>
          <w:kern w:val="0"/>
          <w:sz w:val="18"/>
          <w:szCs w:val="18"/>
        </w:rPr>
        <w:t>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장비가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모양으로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연결되는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연결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장비가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증가하면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전송</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비례하여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감소한다</w:t>
      </w:r>
      <w:r w:rsidRPr="00170C58">
        <w:rPr>
          <w:rFonts w:ascii="Arial" w:eastAsia="굴림" w:hAnsi="Arial" w:cs="Arial"/>
          <w:color w:val="000000"/>
          <w:kern w:val="0"/>
          <w:sz w:val="18"/>
          <w:szCs w:val="18"/>
        </w:rPr>
        <w:t>.</w:t>
      </w:r>
      <w:hyperlink r:id="rId26" w:anchor="fn3" w:tooltip="물론 2~3개 연결해서는 체감하기 힘들다. 보통 10개가 넘어가면 본격적으로 버벅거림을 느낄 수 있다. 솔직히 10개가 안되도 인터넷 각자 쓸거 다 쓰면 느려진다" w:history="1">
        <w:r w:rsidRPr="00170C58">
          <w:rPr>
            <w:rFonts w:ascii="굴림체" w:eastAsia="굴림체" w:hAnsi="굴림체" w:cs="굴림체"/>
            <w:color w:val="551A8B"/>
            <w:kern w:val="0"/>
            <w:sz w:val="15"/>
            <w:szCs w:val="15"/>
            <w:u w:val="single"/>
            <w:bdr w:val="none" w:sz="0" w:space="0" w:color="auto" w:frame="1"/>
            <w:vertAlign w:val="superscript"/>
          </w:rPr>
          <w:t>[3]</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기기간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연결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방식</w:t>
      </w:r>
      <w:r w:rsidRPr="00170C58">
        <w:rPr>
          <w:rFonts w:ascii="Arial" w:eastAsia="굴림" w:hAnsi="Arial" w:cs="Arial"/>
          <w:color w:val="000000"/>
          <w:kern w:val="0"/>
          <w:sz w:val="18"/>
          <w:szCs w:val="18"/>
        </w:rPr>
        <w:t>(</w:t>
      </w:r>
      <w:hyperlink r:id="rId27" w:tooltip="P2P" w:history="1">
        <w:r w:rsidRPr="00170C58">
          <w:rPr>
            <w:rFonts w:ascii="Arial" w:eastAsia="굴림" w:hAnsi="Arial" w:cs="Arial"/>
            <w:color w:val="551A8B"/>
            <w:kern w:val="0"/>
            <w:sz w:val="18"/>
            <w:szCs w:val="18"/>
            <w:u w:val="single"/>
            <w:bdr w:val="none" w:sz="0" w:space="0" w:color="auto" w:frame="1"/>
          </w:rPr>
          <w:t>Ad-Hoc mode</w:t>
        </w:r>
      </w:hyperlink>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상용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명칭인</w:t>
      </w:r>
      <w:r w:rsidRPr="00170C58">
        <w:rPr>
          <w:rFonts w:ascii="Arial" w:eastAsia="굴림" w:hAnsi="Arial" w:cs="Arial"/>
          <w:color w:val="000000"/>
          <w:kern w:val="0"/>
          <w:sz w:val="18"/>
          <w:szCs w:val="18"/>
        </w:rPr>
        <w:t xml:space="preserve"> Wireless </w:t>
      </w:r>
      <w:r w:rsidRPr="00170C58">
        <w:rPr>
          <w:rFonts w:ascii="Arial" w:eastAsia="굴림" w:hAnsi="Arial" w:cs="Arial"/>
          <w:b/>
          <w:bCs/>
          <w:color w:val="000000"/>
          <w:kern w:val="0"/>
          <w:sz w:val="18"/>
          <w:szCs w:val="18"/>
        </w:rPr>
        <w:t>LAN</w:t>
      </w:r>
      <w:r w:rsidRPr="00170C58">
        <w:rPr>
          <w:rFonts w:ascii="Arial" w:eastAsia="굴림" w:hAnsi="Arial" w:cs="Arial"/>
          <w:color w:val="000000"/>
          <w:kern w:val="0"/>
          <w:sz w:val="18"/>
          <w:szCs w:val="18"/>
        </w:rPr>
        <w:t>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있듯이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근거리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전제로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제정된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규약이기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커버리지가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개활지에서</w:t>
      </w:r>
      <w:r w:rsidRPr="00170C58">
        <w:rPr>
          <w:rFonts w:ascii="Arial" w:eastAsia="굴림" w:hAnsi="Arial" w:cs="Arial"/>
          <w:color w:val="000000"/>
          <w:kern w:val="0"/>
          <w:sz w:val="18"/>
          <w:szCs w:val="18"/>
        </w:rPr>
        <w:t xml:space="preserve"> 150m </w:t>
      </w:r>
      <w:r w:rsidRPr="00170C58">
        <w:rPr>
          <w:rFonts w:ascii="Arial" w:eastAsia="굴림" w:hAnsi="Arial" w:cs="Arial"/>
          <w:color w:val="000000"/>
          <w:kern w:val="0"/>
          <w:sz w:val="18"/>
          <w:szCs w:val="18"/>
        </w:rPr>
        <w:t>정도이다</w:t>
      </w:r>
      <w:r w:rsidRPr="00170C58">
        <w:rPr>
          <w:rFonts w:ascii="Arial" w:eastAsia="굴림" w:hAnsi="Arial" w:cs="Arial"/>
          <w:color w:val="000000"/>
          <w:kern w:val="0"/>
          <w:sz w:val="18"/>
          <w:szCs w:val="18"/>
        </w:rPr>
        <w:t>.</w:t>
      </w:r>
      <w:hyperlink r:id="rId28" w:anchor="fn4" w:tooltip="Ethernet은 UTP 케이블을 100m 이상 사용하지 말 것을 권장하고 있다. 물론 중간에 리피터를 설치해서 확장 가능하지만, 이쯤 되면 광 케이블을 까는게 더 유리하다." w:history="1">
        <w:r w:rsidRPr="00170C58">
          <w:rPr>
            <w:rFonts w:ascii="굴림체" w:eastAsia="굴림체" w:hAnsi="굴림체" w:cs="굴림체"/>
            <w:color w:val="551A8B"/>
            <w:kern w:val="0"/>
            <w:sz w:val="15"/>
            <w:szCs w:val="15"/>
            <w:u w:val="single"/>
            <w:bdr w:val="none" w:sz="0" w:space="0" w:color="auto" w:frame="1"/>
            <w:vertAlign w:val="superscript"/>
          </w:rPr>
          <w:t>[4</w:t>
        </w:r>
        <w:proofErr w:type="gramStart"/>
        <w:r w:rsidRPr="00170C58">
          <w:rPr>
            <w:rFonts w:ascii="굴림체" w:eastAsia="굴림체" w:hAnsi="굴림체" w:cs="굴림체"/>
            <w:color w:val="551A8B"/>
            <w:kern w:val="0"/>
            <w:sz w:val="15"/>
            <w:szCs w:val="15"/>
            <w:u w:val="single"/>
            <w:bdr w:val="none" w:sz="0" w:space="0" w:color="auto" w:frame="1"/>
            <w:vertAlign w:val="superscript"/>
          </w:rPr>
          <w:t>]</w:t>
        </w:r>
        <w:proofErr w:type="gramEnd"/>
      </w:hyperlink>
      <w:hyperlink r:id="rId29" w:anchor="fn5" w:tooltip="LAN보다 더 좁은 범위(PAN)를 커버하는 [[블루투스]]는 기본 커버리지가 10m 이내이다. 물론 2.0 EDR에서는 100m까지 커버하도록 확장되었지만..." w:history="1">
        <w:r w:rsidRPr="00170C58">
          <w:rPr>
            <w:rFonts w:ascii="굴림체" w:eastAsia="굴림체" w:hAnsi="굴림체" w:cs="굴림체"/>
            <w:color w:val="551A8B"/>
            <w:kern w:val="0"/>
            <w:sz w:val="15"/>
            <w:szCs w:val="15"/>
            <w:u w:val="single"/>
            <w:bdr w:val="none" w:sz="0" w:space="0" w:color="auto" w:frame="1"/>
            <w:vertAlign w:val="superscript"/>
          </w:rPr>
          <w:t>[5]</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w:t>
      </w:r>
      <w:hyperlink r:id="rId30" w:history="1">
        <w:proofErr w:type="gramStart"/>
        <w:r w:rsidRPr="00170C58">
          <w:rPr>
            <w:rFonts w:ascii="Arial" w:eastAsia="굴림" w:hAnsi="Arial" w:cs="Arial"/>
            <w:color w:val="009900"/>
            <w:kern w:val="0"/>
            <w:sz w:val="18"/>
            <w:szCs w:val="18"/>
            <w:u w:val="single"/>
            <w:bdr w:val="none" w:sz="0" w:space="0" w:color="auto" w:frame="1"/>
          </w:rPr>
          <w:t>edit</w:t>
        </w:r>
        <w:proofErr w:type="gramEnd"/>
      </w:hyperlink>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31" w:anchor="toc" w:history="1">
        <w:r w:rsidRPr="00170C58">
          <w:rPr>
            <w:rFonts w:ascii="Arial" w:eastAsia="굴림" w:hAnsi="Arial" w:cs="Arial"/>
            <w:b/>
            <w:bCs/>
            <w:color w:val="551A8B"/>
            <w:kern w:val="0"/>
            <w:sz w:val="36"/>
            <w:szCs w:val="36"/>
            <w:u w:val="single"/>
            <w:bdr w:val="none" w:sz="0" w:space="0" w:color="auto" w:frame="1"/>
          </w:rPr>
          <w:t>3</w:t>
        </w:r>
        <w:r w:rsidRPr="00170C58">
          <w:rPr>
            <w:rFonts w:ascii="Arial" w:eastAsia="굴림" w:hAnsi="Arial" w:cs="Arial"/>
            <w:b/>
            <w:bCs/>
            <w:color w:val="551A8B"/>
            <w:kern w:val="0"/>
            <w:sz w:val="36"/>
            <w:szCs w:val="36"/>
            <w:bdr w:val="none" w:sz="0" w:space="0" w:color="auto" w:frame="1"/>
          </w:rPr>
          <w:t>.</w:t>
        </w:r>
      </w:hyperlink>
      <w:r w:rsidRPr="00170C58">
        <w:rPr>
          <w:rFonts w:ascii="Arial" w:eastAsia="굴림" w:hAnsi="Arial" w:cs="Arial"/>
          <w:b/>
          <w:bCs/>
          <w:color w:val="000000"/>
          <w:kern w:val="0"/>
          <w:sz w:val="36"/>
          <w:szCs w:val="36"/>
        </w:rPr>
        <w:t> </w:t>
      </w:r>
      <w:r w:rsidRPr="00170C58">
        <w:rPr>
          <w:rFonts w:ascii="Arial" w:eastAsia="굴림" w:hAnsi="Arial" w:cs="Arial"/>
          <w:b/>
          <w:bCs/>
          <w:color w:val="000000"/>
          <w:kern w:val="0"/>
          <w:sz w:val="36"/>
          <w:szCs w:val="36"/>
        </w:rPr>
        <w:t>역사</w:t>
      </w:r>
      <w:r w:rsidRPr="00170C58">
        <w:rPr>
          <w:rFonts w:ascii="Arial" w:eastAsia="굴림" w:hAnsi="Arial" w:cs="Arial"/>
          <w:b/>
          <w:bCs/>
          <w:color w:val="000000"/>
          <w:kern w:val="0"/>
          <w:sz w:val="36"/>
          <w:szCs w:val="36"/>
        </w:rPr>
        <w:t> </w:t>
      </w:r>
      <w:hyperlink r:id="rId32" w:anchor="s-3" w:history="1">
        <w:r w:rsidRPr="00170C58">
          <w:rPr>
            <w:rFonts w:ascii="Arial" w:eastAsia="굴림" w:hAnsi="Arial" w:cs="Arial"/>
            <w:b/>
            <w:bCs/>
            <w:color w:val="551A8B"/>
            <w:kern w:val="0"/>
            <w:sz w:val="36"/>
            <w:szCs w:val="36"/>
            <w:u w:val="single"/>
            <w:bdr w:val="none" w:sz="0" w:space="0" w:color="auto" w:frame="1"/>
          </w:rPr>
          <w:t>¶</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1991</w:t>
      </w:r>
      <w:r w:rsidRPr="00170C58">
        <w:rPr>
          <w:rFonts w:ascii="Arial" w:eastAsia="굴림" w:hAnsi="Arial" w:cs="Arial"/>
          <w:color w:val="000000"/>
          <w:kern w:val="0"/>
          <w:sz w:val="18"/>
          <w:szCs w:val="18"/>
        </w:rPr>
        <w:t>년부터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개발이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시작되어</w:t>
      </w:r>
      <w:r w:rsidRPr="00170C58">
        <w:rPr>
          <w:rFonts w:ascii="Arial" w:eastAsia="굴림" w:hAnsi="Arial" w:cs="Arial"/>
          <w:color w:val="000000"/>
          <w:kern w:val="0"/>
          <w:sz w:val="18"/>
          <w:szCs w:val="18"/>
        </w:rPr>
        <w:t xml:space="preserve"> 20</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넘게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연구된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기술인데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이름은</w:t>
      </w:r>
      <w:r w:rsidRPr="00170C58">
        <w:rPr>
          <w:rFonts w:ascii="Arial" w:eastAsia="굴림" w:hAnsi="Arial" w:cs="Arial"/>
          <w:color w:val="000000"/>
          <w:kern w:val="0"/>
          <w:sz w:val="18"/>
          <w:szCs w:val="18"/>
        </w:rPr>
        <w:t xml:space="preserve"> 1999</w:t>
      </w:r>
      <w:r w:rsidRPr="00170C58">
        <w:rPr>
          <w:rFonts w:ascii="Arial" w:eastAsia="굴림" w:hAnsi="Arial" w:cs="Arial"/>
          <w:color w:val="000000"/>
          <w:kern w:val="0"/>
          <w:sz w:val="18"/>
          <w:szCs w:val="18"/>
        </w:rPr>
        <w:t>년에야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붙여진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이상한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역사를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갖고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영문</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위키피디아에서는</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발음을</w:t>
      </w:r>
      <w:r w:rsidRPr="00170C58">
        <w:rPr>
          <w:rFonts w:ascii="Arial" w:eastAsia="굴림" w:hAnsi="Arial" w:cs="Arial"/>
          <w:color w:val="000000"/>
          <w:kern w:val="0"/>
          <w:sz w:val="18"/>
          <w:szCs w:val="18"/>
        </w:rPr>
        <w:t xml:space="preserve"> /ˈ</w:t>
      </w:r>
      <w:proofErr w:type="spellStart"/>
      <w:r w:rsidRPr="00170C58">
        <w:rPr>
          <w:rFonts w:ascii="Arial" w:eastAsia="굴림" w:hAnsi="Arial" w:cs="Arial"/>
          <w:color w:val="000000"/>
          <w:kern w:val="0"/>
          <w:sz w:val="18"/>
          <w:szCs w:val="18"/>
        </w:rPr>
        <w:t>waɪfaɪ</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라고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명시하고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hyperlink r:id="rId33" w:anchor="fn6" w:tooltip="영어권/독어권에서는 와이파이라고 부르며, 프랑스어권/이탈리아어권에서는 위피라고 부른다. 물론 [[WIPI]]와는 무관하다. 다만 이탈리아의 경우, 젊은 사람들은 와이파이라고 부르는 추세라고 한다. [[대한민국]]에선 와파" w:history="1">
        <w:r w:rsidRPr="00170C58">
          <w:rPr>
            <w:rFonts w:ascii="굴림체" w:eastAsia="굴림체" w:hAnsi="굴림체" w:cs="굴림체"/>
            <w:color w:val="551A8B"/>
            <w:kern w:val="0"/>
            <w:sz w:val="15"/>
            <w:szCs w:val="15"/>
            <w:u w:val="single"/>
            <w:bdr w:val="none" w:sz="0" w:space="0" w:color="auto" w:frame="1"/>
            <w:vertAlign w:val="superscript"/>
          </w:rPr>
          <w:t>[6]</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규약에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따라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하위</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리비전으로</w:t>
      </w:r>
      <w:proofErr w:type="spellEnd"/>
      <w:r w:rsidRPr="00170C58">
        <w:rPr>
          <w:rFonts w:ascii="Arial" w:eastAsia="굴림" w:hAnsi="Arial" w:cs="Arial"/>
          <w:color w:val="000000"/>
          <w:kern w:val="0"/>
          <w:sz w:val="18"/>
          <w:szCs w:val="18"/>
        </w:rPr>
        <w:t xml:space="preserve"> 802.11a/b/g/n/ac/ad</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존재한다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numPr>
          <w:ilvl w:val="0"/>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proofErr w:type="gramStart"/>
      <w:r w:rsidRPr="00170C58">
        <w:rPr>
          <w:rFonts w:ascii="Arial" w:eastAsia="굴림" w:hAnsi="Arial" w:cs="Arial"/>
          <w:color w:val="000000"/>
          <w:kern w:val="0"/>
          <w:sz w:val="18"/>
          <w:szCs w:val="18"/>
        </w:rPr>
        <w:t>802.11 :</w:t>
      </w:r>
      <w:proofErr w:type="gram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초기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규약</w:t>
      </w:r>
      <w:r w:rsidRPr="00170C58">
        <w:rPr>
          <w:rFonts w:ascii="Arial" w:eastAsia="굴림" w:hAnsi="Arial" w:cs="Arial"/>
          <w:color w:val="000000"/>
          <w:kern w:val="0"/>
          <w:sz w:val="18"/>
          <w:szCs w:val="18"/>
        </w:rPr>
        <w:t>. 1997</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6</w:t>
      </w:r>
      <w:r w:rsidRPr="00170C58">
        <w:rPr>
          <w:rFonts w:ascii="Arial" w:eastAsia="굴림" w:hAnsi="Arial" w:cs="Arial"/>
          <w:color w:val="000000"/>
          <w:kern w:val="0"/>
          <w:sz w:val="18"/>
          <w:szCs w:val="18"/>
        </w:rPr>
        <w:t>월에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제정되었다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속도는</w:t>
      </w:r>
      <w:r w:rsidRPr="00170C58">
        <w:rPr>
          <w:rFonts w:ascii="Arial" w:eastAsia="굴림" w:hAnsi="Arial" w:cs="Arial"/>
          <w:color w:val="000000"/>
          <w:kern w:val="0"/>
          <w:sz w:val="18"/>
          <w:szCs w:val="18"/>
        </w:rPr>
        <w:t xml:space="preserve"> 2Mbps(!). </w:t>
      </w:r>
      <w:proofErr w:type="spellStart"/>
      <w:r w:rsidRPr="00170C58">
        <w:rPr>
          <w:rFonts w:ascii="Arial" w:eastAsia="굴림" w:hAnsi="Arial" w:cs="Arial"/>
          <w:color w:val="000000"/>
          <w:kern w:val="0"/>
          <w:sz w:val="18"/>
          <w:szCs w:val="18"/>
        </w:rPr>
        <w:t>당연히도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현재는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사용되지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않는다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gramStart"/>
      <w:r w:rsidRPr="00170C58">
        <w:rPr>
          <w:rFonts w:ascii="Arial" w:eastAsia="굴림" w:hAnsi="Arial" w:cs="Arial"/>
          <w:color w:val="000000"/>
          <w:kern w:val="0"/>
          <w:sz w:val="18"/>
          <w:szCs w:val="18"/>
        </w:rPr>
        <w:t>802.11a :</w:t>
      </w:r>
      <w:proofErr w:type="gram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번째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규약</w:t>
      </w:r>
      <w:r w:rsidRPr="00170C58">
        <w:rPr>
          <w:rFonts w:ascii="Arial" w:eastAsia="굴림" w:hAnsi="Arial" w:cs="Arial"/>
          <w:color w:val="000000"/>
          <w:kern w:val="0"/>
          <w:sz w:val="18"/>
          <w:szCs w:val="18"/>
        </w:rPr>
        <w:t>. 1999</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9</w:t>
      </w:r>
      <w:r w:rsidRPr="00170C58">
        <w:rPr>
          <w:rFonts w:ascii="Arial" w:eastAsia="굴림" w:hAnsi="Arial" w:cs="Arial"/>
          <w:color w:val="000000"/>
          <w:kern w:val="0"/>
          <w:sz w:val="18"/>
          <w:szCs w:val="18"/>
        </w:rPr>
        <w:t>월에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제정되었다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속도는</w:t>
      </w:r>
      <w:r w:rsidRPr="00170C58">
        <w:rPr>
          <w:rFonts w:ascii="Arial" w:eastAsia="굴림" w:hAnsi="Arial" w:cs="Arial"/>
          <w:color w:val="000000"/>
          <w:kern w:val="0"/>
          <w:sz w:val="18"/>
          <w:szCs w:val="18"/>
        </w:rPr>
        <w:t xml:space="preserve"> 54Mbps</w:t>
      </w:r>
      <w:r w:rsidRPr="00170C58">
        <w:rPr>
          <w:rFonts w:ascii="Arial" w:eastAsia="굴림" w:hAnsi="Arial" w:cs="Arial"/>
          <w:color w:val="000000"/>
          <w:kern w:val="0"/>
          <w:sz w:val="18"/>
          <w:szCs w:val="18"/>
        </w:rPr>
        <w:t>지만</w:t>
      </w:r>
      <w:r w:rsidRPr="00170C58">
        <w:rPr>
          <w:rFonts w:ascii="Arial" w:eastAsia="굴림" w:hAnsi="Arial" w:cs="Arial"/>
          <w:color w:val="000000"/>
          <w:kern w:val="0"/>
          <w:sz w:val="18"/>
          <w:szCs w:val="18"/>
        </w:rPr>
        <w:t xml:space="preserve"> 5GHz </w:t>
      </w:r>
      <w:r w:rsidRPr="00170C58">
        <w:rPr>
          <w:rFonts w:ascii="Arial" w:eastAsia="굴림" w:hAnsi="Arial" w:cs="Arial"/>
          <w:color w:val="000000"/>
          <w:kern w:val="0"/>
          <w:sz w:val="18"/>
          <w:szCs w:val="18"/>
        </w:rPr>
        <w:t>주파수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대역의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특성상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커버리지가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좁아서</w:t>
      </w:r>
      <w:hyperlink r:id="rId34" w:anchor="fn7" w:tooltip="주파수가 높아질수록 전송량(속도)측면에서 유리해지지만 전파의 직진성이 강해져서 도달거리는 좁아진다." w:history="1">
        <w:r w:rsidRPr="00170C58">
          <w:rPr>
            <w:rFonts w:ascii="굴림체" w:eastAsia="굴림체" w:hAnsi="굴림체" w:cs="굴림체"/>
            <w:color w:val="551A8B"/>
            <w:kern w:val="0"/>
            <w:sz w:val="15"/>
            <w:szCs w:val="15"/>
            <w:u w:val="single"/>
            <w:bdr w:val="none" w:sz="0" w:space="0" w:color="auto" w:frame="1"/>
            <w:vertAlign w:val="superscript"/>
          </w:rPr>
          <w:t>[7]</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도태되었다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proofErr w:type="gramStart"/>
      <w:r w:rsidRPr="00170C58">
        <w:rPr>
          <w:rFonts w:ascii="Arial" w:eastAsia="굴림" w:hAnsi="Arial" w:cs="Arial"/>
          <w:color w:val="000000"/>
          <w:kern w:val="0"/>
          <w:sz w:val="18"/>
          <w:szCs w:val="18"/>
        </w:rPr>
        <w:t>802.11b :</w:t>
      </w:r>
      <w:proofErr w:type="gram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번째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규약</w:t>
      </w:r>
      <w:r w:rsidRPr="00170C58">
        <w:rPr>
          <w:rFonts w:ascii="Arial" w:eastAsia="굴림" w:hAnsi="Arial" w:cs="Arial"/>
          <w:color w:val="000000"/>
          <w:kern w:val="0"/>
          <w:sz w:val="18"/>
          <w:szCs w:val="18"/>
        </w:rPr>
        <w:t>. 1999</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9</w:t>
      </w:r>
      <w:r w:rsidRPr="00170C58">
        <w:rPr>
          <w:rFonts w:ascii="Arial" w:eastAsia="굴림" w:hAnsi="Arial" w:cs="Arial"/>
          <w:color w:val="000000"/>
          <w:kern w:val="0"/>
          <w:sz w:val="18"/>
          <w:szCs w:val="18"/>
        </w:rPr>
        <w:t>월에</w:t>
      </w:r>
      <w:r w:rsidRPr="00170C58">
        <w:rPr>
          <w:rFonts w:ascii="Arial" w:eastAsia="굴림" w:hAnsi="Arial" w:cs="Arial"/>
          <w:color w:val="000000"/>
          <w:kern w:val="0"/>
          <w:sz w:val="18"/>
          <w:szCs w:val="18"/>
        </w:rPr>
        <w:t xml:space="preserve"> 802.11a</w:t>
      </w:r>
      <w:r w:rsidRPr="00170C58">
        <w:rPr>
          <w:rFonts w:ascii="Arial" w:eastAsia="굴림" w:hAnsi="Arial" w:cs="Arial"/>
          <w:color w:val="000000"/>
          <w:kern w:val="0"/>
          <w:sz w:val="18"/>
          <w:szCs w:val="18"/>
        </w:rPr>
        <w:t>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함께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제정되었다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속도는</w:t>
      </w:r>
      <w:r w:rsidRPr="00170C58">
        <w:rPr>
          <w:rFonts w:ascii="Arial" w:eastAsia="굴림" w:hAnsi="Arial" w:cs="Arial"/>
          <w:color w:val="000000"/>
          <w:kern w:val="0"/>
          <w:sz w:val="18"/>
          <w:szCs w:val="18"/>
        </w:rPr>
        <w:t xml:space="preserve"> 11Mbps</w:t>
      </w:r>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속도는</w:t>
      </w:r>
      <w:r w:rsidRPr="00170C58">
        <w:rPr>
          <w:rFonts w:ascii="Arial" w:eastAsia="굴림" w:hAnsi="Arial" w:cs="Arial"/>
          <w:color w:val="000000"/>
          <w:kern w:val="0"/>
          <w:sz w:val="18"/>
          <w:szCs w:val="18"/>
        </w:rPr>
        <w:t xml:space="preserve"> 802.11a</w:t>
      </w:r>
      <w:r w:rsidRPr="00170C58">
        <w:rPr>
          <w:rFonts w:ascii="Arial" w:eastAsia="굴림" w:hAnsi="Arial" w:cs="Arial"/>
          <w:color w:val="000000"/>
          <w:kern w:val="0"/>
          <w:sz w:val="18"/>
          <w:szCs w:val="18"/>
        </w:rPr>
        <w:t>보다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느렸지만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회절이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되는</w:t>
      </w:r>
      <w:r w:rsidRPr="00170C58">
        <w:rPr>
          <w:rFonts w:ascii="Arial" w:eastAsia="굴림" w:hAnsi="Arial" w:cs="Arial"/>
          <w:color w:val="000000"/>
          <w:kern w:val="0"/>
          <w:sz w:val="18"/>
          <w:szCs w:val="18"/>
        </w:rPr>
        <w:t xml:space="preserve"> 2.4GHz </w:t>
      </w:r>
      <w:r w:rsidRPr="00170C58">
        <w:rPr>
          <w:rFonts w:ascii="Arial" w:eastAsia="굴림" w:hAnsi="Arial" w:cs="Arial"/>
          <w:color w:val="000000"/>
          <w:kern w:val="0"/>
          <w:sz w:val="18"/>
          <w:szCs w:val="18"/>
        </w:rPr>
        <w:t>주파수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특성의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커버리지로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극복했다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초기의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무선랜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장비는</w:t>
      </w:r>
      <w:r w:rsidRPr="00170C58">
        <w:rPr>
          <w:rFonts w:ascii="Arial" w:eastAsia="굴림" w:hAnsi="Arial" w:cs="Arial"/>
          <w:color w:val="000000"/>
          <w:kern w:val="0"/>
          <w:sz w:val="18"/>
          <w:szCs w:val="18"/>
        </w:rPr>
        <w:t xml:space="preserve"> 802.11b </w:t>
      </w:r>
      <w:r w:rsidRPr="00170C58">
        <w:rPr>
          <w:rFonts w:ascii="Arial" w:eastAsia="굴림" w:hAnsi="Arial" w:cs="Arial"/>
          <w:color w:val="000000"/>
          <w:kern w:val="0"/>
          <w:sz w:val="18"/>
          <w:szCs w:val="18"/>
        </w:rPr>
        <w:t>지원이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대부분이었으며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불과</w:t>
      </w:r>
      <w:r w:rsidRPr="00170C58">
        <w:rPr>
          <w:rFonts w:ascii="Arial" w:eastAsia="굴림" w:hAnsi="Arial" w:cs="Arial"/>
          <w:color w:val="000000"/>
          <w:kern w:val="0"/>
          <w:sz w:val="18"/>
          <w:szCs w:val="18"/>
        </w:rPr>
        <w:t xml:space="preserve"> 2007</w:t>
      </w:r>
      <w:r w:rsidRPr="00170C58">
        <w:rPr>
          <w:rFonts w:ascii="Arial" w:eastAsia="굴림" w:hAnsi="Arial" w:cs="Arial"/>
          <w:color w:val="000000"/>
          <w:kern w:val="0"/>
          <w:sz w:val="18"/>
          <w:szCs w:val="18"/>
        </w:rPr>
        <w:t>년까지만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해도</w:t>
      </w:r>
      <w:r w:rsidRPr="00170C58">
        <w:rPr>
          <w:rFonts w:ascii="Arial" w:eastAsia="굴림" w:hAnsi="Arial" w:cs="Arial"/>
          <w:color w:val="000000"/>
          <w:kern w:val="0"/>
          <w:sz w:val="18"/>
          <w:szCs w:val="18"/>
        </w:rPr>
        <w:t xml:space="preserve"> PDA </w:t>
      </w:r>
      <w:r w:rsidRPr="00170C58">
        <w:rPr>
          <w:rFonts w:ascii="Arial" w:eastAsia="굴림" w:hAnsi="Arial" w:cs="Arial"/>
          <w:color w:val="000000"/>
          <w:kern w:val="0"/>
          <w:sz w:val="18"/>
          <w:szCs w:val="18"/>
        </w:rPr>
        <w:t>및</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스마트폰의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사양이었다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proofErr w:type="gramStart"/>
      <w:r w:rsidRPr="00170C58">
        <w:rPr>
          <w:rFonts w:ascii="Arial" w:eastAsia="굴림" w:hAnsi="Arial" w:cs="Arial"/>
          <w:color w:val="000000"/>
          <w:kern w:val="0"/>
          <w:sz w:val="18"/>
          <w:szCs w:val="18"/>
        </w:rPr>
        <w:t>802.11g :</w:t>
      </w:r>
      <w:proofErr w:type="gram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번째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규약</w:t>
      </w:r>
      <w:r w:rsidRPr="00170C58">
        <w:rPr>
          <w:rFonts w:ascii="Arial" w:eastAsia="굴림" w:hAnsi="Arial" w:cs="Arial"/>
          <w:color w:val="000000"/>
          <w:kern w:val="0"/>
          <w:sz w:val="18"/>
          <w:szCs w:val="18"/>
        </w:rPr>
        <w:t>. 2003</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6</w:t>
      </w:r>
      <w:r w:rsidRPr="00170C58">
        <w:rPr>
          <w:rFonts w:ascii="Arial" w:eastAsia="굴림" w:hAnsi="Arial" w:cs="Arial"/>
          <w:color w:val="000000"/>
          <w:kern w:val="0"/>
          <w:sz w:val="18"/>
          <w:szCs w:val="18"/>
        </w:rPr>
        <w:t>월에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제정되었다</w:t>
      </w:r>
      <w:r w:rsidRPr="00170C58">
        <w:rPr>
          <w:rFonts w:ascii="Arial" w:eastAsia="굴림" w:hAnsi="Arial" w:cs="Arial"/>
          <w:color w:val="000000"/>
          <w:kern w:val="0"/>
          <w:sz w:val="18"/>
          <w:szCs w:val="18"/>
        </w:rPr>
        <w:t xml:space="preserve">. 2.4GHz </w:t>
      </w:r>
      <w:r w:rsidRPr="00170C58">
        <w:rPr>
          <w:rFonts w:ascii="Arial" w:eastAsia="굴림" w:hAnsi="Arial" w:cs="Arial"/>
          <w:color w:val="000000"/>
          <w:kern w:val="0"/>
          <w:sz w:val="18"/>
          <w:szCs w:val="18"/>
        </w:rPr>
        <w:t>주파수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대역을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사용하며</w:t>
      </w:r>
      <w:r w:rsidRPr="00170C58">
        <w:rPr>
          <w:rFonts w:ascii="Arial" w:eastAsia="굴림" w:hAnsi="Arial" w:cs="Arial"/>
          <w:color w:val="000000"/>
          <w:kern w:val="0"/>
          <w:sz w:val="18"/>
          <w:szCs w:val="18"/>
        </w:rPr>
        <w:t xml:space="preserve"> 54Mbps</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지원한다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현재도</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무선랜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장비의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대부분은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규격을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사용한다</w:t>
      </w:r>
      <w:r w:rsidRPr="00170C58">
        <w:rPr>
          <w:rFonts w:ascii="Arial" w:eastAsia="굴림" w:hAnsi="Arial" w:cs="Arial"/>
          <w:color w:val="000000"/>
          <w:kern w:val="0"/>
          <w:sz w:val="18"/>
          <w:szCs w:val="18"/>
        </w:rPr>
        <w:t>. 802.11b</w:t>
      </w:r>
      <w:r w:rsidRPr="00170C58">
        <w:rPr>
          <w:rFonts w:ascii="Arial" w:eastAsia="굴림" w:hAnsi="Arial" w:cs="Arial"/>
          <w:color w:val="000000"/>
          <w:kern w:val="0"/>
          <w:sz w:val="18"/>
          <w:szCs w:val="18"/>
        </w:rPr>
        <w:t>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호환성이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물론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못한다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gramStart"/>
      <w:r w:rsidRPr="00170C58">
        <w:rPr>
          <w:rFonts w:ascii="Arial" w:eastAsia="굴림" w:hAnsi="Arial" w:cs="Arial"/>
          <w:color w:val="000000"/>
          <w:kern w:val="0"/>
          <w:sz w:val="18"/>
          <w:szCs w:val="18"/>
        </w:rPr>
        <w:lastRenderedPageBreak/>
        <w:t>802.11n :</w:t>
      </w:r>
      <w:proofErr w:type="gram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다섯</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번째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규약</w:t>
      </w:r>
      <w:r w:rsidRPr="00170C58">
        <w:rPr>
          <w:rFonts w:ascii="Arial" w:eastAsia="굴림" w:hAnsi="Arial" w:cs="Arial"/>
          <w:color w:val="000000"/>
          <w:kern w:val="0"/>
          <w:sz w:val="18"/>
          <w:szCs w:val="18"/>
        </w:rPr>
        <w:t>. 2009</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9</w:t>
      </w:r>
      <w:r w:rsidRPr="00170C58">
        <w:rPr>
          <w:rFonts w:ascii="Arial" w:eastAsia="굴림" w:hAnsi="Arial" w:cs="Arial"/>
          <w:color w:val="000000"/>
          <w:kern w:val="0"/>
          <w:sz w:val="18"/>
          <w:szCs w:val="18"/>
        </w:rPr>
        <w:t>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중순</w:t>
      </w:r>
      <w:r w:rsidRPr="00170C58">
        <w:rPr>
          <w:rFonts w:ascii="Arial" w:eastAsia="굴림" w:hAnsi="Arial" w:cs="Arial"/>
          <w:color w:val="000000"/>
          <w:kern w:val="0"/>
          <w:sz w:val="18"/>
          <w:szCs w:val="18"/>
        </w:rPr>
        <w:t xml:space="preserve"> 802.11n</w:t>
      </w:r>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Draft </w:t>
      </w:r>
      <w:r w:rsidRPr="00170C58">
        <w:rPr>
          <w:rFonts w:ascii="Arial" w:eastAsia="굴림" w:hAnsi="Arial" w:cs="Arial"/>
          <w:color w:val="000000"/>
          <w:kern w:val="0"/>
          <w:sz w:val="18"/>
          <w:szCs w:val="18"/>
        </w:rPr>
        <w:t>단계에서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최종</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승인되었다</w:t>
      </w:r>
      <w:r w:rsidRPr="00170C58">
        <w:rPr>
          <w:rFonts w:ascii="Arial" w:eastAsia="굴림" w:hAnsi="Arial" w:cs="Arial"/>
          <w:color w:val="000000"/>
          <w:kern w:val="0"/>
          <w:sz w:val="18"/>
          <w:szCs w:val="18"/>
        </w:rPr>
        <w:t>. 11n</w:t>
      </w:r>
      <w:r w:rsidRPr="00170C58">
        <w:rPr>
          <w:rFonts w:ascii="Arial" w:eastAsia="굴림" w:hAnsi="Arial" w:cs="Arial"/>
          <w:color w:val="000000"/>
          <w:kern w:val="0"/>
          <w:sz w:val="18"/>
          <w:szCs w:val="18"/>
        </w:rPr>
        <w:t>부터는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향상을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여러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기술이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추가되는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관계로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이전처럼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최대속도가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얼마라고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간단히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말할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되었는데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일단</w:t>
      </w:r>
      <w:r w:rsidRPr="00170C58">
        <w:rPr>
          <w:rFonts w:ascii="Arial" w:eastAsia="굴림" w:hAnsi="Arial" w:cs="Arial"/>
          <w:color w:val="000000"/>
          <w:kern w:val="0"/>
          <w:sz w:val="18"/>
          <w:szCs w:val="18"/>
        </w:rPr>
        <w:t xml:space="preserve"> 2.4GHz</w:t>
      </w:r>
      <w:r w:rsidRPr="00170C58">
        <w:rPr>
          <w:rFonts w:ascii="Arial" w:eastAsia="굴림" w:hAnsi="Arial" w:cs="Arial"/>
          <w:color w:val="000000"/>
          <w:kern w:val="0"/>
          <w:sz w:val="18"/>
          <w:szCs w:val="18"/>
        </w:rPr>
        <w:t>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함께</w:t>
      </w:r>
      <w:r w:rsidRPr="00170C58">
        <w:rPr>
          <w:rFonts w:ascii="Arial" w:eastAsia="굴림" w:hAnsi="Arial" w:cs="Arial"/>
          <w:color w:val="000000"/>
          <w:kern w:val="0"/>
          <w:sz w:val="18"/>
          <w:szCs w:val="18"/>
        </w:rPr>
        <w:t xml:space="preserve"> 5GHz</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지원</w:t>
      </w:r>
      <w:hyperlink r:id="rId35" w:anchor="fn8" w:tooltip="원래는 사용 주파수 대역이 다를 뿐, 어느쪽이라고 더 빠르다거나 한게 아니지만 실제로는 2.4GHz를 사용하는 무선 장비가 도처에 널린 관계로 신호 간섭이 적은 5GHz가 빠른 경우가 많다." w:history="1">
        <w:r w:rsidRPr="00170C58">
          <w:rPr>
            <w:rFonts w:ascii="굴림체" w:eastAsia="굴림체" w:hAnsi="굴림체" w:cs="굴림체"/>
            <w:color w:val="551A8B"/>
            <w:kern w:val="0"/>
            <w:sz w:val="15"/>
            <w:szCs w:val="15"/>
            <w:u w:val="single"/>
            <w:bdr w:val="none" w:sz="0" w:space="0" w:color="auto" w:frame="1"/>
            <w:vertAlign w:val="superscript"/>
          </w:rPr>
          <w:t>[8]</w:t>
        </w:r>
      </w:hyperlink>
      <w:r w:rsidRPr="00170C58">
        <w:rPr>
          <w:rFonts w:ascii="Arial" w:eastAsia="굴림" w:hAnsi="Arial" w:cs="Arial"/>
          <w:color w:val="000000"/>
          <w:kern w:val="0"/>
          <w:sz w:val="18"/>
          <w:szCs w:val="18"/>
        </w:rPr>
        <w:t>하며</w:t>
      </w:r>
      <w:r w:rsidRPr="00170C58">
        <w:rPr>
          <w:rFonts w:ascii="Arial" w:eastAsia="굴림" w:hAnsi="Arial" w:cs="Arial"/>
          <w:color w:val="000000"/>
          <w:kern w:val="0"/>
          <w:sz w:val="18"/>
          <w:szCs w:val="18"/>
        </w:rPr>
        <w:t>, 1Tx-1Rx</w:t>
      </w:r>
      <w:hyperlink r:id="rId36" w:anchor="fn9" w:tooltip="송신 안테나 1개, 수신 안테나 1개." w:history="1">
        <w:r w:rsidRPr="00170C58">
          <w:rPr>
            <w:rFonts w:ascii="굴림체" w:eastAsia="굴림체" w:hAnsi="굴림체" w:cs="굴림체"/>
            <w:color w:val="551A8B"/>
            <w:kern w:val="0"/>
            <w:sz w:val="15"/>
            <w:szCs w:val="15"/>
            <w:u w:val="single"/>
            <w:bdr w:val="none" w:sz="0" w:space="0" w:color="auto" w:frame="1"/>
            <w:vertAlign w:val="superscript"/>
          </w:rPr>
          <w:t>[9]</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기준</w:t>
      </w:r>
      <w:r w:rsidRPr="00170C58">
        <w:rPr>
          <w:rFonts w:ascii="Arial" w:eastAsia="굴림" w:hAnsi="Arial" w:cs="Arial"/>
          <w:color w:val="000000"/>
          <w:kern w:val="0"/>
          <w:sz w:val="18"/>
          <w:szCs w:val="18"/>
        </w:rPr>
        <w:t xml:space="preserve"> 75Mbps</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지원한다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여기에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사용하는</w:t>
      </w:r>
      <w:r w:rsidRPr="00170C58">
        <w:rPr>
          <w:rFonts w:ascii="Arial" w:eastAsia="굴림" w:hAnsi="Arial" w:cs="Arial"/>
          <w:color w:val="000000"/>
          <w:kern w:val="0"/>
          <w:sz w:val="18"/>
          <w:szCs w:val="18"/>
        </w:rPr>
        <w:t xml:space="preserve"> 20MHz </w:t>
      </w:r>
      <w:r w:rsidRPr="00170C58">
        <w:rPr>
          <w:rFonts w:ascii="Arial" w:eastAsia="굴림" w:hAnsi="Arial" w:cs="Arial"/>
          <w:color w:val="000000"/>
          <w:kern w:val="0"/>
          <w:sz w:val="18"/>
          <w:szCs w:val="18"/>
        </w:rPr>
        <w:t>채널을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인접한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채널과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묶어서</w:t>
      </w:r>
      <w:r w:rsidRPr="00170C58">
        <w:rPr>
          <w:rFonts w:ascii="Arial" w:eastAsia="굴림" w:hAnsi="Arial" w:cs="Arial"/>
          <w:color w:val="000000"/>
          <w:kern w:val="0"/>
          <w:sz w:val="18"/>
          <w:szCs w:val="18"/>
        </w:rPr>
        <w:t xml:space="preserve"> 40MHz</w:t>
      </w:r>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채널본딩</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기술로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배인</w:t>
      </w:r>
      <w:r w:rsidRPr="00170C58">
        <w:rPr>
          <w:rFonts w:ascii="Arial" w:eastAsia="굴림" w:hAnsi="Arial" w:cs="Arial"/>
          <w:color w:val="000000"/>
          <w:kern w:val="0"/>
          <w:sz w:val="18"/>
          <w:szCs w:val="18"/>
        </w:rPr>
        <w:t xml:space="preserve"> 150Mbps</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갯수를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최대</w:t>
      </w:r>
      <w:r w:rsidRPr="00170C58">
        <w:rPr>
          <w:rFonts w:ascii="Arial" w:eastAsia="굴림" w:hAnsi="Arial" w:cs="Arial"/>
          <w:color w:val="000000"/>
          <w:kern w:val="0"/>
          <w:sz w:val="18"/>
          <w:szCs w:val="18"/>
        </w:rPr>
        <w:t xml:space="preserve"> 4</w:t>
      </w:r>
      <w:r w:rsidRPr="00170C58">
        <w:rPr>
          <w:rFonts w:ascii="Arial" w:eastAsia="굴림" w:hAnsi="Arial" w:cs="Arial"/>
          <w:color w:val="000000"/>
          <w:kern w:val="0"/>
          <w:sz w:val="18"/>
          <w:szCs w:val="18"/>
        </w:rPr>
        <w:t>개까지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늘려</w:t>
      </w:r>
      <w:r w:rsidRPr="00170C58">
        <w:rPr>
          <w:rFonts w:ascii="Arial" w:eastAsia="굴림" w:hAnsi="Arial" w:cs="Arial"/>
          <w:color w:val="000000"/>
          <w:kern w:val="0"/>
          <w:sz w:val="18"/>
          <w:szCs w:val="18"/>
        </w:rPr>
        <w:t xml:space="preserve"> 4Tx-4Rx</w:t>
      </w:r>
      <w:hyperlink r:id="rId37" w:anchor="fn10" w:tooltip="송신 안테나 4개, 수신 안테나 4개. 단, 당대에 실제 제품 보급은 2Tx-2Rx가 많이 되었다. 공유기에 안테나가 4개 있다고 해서 4Tx-4Rx인건 아니고 2개는 2.4GHz전용, 2개는 5GHz전용으로 사실은 두 개짜리인게 많다." w:history="1">
        <w:r w:rsidRPr="00170C58">
          <w:rPr>
            <w:rFonts w:ascii="굴림체" w:eastAsia="굴림체" w:hAnsi="굴림체" w:cs="굴림체"/>
            <w:color w:val="551A8B"/>
            <w:kern w:val="0"/>
            <w:sz w:val="15"/>
            <w:szCs w:val="15"/>
            <w:u w:val="single"/>
            <w:bdr w:val="none" w:sz="0" w:space="0" w:color="auto" w:frame="1"/>
            <w:vertAlign w:val="superscript"/>
          </w:rPr>
          <w:t>[10]</w:t>
        </w:r>
      </w:hyperlink>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최대</w:t>
      </w:r>
      <w:r w:rsidRPr="00170C58">
        <w:rPr>
          <w:rFonts w:ascii="Arial" w:eastAsia="굴림" w:hAnsi="Arial" w:cs="Arial"/>
          <w:color w:val="000000"/>
          <w:kern w:val="0"/>
          <w:sz w:val="18"/>
          <w:szCs w:val="18"/>
        </w:rPr>
        <w:t xml:space="preserve"> 600Mbps</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지원한다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이때부터</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채널본딩과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다중안테나를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이용하여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인터넷이</w:t>
      </w:r>
      <w:r w:rsidRPr="00170C58">
        <w:rPr>
          <w:rFonts w:ascii="Arial" w:eastAsia="굴림" w:hAnsi="Arial" w:cs="Arial"/>
          <w:color w:val="000000"/>
          <w:kern w:val="0"/>
          <w:sz w:val="18"/>
          <w:szCs w:val="18"/>
        </w:rPr>
        <w:t xml:space="preserve"> 100Mbps </w:t>
      </w:r>
      <w:proofErr w:type="spellStart"/>
      <w:r w:rsidRPr="00170C58">
        <w:rPr>
          <w:rFonts w:ascii="Arial" w:eastAsia="굴림" w:hAnsi="Arial" w:cs="Arial"/>
          <w:color w:val="000000"/>
          <w:kern w:val="0"/>
          <w:sz w:val="18"/>
          <w:szCs w:val="18"/>
        </w:rPr>
        <w:t>유선랜의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넘어섰다</w:t>
      </w:r>
      <w:r w:rsidRPr="00170C58">
        <w:rPr>
          <w:rFonts w:ascii="Arial" w:eastAsia="굴림" w:hAnsi="Arial" w:cs="Arial"/>
          <w:color w:val="000000"/>
          <w:kern w:val="0"/>
          <w:sz w:val="18"/>
          <w:szCs w:val="18"/>
        </w:rPr>
        <w:t>.</w:t>
      </w:r>
      <w:hyperlink r:id="rId38" w:anchor="fn11" w:tooltip="단, 유선에서 이야기하는 100Mbps 대역폭은 Full-Duflex로 Uplink 100M + Downlink 100M인데 비하여, 무선에서 이야기하는 대역폭은 단방향인데다 손실이 심해서 60% 정도의 실효속도가 나오므로, 2Tx-2Rx 300Mbps가 되어야 유선 100Mbps를 완전히 커버할 수 있다." w:history="1">
        <w:r w:rsidRPr="00170C58">
          <w:rPr>
            <w:rFonts w:ascii="굴림체" w:eastAsia="굴림체" w:hAnsi="굴림체" w:cs="굴림체"/>
            <w:color w:val="551A8B"/>
            <w:kern w:val="0"/>
            <w:sz w:val="15"/>
            <w:szCs w:val="15"/>
            <w:u w:val="single"/>
            <w:bdr w:val="none" w:sz="0" w:space="0" w:color="auto" w:frame="1"/>
            <w:vertAlign w:val="superscript"/>
          </w:rPr>
          <w:t>[11]</w:t>
        </w:r>
      </w:hyperlink>
      <w:hyperlink r:id="rId39" w:anchor="fn12" w:tooltip="또한 앞서 말한 채널본딩(40MHz 대역폭 설정)의 경우 2.4GHz 주파수 대역에서는 채널 간섭이 심해서 채널 본딩을 하나 안하나 실제 속도 향상이 거의 없기 때문에 실질적으로는 5GHz 2Tx-2Rx 이상에서만 유선 100Mbps를 상회하는 것이 가능." w:history="1">
        <w:r w:rsidRPr="00170C58">
          <w:rPr>
            <w:rFonts w:ascii="굴림체" w:eastAsia="굴림체" w:hAnsi="굴림체" w:cs="굴림체"/>
            <w:color w:val="551A8B"/>
            <w:kern w:val="0"/>
            <w:sz w:val="15"/>
            <w:szCs w:val="15"/>
            <w:u w:val="single"/>
            <w:bdr w:val="none" w:sz="0" w:space="0" w:color="auto" w:frame="1"/>
            <w:vertAlign w:val="superscript"/>
          </w:rPr>
          <w:t>[12]</w:t>
        </w:r>
      </w:hyperlink>
    </w:p>
    <w:p w:rsidR="00170C58" w:rsidRPr="00170C58" w:rsidRDefault="00170C58" w:rsidP="00170C58">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40" w:tooltip="802.11ac" w:history="1">
        <w:r w:rsidRPr="00170C58">
          <w:rPr>
            <w:rFonts w:ascii="Arial" w:eastAsia="굴림" w:hAnsi="Arial" w:cs="Arial"/>
            <w:color w:val="551A8B"/>
            <w:kern w:val="0"/>
            <w:sz w:val="18"/>
            <w:szCs w:val="18"/>
            <w:u w:val="single"/>
            <w:bdr w:val="none" w:sz="0" w:space="0" w:color="auto" w:frame="1"/>
          </w:rPr>
          <w:t>802.11ac</w:t>
        </w:r>
      </w:hyperlink>
      <w:proofErr w:type="gramStart"/>
      <w:r w:rsidRPr="00170C58">
        <w:rPr>
          <w:rFonts w:ascii="Arial" w:eastAsia="굴림" w:hAnsi="Arial" w:cs="Arial"/>
          <w:color w:val="000000"/>
          <w:kern w:val="0"/>
          <w:sz w:val="18"/>
          <w:szCs w:val="18"/>
        </w:rPr>
        <w:t> :</w:t>
      </w:r>
      <w:proofErr w:type="gram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차세대</w:t>
      </w:r>
      <w:r w:rsidRPr="00170C58">
        <w:rPr>
          <w:rFonts w:ascii="Arial" w:eastAsia="굴림" w:hAnsi="Arial" w:cs="Arial"/>
          <w:color w:val="000000"/>
          <w:kern w:val="0"/>
          <w:sz w:val="18"/>
          <w:szCs w:val="18"/>
        </w:rPr>
        <w:t xml:space="preserve"> Wi-Fi, 5GHz </w:t>
      </w:r>
      <w:r w:rsidRPr="00170C58">
        <w:rPr>
          <w:rFonts w:ascii="Arial" w:eastAsia="굴림" w:hAnsi="Arial" w:cs="Arial"/>
          <w:color w:val="000000"/>
          <w:kern w:val="0"/>
          <w:sz w:val="18"/>
          <w:szCs w:val="18"/>
        </w:rPr>
        <w:t>주파수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대역을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사용하며</w:t>
      </w:r>
      <w:r w:rsidRPr="00170C58">
        <w:rPr>
          <w:rFonts w:ascii="Arial" w:eastAsia="굴림" w:hAnsi="Arial" w:cs="Arial"/>
          <w:color w:val="000000"/>
          <w:kern w:val="0"/>
          <w:sz w:val="18"/>
          <w:szCs w:val="18"/>
        </w:rPr>
        <w:t xml:space="preserve"> 1Tx-1Rx</w:t>
      </w:r>
      <w:r w:rsidRPr="00170C58">
        <w:rPr>
          <w:rFonts w:ascii="Arial" w:eastAsia="굴림" w:hAnsi="Arial" w:cs="Arial"/>
          <w:color w:val="000000"/>
          <w:kern w:val="0"/>
          <w:sz w:val="18"/>
          <w:szCs w:val="18"/>
        </w:rPr>
        <w:t>에서</w:t>
      </w:r>
      <w:r w:rsidRPr="00170C58">
        <w:rPr>
          <w:rFonts w:ascii="Arial" w:eastAsia="굴림" w:hAnsi="Arial" w:cs="Arial"/>
          <w:color w:val="000000"/>
          <w:kern w:val="0"/>
          <w:sz w:val="18"/>
          <w:szCs w:val="18"/>
        </w:rPr>
        <w:t xml:space="preserve"> 433Mbps, </w:t>
      </w:r>
      <w:r w:rsidRPr="00170C58">
        <w:rPr>
          <w:rFonts w:ascii="Arial" w:eastAsia="굴림" w:hAnsi="Arial" w:cs="Arial"/>
          <w:color w:val="000000"/>
          <w:kern w:val="0"/>
          <w:sz w:val="18"/>
          <w:szCs w:val="18"/>
        </w:rPr>
        <w:t>최대</w:t>
      </w:r>
      <w:r w:rsidRPr="00170C58">
        <w:rPr>
          <w:rFonts w:ascii="Arial" w:eastAsia="굴림" w:hAnsi="Arial" w:cs="Arial"/>
          <w:color w:val="000000"/>
          <w:kern w:val="0"/>
          <w:sz w:val="18"/>
          <w:szCs w:val="18"/>
        </w:rPr>
        <w:t xml:space="preserve"> 8Tx-8Rx</w:t>
      </w:r>
      <w:r w:rsidRPr="00170C58">
        <w:rPr>
          <w:rFonts w:ascii="Arial" w:eastAsia="굴림" w:hAnsi="Arial" w:cs="Arial"/>
          <w:color w:val="000000"/>
          <w:kern w:val="0"/>
          <w:sz w:val="18"/>
          <w:szCs w:val="18"/>
        </w:rPr>
        <w:t>에서</w:t>
      </w:r>
      <w:r w:rsidRPr="00170C58">
        <w:rPr>
          <w:rFonts w:ascii="Arial" w:eastAsia="굴림" w:hAnsi="Arial" w:cs="Arial"/>
          <w:color w:val="000000"/>
          <w:kern w:val="0"/>
          <w:sz w:val="18"/>
          <w:szCs w:val="18"/>
        </w:rPr>
        <w:t xml:space="preserve"> 3.7Gbps </w:t>
      </w:r>
      <w:r w:rsidRPr="00170C58">
        <w:rPr>
          <w:rFonts w:ascii="Arial" w:eastAsia="굴림" w:hAnsi="Arial" w:cs="Arial"/>
          <w:color w:val="000000"/>
          <w:kern w:val="0"/>
          <w:sz w:val="18"/>
          <w:szCs w:val="18"/>
        </w:rPr>
        <w:t>속도의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네트워크를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구현한다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최대</w:t>
      </w:r>
      <w:r w:rsidRPr="00170C58">
        <w:rPr>
          <w:rFonts w:ascii="Arial" w:eastAsia="굴림" w:hAnsi="Arial" w:cs="Arial"/>
          <w:color w:val="000000"/>
          <w:kern w:val="0"/>
          <w:sz w:val="18"/>
          <w:szCs w:val="18"/>
        </w:rPr>
        <w:t xml:space="preserve"> 8x8 </w:t>
      </w:r>
      <w:r w:rsidRPr="00170C58">
        <w:rPr>
          <w:rFonts w:ascii="Arial" w:eastAsia="굴림" w:hAnsi="Arial" w:cs="Arial"/>
          <w:color w:val="000000"/>
          <w:kern w:val="0"/>
          <w:sz w:val="18"/>
          <w:szCs w:val="18"/>
        </w:rPr>
        <w:t>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동시</w:t>
      </w:r>
      <w:r w:rsidRPr="00170C58">
        <w:rPr>
          <w:rFonts w:ascii="Arial" w:eastAsia="굴림" w:hAnsi="Arial" w:cs="Arial"/>
          <w:color w:val="000000"/>
          <w:kern w:val="0"/>
          <w:sz w:val="18"/>
          <w:szCs w:val="18"/>
        </w:rPr>
        <w:t xml:space="preserve"> MIMO </w:t>
      </w:r>
      <w:r w:rsidRPr="00170C58">
        <w:rPr>
          <w:rFonts w:ascii="Arial" w:eastAsia="굴림" w:hAnsi="Arial" w:cs="Arial"/>
          <w:color w:val="000000"/>
          <w:kern w:val="0"/>
          <w:sz w:val="18"/>
          <w:szCs w:val="18"/>
        </w:rPr>
        <w:t>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능동</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위상배열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기술을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사용하여</w:t>
      </w:r>
      <w:hyperlink r:id="rId41" w:anchor="fn13" w:tooltip="이는 군용 레이더 중 AESA 와 동일한 방식으로 작동한다. 각각의 소프트웨어 T/R 모듈이 256QAM으로 변조한 믹서 출력을 다른 하드웨어 T/R 믹서가 받아 각 안테나 별 지연시간을 만들어내어 위상배열을 한 다음 PA에 넘겨서 증폭한다. 통상적으로 3안테나부터 집중도가 쓸만해지며, 6안테나 수준으로 가면 상당히 날카로운 메인빔이 형성되며 선택도도 증가한다. 구현의 경우 은연중 빔포밍과 노골적 빔포밍 2종류가 있으며, 후자의 경우에는 단말측에서도 MIMO 와 위상배열 가능한 믹서를 통해 AP 방향으로 지향성을 가지게 전파를 발사해야 하여 기술적인 난이도가 존재한다." w:history="1">
        <w:r w:rsidRPr="00170C58">
          <w:rPr>
            <w:rFonts w:ascii="굴림체" w:eastAsia="굴림체" w:hAnsi="굴림체" w:cs="굴림체"/>
            <w:color w:val="551A8B"/>
            <w:kern w:val="0"/>
            <w:sz w:val="15"/>
            <w:szCs w:val="15"/>
            <w:u w:val="single"/>
            <w:bdr w:val="none" w:sz="0" w:space="0" w:color="auto" w:frame="1"/>
            <w:vertAlign w:val="superscript"/>
          </w:rPr>
          <w:t>[13]</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특정</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단말들의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위치로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출력을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집중하는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빔포밍</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기술도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들어있다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저전력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장애물에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따른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성능저하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개선등이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있으며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차세대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기술이며</w:t>
      </w:r>
      <w:r w:rsidRPr="00170C58">
        <w:rPr>
          <w:rFonts w:ascii="Arial" w:eastAsia="굴림" w:hAnsi="Arial" w:cs="Arial"/>
          <w:color w:val="000000"/>
          <w:kern w:val="0"/>
          <w:sz w:val="18"/>
          <w:szCs w:val="18"/>
        </w:rPr>
        <w:t xml:space="preserve"> 5G Wi-Fi</w:t>
      </w:r>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선전하고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2011</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1</w:t>
      </w:r>
      <w:r w:rsidRPr="00170C58">
        <w:rPr>
          <w:rFonts w:ascii="Arial" w:eastAsia="굴림" w:hAnsi="Arial" w:cs="Arial"/>
          <w:color w:val="000000"/>
          <w:kern w:val="0"/>
          <w:sz w:val="18"/>
          <w:szCs w:val="18"/>
        </w:rPr>
        <w:t>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초안이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발표되었으며</w:t>
      </w:r>
      <w:r w:rsidRPr="00170C58">
        <w:rPr>
          <w:rFonts w:ascii="Arial" w:eastAsia="굴림" w:hAnsi="Arial" w:cs="Arial"/>
          <w:color w:val="000000"/>
          <w:kern w:val="0"/>
          <w:sz w:val="18"/>
          <w:szCs w:val="18"/>
        </w:rPr>
        <w:t>, 2013</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말부터</w:t>
      </w:r>
      <w:r w:rsidRPr="00170C58">
        <w:rPr>
          <w:rFonts w:ascii="Arial" w:eastAsia="굴림" w:hAnsi="Arial" w:cs="Arial"/>
          <w:color w:val="000000"/>
          <w:kern w:val="0"/>
          <w:sz w:val="18"/>
          <w:szCs w:val="18"/>
        </w:rPr>
        <w:t xml:space="preserve"> 802.11ac</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지원하는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단말기가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gramStart"/>
      <w:r w:rsidRPr="00170C58">
        <w:rPr>
          <w:rFonts w:ascii="Arial" w:eastAsia="굴림" w:hAnsi="Arial" w:cs="Arial"/>
          <w:color w:val="000000"/>
          <w:kern w:val="0"/>
          <w:sz w:val="18"/>
          <w:szCs w:val="18"/>
        </w:rPr>
        <w:t>802.11ad :</w:t>
      </w:r>
      <w:proofErr w:type="gramEnd"/>
      <w:r w:rsidRPr="00170C58">
        <w:rPr>
          <w:rFonts w:ascii="Arial" w:eastAsia="굴림" w:hAnsi="Arial" w:cs="Arial"/>
          <w:color w:val="000000"/>
          <w:kern w:val="0"/>
          <w:sz w:val="18"/>
          <w:szCs w:val="18"/>
        </w:rPr>
        <w:t xml:space="preserve"> 60GHz</w:t>
      </w:r>
      <w:r w:rsidRPr="00170C58">
        <w:rPr>
          <w:rFonts w:ascii="Arial" w:eastAsia="굴림" w:hAnsi="Arial" w:cs="Arial"/>
          <w:color w:val="000000"/>
          <w:kern w:val="0"/>
          <w:sz w:val="18"/>
          <w:szCs w:val="18"/>
        </w:rPr>
        <w:t>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초고주파수로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작동하는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규약</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와이파이가</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아니라</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와이기그</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라고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불리는데</w:t>
      </w:r>
      <w:hyperlink r:id="rId42" w:anchor="fn14" w:tooltip="연합 자체가 다르다." w:history="1">
        <w:r w:rsidRPr="00170C58">
          <w:rPr>
            <w:rFonts w:ascii="굴림체" w:eastAsia="굴림체" w:hAnsi="굴림체" w:cs="굴림체"/>
            <w:color w:val="551A8B"/>
            <w:kern w:val="0"/>
            <w:sz w:val="15"/>
            <w:szCs w:val="15"/>
            <w:u w:val="single"/>
            <w:bdr w:val="none" w:sz="0" w:space="0" w:color="auto" w:frame="1"/>
            <w:vertAlign w:val="superscript"/>
          </w:rPr>
          <w:t>[14]</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통신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프로토콜과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변조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방법</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자체는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얼라이언스에서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그것과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동일하다</w:t>
      </w:r>
      <w:r w:rsidRPr="00170C58">
        <w:rPr>
          <w:rFonts w:ascii="Arial" w:eastAsia="굴림" w:hAnsi="Arial" w:cs="Arial"/>
          <w:color w:val="000000"/>
          <w:kern w:val="0"/>
          <w:sz w:val="18"/>
          <w:szCs w:val="18"/>
        </w:rPr>
        <w:t>. </w:t>
      </w:r>
      <w:del w:id="0" w:author="Unknown">
        <w:r w:rsidRPr="00170C58">
          <w:rPr>
            <w:rFonts w:ascii="Arial" w:eastAsia="굴림" w:hAnsi="Arial" w:cs="Arial"/>
            <w:color w:val="7F7F7F"/>
            <w:kern w:val="0"/>
            <w:sz w:val="18"/>
            <w:szCs w:val="18"/>
          </w:rPr>
          <w:delText>안그러면</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여기에</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적힐</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수가</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없지</w:delText>
        </w:r>
      </w:del>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기술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표준은</w:t>
      </w:r>
      <w:r w:rsidRPr="00170C58">
        <w:rPr>
          <w:rFonts w:ascii="Arial" w:eastAsia="굴림" w:hAnsi="Arial" w:cs="Arial"/>
          <w:color w:val="000000"/>
          <w:kern w:val="0"/>
          <w:sz w:val="18"/>
          <w:szCs w:val="18"/>
        </w:rPr>
        <w:t xml:space="preserve"> 2013</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1</w:t>
      </w:r>
      <w:r w:rsidRPr="00170C58">
        <w:rPr>
          <w:rFonts w:ascii="Arial" w:eastAsia="굴림" w:hAnsi="Arial" w:cs="Arial"/>
          <w:color w:val="000000"/>
          <w:kern w:val="0"/>
          <w:sz w:val="18"/>
          <w:szCs w:val="18"/>
        </w:rPr>
        <w:t>월에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완성되었으며</w:t>
      </w:r>
      <w:r w:rsidRPr="00170C58">
        <w:rPr>
          <w:rFonts w:ascii="Arial" w:eastAsia="굴림" w:hAnsi="Arial" w:cs="Arial"/>
          <w:color w:val="000000"/>
          <w:kern w:val="0"/>
          <w:sz w:val="18"/>
          <w:szCs w:val="18"/>
        </w:rPr>
        <w:t xml:space="preserve"> 2014</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07</w:t>
      </w:r>
      <w:r w:rsidRPr="00170C58">
        <w:rPr>
          <w:rFonts w:ascii="Arial" w:eastAsia="굴림" w:hAnsi="Arial" w:cs="Arial"/>
          <w:color w:val="000000"/>
          <w:kern w:val="0"/>
          <w:sz w:val="18"/>
          <w:szCs w:val="18"/>
        </w:rPr>
        <w:t>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퀄컴에서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세계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최초로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상용화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칩을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개발하는데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성공하였으며</w:t>
      </w:r>
      <w:hyperlink r:id="rId43" w:anchor="fn15" w:tooltip="사실은 Wilocity 사를 사들여서(!) 그 솔루션을 자사 아데로스 무선 솔루션에 합쳐 구현한 것. 덕분에 아데로스 CP 는 2.4/5.8/60GHz 의 트라이밴드 솔루션을 구축하게 되었다. 물론 트라이밴드라고 트라이밴드 CA 가 되지는 않는다. CA 되는 거 찾으려면 브로드컴으로 가시길." w:history="1">
        <w:r w:rsidRPr="00170C58">
          <w:rPr>
            <w:rFonts w:ascii="굴림체" w:eastAsia="굴림체" w:hAnsi="굴림체" w:cs="굴림체"/>
            <w:color w:val="551A8B"/>
            <w:kern w:val="0"/>
            <w:sz w:val="15"/>
            <w:szCs w:val="15"/>
            <w:u w:val="single"/>
            <w:bdr w:val="none" w:sz="0" w:space="0" w:color="auto" w:frame="1"/>
            <w:vertAlign w:val="superscript"/>
          </w:rPr>
          <w:t>[15]</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이는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스냅드래곤</w:t>
      </w:r>
      <w:proofErr w:type="spellEnd"/>
      <w:r w:rsidRPr="00170C58">
        <w:rPr>
          <w:rFonts w:ascii="Arial" w:eastAsia="굴림" w:hAnsi="Arial" w:cs="Arial"/>
          <w:color w:val="000000"/>
          <w:kern w:val="0"/>
          <w:sz w:val="18"/>
          <w:szCs w:val="18"/>
        </w:rPr>
        <w:t xml:space="preserve"> 810 </w:t>
      </w:r>
      <w:r w:rsidRPr="00170C58">
        <w:rPr>
          <w:rFonts w:ascii="Arial" w:eastAsia="굴림" w:hAnsi="Arial" w:cs="Arial"/>
          <w:color w:val="000000"/>
          <w:kern w:val="0"/>
          <w:sz w:val="18"/>
          <w:szCs w:val="18"/>
        </w:rPr>
        <w:t>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탑재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예정에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대역폭</w:t>
      </w:r>
      <w:r w:rsidRPr="00170C58">
        <w:rPr>
          <w:rFonts w:ascii="Arial" w:eastAsia="굴림" w:hAnsi="Arial" w:cs="Arial"/>
          <w:color w:val="000000"/>
          <w:kern w:val="0"/>
          <w:sz w:val="18"/>
          <w:szCs w:val="18"/>
        </w:rPr>
        <w:t xml:space="preserve"> 7Gbps</w:t>
      </w:r>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802.11ac</w:t>
      </w:r>
      <w:r w:rsidRPr="00170C58">
        <w:rPr>
          <w:rFonts w:ascii="Arial" w:eastAsia="굴림" w:hAnsi="Arial" w:cs="Arial"/>
          <w:color w:val="000000"/>
          <w:kern w:val="0"/>
          <w:sz w:val="18"/>
          <w:szCs w:val="18"/>
        </w:rPr>
        <w:t>의</w:t>
      </w:r>
      <w:r w:rsidRPr="00170C58">
        <w:rPr>
          <w:rFonts w:ascii="Arial" w:eastAsia="굴림" w:hAnsi="Arial" w:cs="Arial"/>
          <w:color w:val="000000"/>
          <w:kern w:val="0"/>
          <w:sz w:val="18"/>
          <w:szCs w:val="18"/>
        </w:rPr>
        <w:t xml:space="preserve"> 433Mbps</w:t>
      </w:r>
      <w:r w:rsidRPr="00170C58">
        <w:rPr>
          <w:rFonts w:ascii="Arial" w:eastAsia="굴림" w:hAnsi="Arial" w:cs="Arial"/>
          <w:color w:val="000000"/>
          <w:kern w:val="0"/>
          <w:sz w:val="18"/>
          <w:szCs w:val="18"/>
        </w:rPr>
        <w:t>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비해</w:t>
      </w:r>
      <w:r w:rsidRPr="00170C58">
        <w:rPr>
          <w:rFonts w:ascii="Arial" w:eastAsia="굴림" w:hAnsi="Arial" w:cs="Arial"/>
          <w:color w:val="000000"/>
          <w:kern w:val="0"/>
          <w:sz w:val="18"/>
          <w:szCs w:val="18"/>
        </w:rPr>
        <w:t xml:space="preserve"> 10</w:t>
      </w:r>
      <w:r w:rsidRPr="00170C58">
        <w:rPr>
          <w:rFonts w:ascii="Arial" w:eastAsia="굴림" w:hAnsi="Arial" w:cs="Arial"/>
          <w:color w:val="000000"/>
          <w:kern w:val="0"/>
          <w:sz w:val="18"/>
          <w:szCs w:val="18"/>
        </w:rPr>
        <w:t>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빠르다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와이기그라고</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불리는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이유</w:t>
      </w:r>
      <w:r w:rsidRPr="00170C58">
        <w:rPr>
          <w:rFonts w:ascii="Arial" w:eastAsia="굴림" w:hAnsi="Arial" w:cs="Arial"/>
          <w:color w:val="000000"/>
          <w:kern w:val="0"/>
          <w:sz w:val="18"/>
          <w:szCs w:val="18"/>
        </w:rPr>
        <w:t>.</w:t>
      </w:r>
      <w:hyperlink r:id="rId44" w:anchor="fn16" w:tooltip="절대로 주파수가 GHz 라서가 아니다." w:history="1">
        <w:r w:rsidRPr="00170C58">
          <w:rPr>
            <w:rFonts w:ascii="굴림체" w:eastAsia="굴림체" w:hAnsi="굴림체" w:cs="굴림체"/>
            <w:color w:val="551A8B"/>
            <w:kern w:val="0"/>
            <w:sz w:val="15"/>
            <w:szCs w:val="15"/>
            <w:u w:val="single"/>
            <w:bdr w:val="none" w:sz="0" w:space="0" w:color="auto" w:frame="1"/>
            <w:vertAlign w:val="superscript"/>
          </w:rPr>
          <w:t>[16]</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w:t>
      </w:r>
      <w:hyperlink r:id="rId45" w:history="1">
        <w:proofErr w:type="gramStart"/>
        <w:r w:rsidRPr="00170C58">
          <w:rPr>
            <w:rFonts w:ascii="Arial" w:eastAsia="굴림" w:hAnsi="Arial" w:cs="Arial"/>
            <w:color w:val="009900"/>
            <w:kern w:val="0"/>
            <w:sz w:val="18"/>
            <w:szCs w:val="18"/>
            <w:u w:val="single"/>
            <w:bdr w:val="none" w:sz="0" w:space="0" w:color="auto" w:frame="1"/>
          </w:rPr>
          <w:t>edit</w:t>
        </w:r>
        <w:proofErr w:type="gramEnd"/>
      </w:hyperlink>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46" w:anchor="toc" w:history="1">
        <w:r w:rsidRPr="00170C58">
          <w:rPr>
            <w:rFonts w:ascii="Arial" w:eastAsia="굴림" w:hAnsi="Arial" w:cs="Arial"/>
            <w:b/>
            <w:bCs/>
            <w:color w:val="551A8B"/>
            <w:kern w:val="0"/>
            <w:sz w:val="27"/>
            <w:szCs w:val="27"/>
            <w:u w:val="single"/>
            <w:bdr w:val="none" w:sz="0" w:space="0" w:color="auto" w:frame="1"/>
          </w:rPr>
          <w:t>3.1</w:t>
        </w:r>
        <w:r w:rsidRPr="00170C58">
          <w:rPr>
            <w:rFonts w:ascii="Arial" w:eastAsia="굴림" w:hAnsi="Arial" w:cs="Arial"/>
            <w:b/>
            <w:bCs/>
            <w:color w:val="551A8B"/>
            <w:kern w:val="0"/>
            <w:sz w:val="27"/>
            <w:szCs w:val="27"/>
            <w:bdr w:val="none" w:sz="0" w:space="0" w:color="auto" w:frame="1"/>
          </w:rPr>
          <w:t>.</w:t>
        </w:r>
      </w:hyperlink>
      <w:r w:rsidRPr="00170C58">
        <w:rPr>
          <w:rFonts w:ascii="Arial" w:eastAsia="굴림" w:hAnsi="Arial" w:cs="Arial"/>
          <w:b/>
          <w:bCs/>
          <w:color w:val="000000"/>
          <w:kern w:val="0"/>
          <w:sz w:val="27"/>
          <w:szCs w:val="27"/>
        </w:rPr>
        <w:t> </w:t>
      </w:r>
      <w:r w:rsidRPr="00170C58">
        <w:rPr>
          <w:rFonts w:ascii="Arial" w:eastAsia="굴림" w:hAnsi="Arial" w:cs="Arial"/>
          <w:b/>
          <w:bCs/>
          <w:color w:val="000000"/>
          <w:kern w:val="0"/>
          <w:sz w:val="27"/>
          <w:szCs w:val="27"/>
        </w:rPr>
        <w:t>한국에서의</w:t>
      </w:r>
      <w:r w:rsidRPr="00170C58">
        <w:rPr>
          <w:rFonts w:ascii="Arial" w:eastAsia="굴림" w:hAnsi="Arial" w:cs="Arial"/>
          <w:b/>
          <w:bCs/>
          <w:color w:val="000000"/>
          <w:kern w:val="0"/>
          <w:sz w:val="27"/>
          <w:szCs w:val="27"/>
        </w:rPr>
        <w:t xml:space="preserve"> </w:t>
      </w:r>
      <w:r w:rsidRPr="00170C58">
        <w:rPr>
          <w:rFonts w:ascii="Arial" w:eastAsia="굴림" w:hAnsi="Arial" w:cs="Arial"/>
          <w:b/>
          <w:bCs/>
          <w:color w:val="000000"/>
          <w:kern w:val="0"/>
          <w:sz w:val="27"/>
          <w:szCs w:val="27"/>
        </w:rPr>
        <w:t>역사</w:t>
      </w:r>
      <w:r w:rsidRPr="00170C58">
        <w:rPr>
          <w:rFonts w:ascii="Arial" w:eastAsia="굴림" w:hAnsi="Arial" w:cs="Arial"/>
          <w:b/>
          <w:bCs/>
          <w:color w:val="000000"/>
          <w:kern w:val="0"/>
          <w:sz w:val="27"/>
          <w:szCs w:val="27"/>
        </w:rPr>
        <w:t> </w:t>
      </w:r>
      <w:hyperlink r:id="rId47" w:anchor="s-3.1" w:history="1">
        <w:r w:rsidRPr="00170C58">
          <w:rPr>
            <w:rFonts w:ascii="Arial" w:eastAsia="굴림" w:hAnsi="Arial" w:cs="Arial"/>
            <w:b/>
            <w:bCs/>
            <w:color w:val="551A8B"/>
            <w:kern w:val="0"/>
            <w:sz w:val="27"/>
            <w:szCs w:val="27"/>
            <w:u w:val="single"/>
            <w:bdr w:val="none" w:sz="0" w:space="0" w:color="auto" w:frame="1"/>
          </w:rPr>
          <w:t>¶</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국내에서는</w:t>
      </w:r>
      <w:r w:rsidRPr="00170C58">
        <w:rPr>
          <w:rFonts w:ascii="Arial" w:eastAsia="굴림" w:hAnsi="Arial" w:cs="Arial"/>
          <w:color w:val="000000"/>
          <w:kern w:val="0"/>
          <w:sz w:val="18"/>
          <w:szCs w:val="18"/>
        </w:rPr>
        <w:t xml:space="preserve"> 2002</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2</w:t>
      </w:r>
      <w:r w:rsidRPr="00170C58">
        <w:rPr>
          <w:rFonts w:ascii="Arial" w:eastAsia="굴림" w:hAnsi="Arial" w:cs="Arial"/>
          <w:color w:val="000000"/>
          <w:kern w:val="0"/>
          <w:sz w:val="18"/>
          <w:szCs w:val="18"/>
        </w:rPr>
        <w:t>월</w:t>
      </w:r>
      <w:r w:rsidRPr="00170C58">
        <w:rPr>
          <w:rFonts w:ascii="Arial" w:eastAsia="굴림" w:hAnsi="Arial" w:cs="Arial"/>
          <w:color w:val="000000"/>
          <w:kern w:val="0"/>
          <w:sz w:val="18"/>
          <w:szCs w:val="18"/>
        </w:rPr>
        <w:t xml:space="preserve"> 1</w:t>
      </w:r>
      <w:r w:rsidRPr="00170C58">
        <w:rPr>
          <w:rFonts w:ascii="Arial" w:eastAsia="굴림" w:hAnsi="Arial" w:cs="Arial"/>
          <w:color w:val="000000"/>
          <w:kern w:val="0"/>
          <w:sz w:val="18"/>
          <w:szCs w:val="18"/>
        </w:rPr>
        <w:t>일</w:t>
      </w:r>
      <w:r w:rsidRPr="00170C58">
        <w:rPr>
          <w:rFonts w:ascii="Arial" w:eastAsia="굴림" w:hAnsi="Arial" w:cs="Arial"/>
          <w:color w:val="000000"/>
          <w:kern w:val="0"/>
          <w:sz w:val="18"/>
          <w:szCs w:val="18"/>
        </w:rPr>
        <w:t> </w:t>
      </w:r>
      <w:hyperlink r:id="rId48" w:tooltip="KT" w:history="1">
        <w:r w:rsidRPr="00170C58">
          <w:rPr>
            <w:rFonts w:ascii="Arial" w:eastAsia="굴림" w:hAnsi="Arial" w:cs="Arial"/>
            <w:color w:val="551A8B"/>
            <w:kern w:val="0"/>
            <w:sz w:val="18"/>
            <w:szCs w:val="18"/>
            <w:u w:val="single"/>
            <w:bdr w:val="none" w:sz="0" w:space="0" w:color="auto" w:frame="1"/>
          </w:rPr>
          <w:t>KT</w:t>
        </w:r>
      </w:hyperlink>
      <w:r w:rsidRPr="00170C58">
        <w:rPr>
          <w:rFonts w:ascii="Arial" w:eastAsia="굴림" w:hAnsi="Arial" w:cs="Arial"/>
          <w:color w:val="000000"/>
          <w:kern w:val="0"/>
          <w:sz w:val="18"/>
          <w:szCs w:val="18"/>
        </w:rPr>
        <w:t>에서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네스팟</w:t>
      </w:r>
      <w:proofErr w:type="spellEnd"/>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현</w:t>
      </w:r>
      <w:r w:rsidRPr="00170C58">
        <w:rPr>
          <w:rFonts w:ascii="Arial" w:eastAsia="굴림" w:hAnsi="Arial" w:cs="Arial"/>
          <w:color w:val="000000"/>
          <w:kern w:val="0"/>
          <w:sz w:val="18"/>
          <w:szCs w:val="18"/>
        </w:rPr>
        <w:t> </w:t>
      </w:r>
      <w:proofErr w:type="spellStart"/>
      <w:r w:rsidRPr="00170C58">
        <w:rPr>
          <w:rFonts w:ascii="Arial" w:eastAsia="굴림" w:hAnsi="Arial" w:cs="Arial"/>
          <w:color w:val="000000"/>
          <w:kern w:val="0"/>
          <w:sz w:val="18"/>
          <w:szCs w:val="18"/>
        </w:rPr>
        <w:fldChar w:fldCharType="begin"/>
      </w:r>
      <w:r w:rsidRPr="00170C58">
        <w:rPr>
          <w:rFonts w:ascii="Arial" w:eastAsia="굴림" w:hAnsi="Arial" w:cs="Arial"/>
          <w:color w:val="000000"/>
          <w:kern w:val="0"/>
          <w:sz w:val="18"/>
          <w:szCs w:val="18"/>
        </w:rPr>
        <w:instrText xml:space="preserve"> HYPERLINK "https://mirror.enha.kr/wiki/olleh%20WiFi" \o "olleh WiFi" </w:instrText>
      </w:r>
      <w:r w:rsidRPr="00170C58">
        <w:rPr>
          <w:rFonts w:ascii="Arial" w:eastAsia="굴림" w:hAnsi="Arial" w:cs="Arial"/>
          <w:color w:val="000000"/>
          <w:kern w:val="0"/>
          <w:sz w:val="18"/>
          <w:szCs w:val="18"/>
        </w:rPr>
        <w:fldChar w:fldCharType="separate"/>
      </w:r>
      <w:r w:rsidRPr="00170C58">
        <w:rPr>
          <w:rFonts w:ascii="Arial" w:eastAsia="굴림" w:hAnsi="Arial" w:cs="Arial"/>
          <w:color w:val="551A8B"/>
          <w:kern w:val="0"/>
          <w:sz w:val="18"/>
          <w:szCs w:val="18"/>
          <w:u w:val="single"/>
          <w:bdr w:val="none" w:sz="0" w:space="0" w:color="auto" w:frame="1"/>
        </w:rPr>
        <w:t>olleh</w:t>
      </w:r>
      <w:proofErr w:type="spellEnd"/>
      <w:r w:rsidRPr="00170C58">
        <w:rPr>
          <w:rFonts w:ascii="Arial" w:eastAsia="굴림" w:hAnsi="Arial" w:cs="Arial"/>
          <w:color w:val="551A8B"/>
          <w:kern w:val="0"/>
          <w:sz w:val="18"/>
          <w:szCs w:val="18"/>
          <w:u w:val="single"/>
          <w:bdr w:val="none" w:sz="0" w:space="0" w:color="auto" w:frame="1"/>
        </w:rPr>
        <w:t xml:space="preserve"> WiFi</w:t>
      </w:r>
      <w:r w:rsidRPr="00170C58">
        <w:rPr>
          <w:rFonts w:ascii="Arial" w:eastAsia="굴림" w:hAnsi="Arial" w:cs="Arial"/>
          <w:color w:val="000000"/>
          <w:kern w:val="0"/>
          <w:sz w:val="18"/>
          <w:szCs w:val="18"/>
        </w:rPr>
        <w:fldChar w:fldCharType="end"/>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서비스를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시작한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최초이다</w:t>
      </w:r>
      <w:r w:rsidRPr="00170C58">
        <w:rPr>
          <w:rFonts w:ascii="Arial" w:eastAsia="굴림" w:hAnsi="Arial" w:cs="Arial"/>
          <w:color w:val="000000"/>
          <w:kern w:val="0"/>
          <w:sz w:val="18"/>
          <w:szCs w:val="18"/>
        </w:rPr>
        <w:t>. </w:t>
      </w:r>
      <w:hyperlink r:id="rId49" w:tooltip="PSP" w:history="1">
        <w:r w:rsidRPr="00170C58">
          <w:rPr>
            <w:rFonts w:ascii="Arial" w:eastAsia="굴림" w:hAnsi="Arial" w:cs="Arial"/>
            <w:color w:val="551A8B"/>
            <w:kern w:val="0"/>
            <w:sz w:val="18"/>
            <w:szCs w:val="18"/>
            <w:u w:val="single"/>
            <w:bdr w:val="none" w:sz="0" w:space="0" w:color="auto" w:frame="1"/>
          </w:rPr>
          <w:t>PSP</w:t>
        </w:r>
      </w:hyperlink>
      <w:r w:rsidRPr="00170C58">
        <w:rPr>
          <w:rFonts w:ascii="Arial" w:eastAsia="굴림" w:hAnsi="Arial" w:cs="Arial"/>
          <w:color w:val="000000"/>
          <w:kern w:val="0"/>
          <w:sz w:val="18"/>
          <w:szCs w:val="18"/>
        </w:rPr>
        <w:t>에도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상품을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판매했고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심지어는</w:t>
      </w:r>
      <w:r w:rsidRPr="00170C58">
        <w:rPr>
          <w:rFonts w:ascii="Arial" w:eastAsia="굴림" w:hAnsi="Arial" w:cs="Arial"/>
          <w:color w:val="000000"/>
          <w:kern w:val="0"/>
          <w:sz w:val="18"/>
          <w:szCs w:val="18"/>
        </w:rPr>
        <w:t> </w:t>
      </w:r>
      <w:hyperlink r:id="rId50" w:tooltip="아이폰" w:history="1">
        <w:r w:rsidRPr="00170C58">
          <w:rPr>
            <w:rFonts w:ascii="Arial" w:eastAsia="굴림" w:hAnsi="Arial" w:cs="Arial"/>
            <w:color w:val="551A8B"/>
            <w:kern w:val="0"/>
            <w:sz w:val="18"/>
            <w:szCs w:val="18"/>
            <w:u w:val="single"/>
            <w:bdr w:val="none" w:sz="0" w:space="0" w:color="auto" w:frame="1"/>
          </w:rPr>
          <w:t>아이폰</w:t>
        </w:r>
      </w:hyperlink>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출시하기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전에</w:t>
      </w:r>
      <w:r w:rsidRPr="00170C58">
        <w:rPr>
          <w:rFonts w:ascii="Arial" w:eastAsia="굴림" w:hAnsi="Arial" w:cs="Arial"/>
          <w:color w:val="000000"/>
          <w:kern w:val="0"/>
          <w:sz w:val="18"/>
          <w:szCs w:val="18"/>
        </w:rPr>
        <w:t> </w:t>
      </w:r>
      <w:hyperlink r:id="rId51" w:tooltip="아이팟 터치" w:history="1">
        <w:r w:rsidRPr="00170C58">
          <w:rPr>
            <w:rFonts w:ascii="Arial" w:eastAsia="굴림" w:hAnsi="Arial" w:cs="Arial"/>
            <w:color w:val="551A8B"/>
            <w:kern w:val="0"/>
            <w:sz w:val="18"/>
            <w:szCs w:val="18"/>
            <w:u w:val="single"/>
            <w:bdr w:val="none" w:sz="0" w:space="0" w:color="auto" w:frame="1"/>
          </w:rPr>
          <w:t>아이팟</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터치</w:t>
        </w:r>
      </w:hyperlink>
      <w:r w:rsidRPr="00170C58">
        <w:rPr>
          <w:rFonts w:ascii="Arial" w:eastAsia="굴림" w:hAnsi="Arial" w:cs="Arial"/>
          <w:color w:val="000000"/>
          <w:kern w:val="0"/>
          <w:sz w:val="18"/>
          <w:szCs w:val="18"/>
        </w:rPr>
        <w:t>용으로도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판매했었다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본래는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로그인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방식으로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이용했지만</w:t>
      </w:r>
      <w:r w:rsidRPr="00170C58">
        <w:rPr>
          <w:rFonts w:ascii="Arial" w:eastAsia="굴림" w:hAnsi="Arial" w:cs="Arial"/>
          <w:color w:val="000000"/>
          <w:kern w:val="0"/>
          <w:sz w:val="18"/>
          <w:szCs w:val="18"/>
        </w:rPr>
        <w:t>, KT</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w:t>
      </w:r>
      <w:hyperlink r:id="rId52" w:tooltip="아이폰 4" w:history="1">
        <w:r w:rsidRPr="00170C58">
          <w:rPr>
            <w:rFonts w:ascii="Arial" w:eastAsia="굴림" w:hAnsi="Arial" w:cs="Arial"/>
            <w:color w:val="551A8B"/>
            <w:kern w:val="0"/>
            <w:sz w:val="18"/>
            <w:szCs w:val="18"/>
            <w:u w:val="single"/>
            <w:bdr w:val="none" w:sz="0" w:space="0" w:color="auto" w:frame="1"/>
          </w:rPr>
          <w:t>아이폰</w:t>
        </w:r>
        <w:r w:rsidRPr="00170C58">
          <w:rPr>
            <w:rFonts w:ascii="Arial" w:eastAsia="굴림" w:hAnsi="Arial" w:cs="Arial"/>
            <w:color w:val="551A8B"/>
            <w:kern w:val="0"/>
            <w:sz w:val="18"/>
            <w:szCs w:val="18"/>
            <w:u w:val="single"/>
            <w:bdr w:val="none" w:sz="0" w:space="0" w:color="auto" w:frame="1"/>
          </w:rPr>
          <w:t xml:space="preserve"> 4</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출시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이후부터는</w:t>
      </w:r>
      <w:r w:rsidRPr="00170C58">
        <w:rPr>
          <w:rFonts w:ascii="Arial" w:eastAsia="굴림" w:hAnsi="Arial" w:cs="Arial"/>
          <w:color w:val="000000"/>
          <w:kern w:val="0"/>
          <w:sz w:val="18"/>
          <w:szCs w:val="18"/>
        </w:rPr>
        <w:t> </w:t>
      </w:r>
      <w:hyperlink r:id="rId53" w:tooltip="USIM" w:history="1">
        <w:r w:rsidRPr="00170C58">
          <w:rPr>
            <w:rFonts w:ascii="Arial" w:eastAsia="굴림" w:hAnsi="Arial" w:cs="Arial"/>
            <w:color w:val="551A8B"/>
            <w:kern w:val="0"/>
            <w:sz w:val="18"/>
            <w:szCs w:val="18"/>
            <w:u w:val="single"/>
            <w:bdr w:val="none" w:sz="0" w:space="0" w:color="auto" w:frame="1"/>
          </w:rPr>
          <w:t>USIM</w:t>
        </w:r>
      </w:hyperlink>
      <w:r w:rsidRPr="00170C58">
        <w:rPr>
          <w:rFonts w:ascii="Arial" w:eastAsia="굴림" w:hAnsi="Arial" w:cs="Arial"/>
          <w:color w:val="000000"/>
          <w:kern w:val="0"/>
          <w:sz w:val="18"/>
          <w:szCs w:val="18"/>
        </w:rPr>
        <w:t>으로</w:t>
      </w:r>
      <w:r w:rsidRPr="00170C58">
        <w:rPr>
          <w:rFonts w:ascii="Arial" w:eastAsia="굴림" w:hAnsi="Arial" w:cs="Arial"/>
          <w:color w:val="000000"/>
          <w:kern w:val="0"/>
          <w:sz w:val="18"/>
          <w:szCs w:val="18"/>
        </w:rPr>
        <w:t xml:space="preserve"> AP</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비밀번호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입력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직접</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인증하는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방식을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있고</w:t>
      </w:r>
      <w:r w:rsidRPr="00170C58">
        <w:rPr>
          <w:rFonts w:ascii="Arial" w:eastAsia="굴림" w:hAnsi="Arial" w:cs="Arial"/>
          <w:color w:val="000000"/>
          <w:kern w:val="0"/>
          <w:sz w:val="18"/>
          <w:szCs w:val="18"/>
        </w:rPr>
        <w:t xml:space="preserve">, NESPOT </w:t>
      </w:r>
      <w:r w:rsidRPr="00170C58">
        <w:rPr>
          <w:rFonts w:ascii="Arial" w:eastAsia="굴림" w:hAnsi="Arial" w:cs="Arial"/>
          <w:color w:val="000000"/>
          <w:kern w:val="0"/>
          <w:sz w:val="18"/>
          <w:szCs w:val="18"/>
        </w:rPr>
        <w:t>서비스는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olleh</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서비스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등장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이후로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서비스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종료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되었다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현재는</w:t>
      </w:r>
      <w:r w:rsidRPr="00170C58">
        <w:rPr>
          <w:rFonts w:ascii="Arial" w:eastAsia="굴림" w:hAnsi="Arial" w:cs="Arial"/>
          <w:color w:val="000000"/>
          <w:kern w:val="0"/>
          <w:sz w:val="18"/>
          <w:szCs w:val="18"/>
        </w:rPr>
        <w:t xml:space="preserve"> 3</w:t>
      </w:r>
      <w:r w:rsidRPr="00170C58">
        <w:rPr>
          <w:rFonts w:ascii="Arial" w:eastAsia="굴림" w:hAnsi="Arial" w:cs="Arial"/>
          <w:color w:val="000000"/>
          <w:kern w:val="0"/>
          <w:sz w:val="18"/>
          <w:szCs w:val="18"/>
        </w:rPr>
        <w:t>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통신사</w:t>
      </w:r>
      <w:r w:rsidRPr="00170C58">
        <w:rPr>
          <w:rFonts w:ascii="Arial" w:eastAsia="굴림" w:hAnsi="Arial" w:cs="Arial"/>
          <w:color w:val="000000"/>
          <w:kern w:val="0"/>
          <w:sz w:val="18"/>
          <w:szCs w:val="18"/>
        </w:rPr>
        <w:t xml:space="preserve">(T </w:t>
      </w:r>
      <w:proofErr w:type="spellStart"/>
      <w:r w:rsidRPr="00170C58">
        <w:rPr>
          <w:rFonts w:ascii="Arial" w:eastAsia="굴림" w:hAnsi="Arial" w:cs="Arial"/>
          <w:color w:val="000000"/>
          <w:kern w:val="0"/>
          <w:sz w:val="18"/>
          <w:szCs w:val="18"/>
        </w:rPr>
        <w:t>wifi</w:t>
      </w:r>
      <w:proofErr w:type="spellEnd"/>
      <w:r w:rsidRPr="00170C58">
        <w:rPr>
          <w:rFonts w:ascii="Arial" w:eastAsia="굴림" w:hAnsi="Arial" w:cs="Arial"/>
          <w:color w:val="000000"/>
          <w:kern w:val="0"/>
          <w:sz w:val="18"/>
          <w:szCs w:val="18"/>
        </w:rPr>
        <w:t xml:space="preserve"> zone, </w:t>
      </w:r>
      <w:proofErr w:type="spellStart"/>
      <w:r w:rsidRPr="00170C58">
        <w:rPr>
          <w:rFonts w:ascii="Arial" w:eastAsia="굴림" w:hAnsi="Arial" w:cs="Arial"/>
          <w:color w:val="000000"/>
          <w:kern w:val="0"/>
          <w:sz w:val="18"/>
          <w:szCs w:val="18"/>
        </w:rPr>
        <w:t>ollehWiFi</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U+Zone</w:t>
      </w:r>
      <w:proofErr w:type="spellEnd"/>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서비스를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제공하고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w:t>
      </w:r>
      <w:hyperlink r:id="rId54" w:tooltip="인터넷전화" w:history="1">
        <w:r w:rsidRPr="00170C58">
          <w:rPr>
            <w:rFonts w:ascii="Arial" w:eastAsia="굴림" w:hAnsi="Arial" w:cs="Arial"/>
            <w:color w:val="551A8B"/>
            <w:kern w:val="0"/>
            <w:sz w:val="18"/>
            <w:szCs w:val="18"/>
            <w:u w:val="single"/>
            <w:bdr w:val="none" w:sz="0" w:space="0" w:color="auto" w:frame="1"/>
          </w:rPr>
          <w:t>인터넷전화</w:t>
        </w:r>
      </w:hyperlink>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통해서도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기술이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보급되었는데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기술한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것처럼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표준만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준수하면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장치든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이유로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전화용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모뎀을</w:t>
      </w:r>
      <w:r w:rsidRPr="00170C58">
        <w:rPr>
          <w:rFonts w:ascii="Arial" w:eastAsia="굴림" w:hAnsi="Arial" w:cs="Arial"/>
          <w:color w:val="000000"/>
          <w:kern w:val="0"/>
          <w:sz w:val="18"/>
          <w:szCs w:val="18"/>
        </w:rPr>
        <w:t xml:space="preserve"> AP</w:t>
      </w:r>
      <w:r w:rsidRPr="00170C58">
        <w:rPr>
          <w:rFonts w:ascii="Arial" w:eastAsia="굴림" w:hAnsi="Arial" w:cs="Arial"/>
          <w:color w:val="000000"/>
          <w:kern w:val="0"/>
          <w:sz w:val="18"/>
          <w:szCs w:val="18"/>
        </w:rPr>
        <w:t>처럼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활용해서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무선랜을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이렇게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보급된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무선인터넷의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인터넷전화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회사에서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제공하는</w:t>
      </w:r>
      <w:r w:rsidRPr="00170C58">
        <w:rPr>
          <w:rFonts w:ascii="Arial" w:eastAsia="굴림" w:hAnsi="Arial" w:cs="Arial"/>
          <w:color w:val="000000"/>
          <w:kern w:val="0"/>
          <w:sz w:val="18"/>
          <w:szCs w:val="18"/>
        </w:rPr>
        <w:t xml:space="preserve"> AP</w:t>
      </w:r>
      <w:r w:rsidRPr="00170C58">
        <w:rPr>
          <w:rFonts w:ascii="Arial" w:eastAsia="굴림" w:hAnsi="Arial" w:cs="Arial"/>
          <w:color w:val="000000"/>
          <w:kern w:val="0"/>
          <w:sz w:val="18"/>
          <w:szCs w:val="18"/>
        </w:rPr>
        <w:t>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보안안안</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키가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동일해서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보안이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의미가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없다는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점</w:t>
      </w:r>
      <w:hyperlink r:id="rId55" w:anchor="fn17" w:tooltip="최초의 Wi-Fi방식 인터넷을 보급한 LG U+가 많이 거론되는 형편이지만, 사실 Wi-Fi 인터넷 전화를 서비스하는 회사들은 다 그랬다. 그나마 최근에는 모두 장비마다 네트워크 키를 바꾸는 방식(MAC이나 AP의 일련번호를 이용하는 방법)으로 바꾸고 있다." w:history="1">
        <w:r w:rsidRPr="00170C58">
          <w:rPr>
            <w:rFonts w:ascii="굴림체" w:eastAsia="굴림체" w:hAnsi="굴림체" w:cs="굴림체"/>
            <w:color w:val="551A8B"/>
            <w:kern w:val="0"/>
            <w:sz w:val="15"/>
            <w:szCs w:val="15"/>
            <w:u w:val="single"/>
            <w:bdr w:val="none" w:sz="0" w:space="0" w:color="auto" w:frame="1"/>
            <w:vertAlign w:val="superscript"/>
          </w:rPr>
          <w:t>[17]</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심지어는</w:t>
      </w:r>
      <w:r w:rsidRPr="00170C58">
        <w:rPr>
          <w:rFonts w:ascii="Arial" w:eastAsia="굴림" w:hAnsi="Arial" w:cs="Arial"/>
          <w:color w:val="000000"/>
          <w:kern w:val="0"/>
          <w:sz w:val="18"/>
          <w:szCs w:val="18"/>
        </w:rPr>
        <w:t> </w:t>
      </w:r>
      <w:hyperlink r:id="rId56" w:tooltip="경부고속도로" w:history="1">
        <w:r w:rsidRPr="00170C58">
          <w:rPr>
            <w:rFonts w:ascii="Arial" w:eastAsia="굴림" w:hAnsi="Arial" w:cs="Arial"/>
            <w:color w:val="551A8B"/>
            <w:kern w:val="0"/>
            <w:sz w:val="18"/>
            <w:szCs w:val="18"/>
            <w:u w:val="single"/>
            <w:bdr w:val="none" w:sz="0" w:space="0" w:color="auto" w:frame="1"/>
          </w:rPr>
          <w:t>경부고속도로</w:t>
        </w:r>
      </w:hyperlink>
      <w:r w:rsidRPr="00170C58">
        <w:rPr>
          <w:rFonts w:ascii="Arial" w:eastAsia="굴림" w:hAnsi="Arial" w:cs="Arial"/>
          <w:color w:val="000000"/>
          <w:kern w:val="0"/>
          <w:sz w:val="18"/>
          <w:szCs w:val="18"/>
        </w:rPr>
        <w:t>상에서도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잡히니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의미로는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외국에서도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포기한</w:t>
      </w:r>
      <w:r w:rsidRPr="00170C58">
        <w:rPr>
          <w:rFonts w:ascii="Arial" w:eastAsia="굴림" w:hAnsi="Arial" w:cs="Arial"/>
          <w:color w:val="000000"/>
          <w:kern w:val="0"/>
          <w:sz w:val="18"/>
          <w:szCs w:val="18"/>
        </w:rPr>
        <w:t> </w:t>
      </w:r>
      <w:r w:rsidRPr="00170C58">
        <w:rPr>
          <w:rFonts w:ascii="Arial" w:eastAsia="굴림" w:hAnsi="Arial" w:cs="Arial"/>
          <w:b/>
          <w:bCs/>
          <w:color w:val="000000"/>
          <w:kern w:val="0"/>
          <w:sz w:val="18"/>
          <w:szCs w:val="18"/>
        </w:rPr>
        <w:t>전</w:t>
      </w:r>
      <w:r w:rsidRPr="00170C58">
        <w:rPr>
          <w:rFonts w:ascii="Arial" w:eastAsia="굴림" w:hAnsi="Arial" w:cs="Arial"/>
          <w:b/>
          <w:bCs/>
          <w:color w:val="000000"/>
          <w:kern w:val="0"/>
          <w:sz w:val="18"/>
          <w:szCs w:val="18"/>
        </w:rPr>
        <w:t xml:space="preserve"> </w:t>
      </w:r>
      <w:r w:rsidRPr="00170C58">
        <w:rPr>
          <w:rFonts w:ascii="Arial" w:eastAsia="굴림" w:hAnsi="Arial" w:cs="Arial"/>
          <w:b/>
          <w:bCs/>
          <w:color w:val="000000"/>
          <w:kern w:val="0"/>
          <w:sz w:val="18"/>
          <w:szCs w:val="18"/>
        </w:rPr>
        <w:t>국토의</w:t>
      </w:r>
      <w:r w:rsidRPr="00170C58">
        <w:rPr>
          <w:rFonts w:ascii="Arial" w:eastAsia="굴림" w:hAnsi="Arial" w:cs="Arial"/>
          <w:b/>
          <w:bCs/>
          <w:color w:val="000000"/>
          <w:kern w:val="0"/>
          <w:sz w:val="18"/>
          <w:szCs w:val="18"/>
        </w:rPr>
        <w:t xml:space="preserve"> </w:t>
      </w:r>
      <w:proofErr w:type="spellStart"/>
      <w:r w:rsidRPr="00170C58">
        <w:rPr>
          <w:rFonts w:ascii="Arial" w:eastAsia="굴림" w:hAnsi="Arial" w:cs="Arial"/>
          <w:b/>
          <w:bCs/>
          <w:color w:val="000000"/>
          <w:kern w:val="0"/>
          <w:sz w:val="18"/>
          <w:szCs w:val="18"/>
        </w:rPr>
        <w:t>핫스팟化</w:t>
      </w:r>
      <w:r w:rsidRPr="00170C58">
        <w:rPr>
          <w:rFonts w:ascii="Arial" w:eastAsia="굴림" w:hAnsi="Arial" w:cs="Arial"/>
          <w:color w:val="000000"/>
          <w:kern w:val="0"/>
          <w:sz w:val="18"/>
          <w:szCs w:val="18"/>
        </w:rPr>
        <w:t>에</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성공한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예라고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있겠다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점이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알려져</w:t>
      </w:r>
      <w:r w:rsidRPr="00170C58">
        <w:rPr>
          <w:rFonts w:ascii="Arial" w:eastAsia="굴림" w:hAnsi="Arial" w:cs="Arial"/>
          <w:color w:val="000000"/>
          <w:kern w:val="0"/>
          <w:sz w:val="18"/>
          <w:szCs w:val="18"/>
        </w:rPr>
        <w:t xml:space="preserve"> 2012</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이후에는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설치시</w:t>
      </w:r>
      <w:proofErr w:type="spellEnd"/>
      <w:r w:rsidRPr="00170C58">
        <w:rPr>
          <w:rFonts w:ascii="Arial" w:eastAsia="굴림" w:hAnsi="Arial" w:cs="Arial"/>
          <w:color w:val="000000"/>
          <w:kern w:val="0"/>
          <w:sz w:val="18"/>
          <w:szCs w:val="18"/>
        </w:rPr>
        <w:t xml:space="preserve"> AP</w:t>
      </w:r>
      <w:r w:rsidRPr="00170C58">
        <w:rPr>
          <w:rFonts w:ascii="Arial" w:eastAsia="굴림" w:hAnsi="Arial" w:cs="Arial"/>
          <w:color w:val="000000"/>
          <w:kern w:val="0"/>
          <w:sz w:val="18"/>
          <w:szCs w:val="18"/>
        </w:rPr>
        <w:t>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키를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최근에는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인터넷전화와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함께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나오는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품질이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좋지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못하다고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오히려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이것을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버리고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사제</w:t>
      </w:r>
      <w:r w:rsidRPr="00170C58">
        <w:rPr>
          <w:rFonts w:ascii="Arial" w:eastAsia="굴림" w:hAnsi="Arial" w:cs="Arial"/>
          <w:color w:val="000000"/>
          <w:kern w:val="0"/>
          <w:sz w:val="18"/>
          <w:szCs w:val="18"/>
        </w:rPr>
        <w:t> </w:t>
      </w:r>
      <w:hyperlink r:id="rId57" w:tooltip="인터넷 공유기" w:history="1">
        <w:r w:rsidRPr="00170C58">
          <w:rPr>
            <w:rFonts w:ascii="Arial" w:eastAsia="굴림" w:hAnsi="Arial" w:cs="Arial"/>
            <w:color w:val="551A8B"/>
            <w:kern w:val="0"/>
            <w:sz w:val="18"/>
            <w:szCs w:val="18"/>
            <w:u w:val="single"/>
            <w:bdr w:val="none" w:sz="0" w:space="0" w:color="auto" w:frame="1"/>
          </w:rPr>
          <w:t>인터넷</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공유기</w:t>
        </w:r>
      </w:hyperlink>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많다</w:t>
      </w:r>
      <w:r w:rsidRPr="00170C58">
        <w:rPr>
          <w:rFonts w:ascii="Arial" w:eastAsia="굴림" w:hAnsi="Arial" w:cs="Arial"/>
          <w:color w:val="000000"/>
          <w:kern w:val="0"/>
          <w:sz w:val="18"/>
          <w:szCs w:val="18"/>
        </w:rPr>
        <w:t>(</w:t>
      </w:r>
      <w:proofErr w:type="gramStart"/>
      <w:r w:rsidRPr="00170C58">
        <w:rPr>
          <w:rFonts w:ascii="Arial" w:eastAsia="굴림" w:hAnsi="Arial" w:cs="Arial"/>
          <w:color w:val="000000"/>
          <w:kern w:val="0"/>
          <w:sz w:val="18"/>
          <w:szCs w:val="18"/>
        </w:rPr>
        <w:t>...</w:t>
      </w:r>
      <w:proofErr w:type="gramEnd"/>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국내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통신사들이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초기</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스마트폰에서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어떻게든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자르려고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했던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기능이기도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하다</w:t>
      </w:r>
      <w:r w:rsidRPr="00170C58">
        <w:rPr>
          <w:rFonts w:ascii="Arial" w:eastAsia="굴림" w:hAnsi="Arial" w:cs="Arial"/>
          <w:color w:val="000000"/>
          <w:kern w:val="0"/>
          <w:sz w:val="18"/>
          <w:szCs w:val="18"/>
        </w:rPr>
        <w:t>. WLAN</w:t>
      </w:r>
      <w:r w:rsidRPr="00170C58">
        <w:rPr>
          <w:rFonts w:ascii="Arial" w:eastAsia="굴림" w:hAnsi="Arial" w:cs="Arial"/>
          <w:color w:val="000000"/>
          <w:kern w:val="0"/>
          <w:sz w:val="18"/>
          <w:szCs w:val="18"/>
        </w:rPr>
        <w:t>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지원하는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순간</w:t>
      </w:r>
      <w:r w:rsidRPr="00170C58">
        <w:rPr>
          <w:rFonts w:ascii="Arial" w:eastAsia="굴림" w:hAnsi="Arial" w:cs="Arial"/>
          <w:color w:val="000000"/>
          <w:kern w:val="0"/>
          <w:sz w:val="18"/>
          <w:szCs w:val="18"/>
        </w:rPr>
        <w:t> </w:t>
      </w:r>
      <w:del w:id="1" w:author="Unknown">
        <w:r w:rsidRPr="00170C58">
          <w:rPr>
            <w:rFonts w:ascii="Arial" w:eastAsia="굴림" w:hAnsi="Arial" w:cs="Arial"/>
            <w:color w:val="7F7F7F"/>
            <w:kern w:val="0"/>
            <w:sz w:val="18"/>
            <w:szCs w:val="18"/>
          </w:rPr>
          <w:delText>쓰레기</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같은</w:delText>
        </w:r>
      </w:del>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통신사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휴대폰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무선인터넷</w:t>
      </w:r>
      <w:r w:rsidRPr="00170C58">
        <w:rPr>
          <w:rFonts w:ascii="Arial" w:eastAsia="굴림" w:hAnsi="Arial" w:cs="Arial"/>
          <w:color w:val="000000"/>
          <w:kern w:val="0"/>
          <w:sz w:val="18"/>
          <w:szCs w:val="18"/>
        </w:rPr>
        <w:t>(WAP)</w:t>
      </w:r>
      <w:r w:rsidRPr="00170C58">
        <w:rPr>
          <w:rFonts w:ascii="Arial" w:eastAsia="굴림" w:hAnsi="Arial" w:cs="Arial"/>
          <w:color w:val="000000"/>
          <w:kern w:val="0"/>
          <w:sz w:val="18"/>
          <w:szCs w:val="18"/>
        </w:rPr>
        <w:t>망</w:t>
      </w:r>
      <w:hyperlink r:id="rId58" w:anchor="fn18" w:tooltip="SK텔레콤 NATE, KT SHOW, LG U+ OZ" w:history="1">
        <w:r w:rsidRPr="00170C58">
          <w:rPr>
            <w:rFonts w:ascii="굴림체" w:eastAsia="굴림체" w:hAnsi="굴림체" w:cs="굴림체"/>
            <w:color w:val="551A8B"/>
            <w:kern w:val="0"/>
            <w:sz w:val="15"/>
            <w:szCs w:val="15"/>
            <w:u w:val="single"/>
            <w:bdr w:val="none" w:sz="0" w:space="0" w:color="auto" w:frame="1"/>
            <w:vertAlign w:val="superscript"/>
          </w:rPr>
          <w:t>[18]</w:t>
        </w:r>
      </w:hyperlink>
      <w:r w:rsidRPr="00170C58">
        <w:rPr>
          <w:rFonts w:ascii="Arial" w:eastAsia="굴림" w:hAnsi="Arial" w:cs="Arial"/>
          <w:color w:val="000000"/>
          <w:kern w:val="0"/>
          <w:sz w:val="18"/>
          <w:szCs w:val="18"/>
        </w:rPr>
        <w:t>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필요가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사라지며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곧</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수익</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저하로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이어지기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때문이다</w:t>
      </w:r>
      <w:hyperlink r:id="rId59" w:anchor="fn19" w:tooltip="요즘은 이해가 잘 안 될지도 모르지만, [[아이폰 3GS]]가 대중화 되기 전인 2009년까지만 해도 이게 일상이었다. 휴대폰 무선인터넷망의 요금은 이때까지 패킷 종량제로, 대용량 멀티미디어라도 1패킷(0.5KB)당 1원이라는 무지 비싼 요금을 받던 때였다. 거기다 소용량 멀티미디어나 텍스트는 패킷당 가격이 더 올라가서, 1MB만 다운받아도 2~3000원 수준의 요금이 나왔다. 이 때문에 멋모르고 쓰던 학생이 요금이 몇백만원 나와서 자살하는 사건도 [[http://news.naver.com/main/read.nhn?mode=LSD&amp;mid=sec&amp;sid1=102&amp;oid=079&amp;aid=0000075904 실제로 있었던]] 시절이었다." w:history="1">
        <w:r w:rsidRPr="00170C58">
          <w:rPr>
            <w:rFonts w:ascii="굴림체" w:eastAsia="굴림체" w:hAnsi="굴림체" w:cs="굴림체"/>
            <w:color w:val="551A8B"/>
            <w:kern w:val="0"/>
            <w:sz w:val="15"/>
            <w:szCs w:val="15"/>
            <w:u w:val="single"/>
            <w:bdr w:val="none" w:sz="0" w:space="0" w:color="auto" w:frame="1"/>
            <w:vertAlign w:val="superscript"/>
          </w:rPr>
          <w:t>[19]</w:t>
        </w:r>
      </w:hyperlink>
      <w:r w:rsidRPr="00170C58">
        <w:rPr>
          <w:rFonts w:ascii="Arial" w:eastAsia="굴림" w:hAnsi="Arial" w:cs="Arial"/>
          <w:color w:val="000000"/>
          <w:kern w:val="0"/>
          <w:sz w:val="18"/>
          <w:szCs w:val="18"/>
        </w:rPr>
        <w:t>. </w:t>
      </w:r>
      <w:del w:id="2" w:author="Unknown">
        <w:r w:rsidRPr="00170C58">
          <w:rPr>
            <w:rFonts w:ascii="Arial" w:eastAsia="굴림" w:hAnsi="Arial" w:cs="Arial"/>
            <w:color w:val="7F7F7F"/>
            <w:kern w:val="0"/>
            <w:sz w:val="18"/>
            <w:szCs w:val="18"/>
          </w:rPr>
          <w:delText>본격</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엿장수</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독점</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시장이</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깨지는</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순간</w:delText>
        </w:r>
      </w:del>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실제로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이러한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이통사의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휴대용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강요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통제로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한국의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휴대용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인터넷은</w:t>
      </w:r>
      <w:r w:rsidRPr="00170C58">
        <w:rPr>
          <w:rFonts w:ascii="Arial" w:eastAsia="굴림" w:hAnsi="Arial" w:cs="Arial"/>
          <w:color w:val="000000"/>
          <w:kern w:val="0"/>
          <w:sz w:val="18"/>
          <w:szCs w:val="18"/>
        </w:rPr>
        <w:t> </w:t>
      </w:r>
      <w:hyperlink r:id="rId60" w:tooltip="아이폰" w:history="1">
        <w:r w:rsidRPr="00170C58">
          <w:rPr>
            <w:rFonts w:ascii="Arial" w:eastAsia="굴림" w:hAnsi="Arial" w:cs="Arial"/>
            <w:color w:val="551A8B"/>
            <w:kern w:val="0"/>
            <w:sz w:val="18"/>
            <w:szCs w:val="18"/>
            <w:u w:val="single"/>
            <w:bdr w:val="none" w:sz="0" w:space="0" w:color="auto" w:frame="1"/>
          </w:rPr>
          <w:t>아이폰</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상륙</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전까지만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하더라도</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쬐그만</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액정에</w:t>
      </w:r>
      <w:r w:rsidRPr="00170C58">
        <w:rPr>
          <w:rFonts w:ascii="Arial" w:eastAsia="굴림" w:hAnsi="Arial" w:cs="Arial"/>
          <w:color w:val="000000"/>
          <w:kern w:val="0"/>
          <w:sz w:val="18"/>
          <w:szCs w:val="18"/>
        </w:rPr>
        <w:t xml:space="preserve"> 8</w:t>
      </w:r>
      <w:r w:rsidRPr="00170C58">
        <w:rPr>
          <w:rFonts w:ascii="Arial" w:eastAsia="굴림" w:hAnsi="Arial" w:cs="Arial"/>
          <w:color w:val="000000"/>
          <w:kern w:val="0"/>
          <w:sz w:val="18"/>
          <w:szCs w:val="18"/>
        </w:rPr>
        <w:t>비트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게임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같은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화면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제한된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콘텐츠로</w:t>
      </w:r>
      <w:proofErr w:type="spellEnd"/>
      <w:r w:rsidRPr="00170C58">
        <w:rPr>
          <w:rFonts w:ascii="Arial" w:eastAsia="굴림" w:hAnsi="Arial" w:cs="Arial"/>
          <w:color w:val="000000"/>
          <w:kern w:val="0"/>
          <w:sz w:val="18"/>
          <w:szCs w:val="18"/>
        </w:rPr>
        <w:t> </w:t>
      </w:r>
      <w:hyperlink r:id="rId61" w:tooltip="영 좋지 않다" w:history="1">
        <w:r w:rsidRPr="00170C58">
          <w:rPr>
            <w:rFonts w:ascii="Arial" w:eastAsia="굴림" w:hAnsi="Arial" w:cs="Arial"/>
            <w:color w:val="551A8B"/>
            <w:kern w:val="0"/>
            <w:sz w:val="18"/>
            <w:szCs w:val="18"/>
            <w:u w:val="single"/>
            <w:bdr w:val="none" w:sz="0" w:space="0" w:color="auto" w:frame="1"/>
          </w:rPr>
          <w:t>영</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좋지</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않은</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상황이었다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당시까지만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휴대폰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수익모델이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벨소리</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바탕화면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이었을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정도</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흔히들</w:t>
      </w:r>
      <w:r w:rsidRPr="00170C58">
        <w:rPr>
          <w:rFonts w:ascii="Arial" w:eastAsia="굴림" w:hAnsi="Arial" w:cs="Arial"/>
          <w:color w:val="000000"/>
          <w:kern w:val="0"/>
          <w:sz w:val="18"/>
          <w:szCs w:val="18"/>
        </w:rPr>
        <w:t xml:space="preserve"> PDA</w:t>
      </w:r>
      <w:r w:rsidRPr="00170C58">
        <w:rPr>
          <w:rFonts w:ascii="Arial" w:eastAsia="굴림" w:hAnsi="Arial" w:cs="Arial"/>
          <w:color w:val="000000"/>
          <w:kern w:val="0"/>
          <w:sz w:val="18"/>
          <w:szCs w:val="18"/>
        </w:rPr>
        <w:t>폰이라고</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불리우던</w:t>
      </w:r>
      <w:proofErr w:type="spellEnd"/>
      <w:r w:rsidRPr="00170C58">
        <w:rPr>
          <w:rFonts w:ascii="Arial" w:eastAsia="굴림" w:hAnsi="Arial" w:cs="Arial"/>
          <w:color w:val="000000"/>
          <w:kern w:val="0"/>
          <w:sz w:val="18"/>
          <w:szCs w:val="18"/>
        </w:rPr>
        <w:t xml:space="preserve"> 2000</w:t>
      </w:r>
      <w:r w:rsidRPr="00170C58">
        <w:rPr>
          <w:rFonts w:ascii="Arial" w:eastAsia="굴림" w:hAnsi="Arial" w:cs="Arial"/>
          <w:color w:val="000000"/>
          <w:kern w:val="0"/>
          <w:sz w:val="18"/>
          <w:szCs w:val="18"/>
        </w:rPr>
        <w:t>년대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중반의</w:t>
      </w:r>
      <w:r w:rsidRPr="00170C58">
        <w:rPr>
          <w:rFonts w:ascii="Arial" w:eastAsia="굴림" w:hAnsi="Arial" w:cs="Arial"/>
          <w:color w:val="000000"/>
          <w:kern w:val="0"/>
          <w:sz w:val="18"/>
          <w:szCs w:val="18"/>
        </w:rPr>
        <w:t xml:space="preserve"> WM</w:t>
      </w:r>
      <w:r w:rsidRPr="00170C58">
        <w:rPr>
          <w:rFonts w:ascii="Arial" w:eastAsia="굴림" w:hAnsi="Arial" w:cs="Arial"/>
          <w:color w:val="000000"/>
          <w:kern w:val="0"/>
          <w:sz w:val="18"/>
          <w:szCs w:val="18"/>
        </w:rPr>
        <w:t>폰들은</w:t>
      </w:r>
      <w:r w:rsidRPr="00170C58">
        <w:rPr>
          <w:rFonts w:ascii="Arial" w:eastAsia="굴림" w:hAnsi="Arial" w:cs="Arial"/>
          <w:color w:val="000000"/>
          <w:kern w:val="0"/>
          <w:sz w:val="18"/>
          <w:szCs w:val="18"/>
        </w:rPr>
        <w:t> </w:t>
      </w:r>
      <w:del w:id="3" w:author="Unknown">
        <w:r w:rsidRPr="00170C58">
          <w:rPr>
            <w:rFonts w:ascii="Arial" w:eastAsia="굴림" w:hAnsi="Arial" w:cs="Arial"/>
            <w:color w:val="7F7F7F"/>
            <w:kern w:val="0"/>
            <w:sz w:val="18"/>
            <w:szCs w:val="18"/>
          </w:rPr>
          <w:delText>네스팟을</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팔아먹기</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위해</w:delText>
        </w:r>
      </w:del>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모듈이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달린채로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출시되었으나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수익에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영향을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주지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못하자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한동안</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스마트폰을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포함한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국내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휴대폰에서</w:t>
      </w:r>
      <w:r w:rsidRPr="00170C58">
        <w:rPr>
          <w:rFonts w:ascii="Arial" w:eastAsia="굴림" w:hAnsi="Arial" w:cs="Arial"/>
          <w:color w:val="000000"/>
          <w:kern w:val="0"/>
          <w:sz w:val="18"/>
          <w:szCs w:val="18"/>
        </w:rPr>
        <w:t xml:space="preserve"> WLAN </w:t>
      </w:r>
      <w:r w:rsidRPr="00170C58">
        <w:rPr>
          <w:rFonts w:ascii="Arial" w:eastAsia="굴림" w:hAnsi="Arial" w:cs="Arial"/>
          <w:color w:val="000000"/>
          <w:kern w:val="0"/>
          <w:sz w:val="18"/>
          <w:szCs w:val="18"/>
        </w:rPr>
        <w:t>모듈이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제거된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채로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출시되었으며</w:t>
      </w:r>
      <w:hyperlink r:id="rId62" w:anchor="fn20" w:tooltip="물론 외산 WM폰들은 무선랜 모듈이 달려 출시되었으나 또 다른 병크인 [[IMEI 화이트리스트]]로 인해 국내에서 사용하기가 매우 어려웠다." w:history="1">
        <w:r w:rsidRPr="00170C58">
          <w:rPr>
            <w:rFonts w:ascii="굴림체" w:eastAsia="굴림체" w:hAnsi="굴림체" w:cs="굴림체"/>
            <w:color w:val="551A8B"/>
            <w:kern w:val="0"/>
            <w:sz w:val="15"/>
            <w:szCs w:val="15"/>
            <w:u w:val="single"/>
            <w:bdr w:val="none" w:sz="0" w:space="0" w:color="auto" w:frame="1"/>
            <w:vertAlign w:val="superscript"/>
          </w:rPr>
          <w:t>[20]</w:t>
        </w:r>
      </w:hyperlink>
      <w:r w:rsidRPr="00170C58">
        <w:rPr>
          <w:rFonts w:ascii="Arial" w:eastAsia="굴림" w:hAnsi="Arial" w:cs="Arial"/>
          <w:color w:val="000000"/>
          <w:kern w:val="0"/>
          <w:sz w:val="18"/>
          <w:szCs w:val="18"/>
        </w:rPr>
        <w:t>, </w:t>
      </w:r>
      <w:del w:id="4" w:author="Unknown">
        <w:r w:rsidRPr="00170C58">
          <w:rPr>
            <w:rFonts w:ascii="Arial" w:eastAsia="굴림" w:hAnsi="Arial" w:cs="Arial"/>
            <w:color w:val="7F7F7F"/>
            <w:kern w:val="0"/>
            <w:sz w:val="18"/>
            <w:szCs w:val="18"/>
          </w:rPr>
          <w:delText>고자폰</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거세폰</w:delText>
        </w:r>
      </w:del>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사용자들의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반발이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거세지자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다시</w:t>
      </w:r>
      <w:r w:rsidRPr="00170C58">
        <w:rPr>
          <w:rFonts w:ascii="Arial" w:eastAsia="굴림" w:hAnsi="Arial" w:cs="Arial"/>
          <w:color w:val="000000"/>
          <w:kern w:val="0"/>
          <w:sz w:val="18"/>
          <w:szCs w:val="18"/>
        </w:rPr>
        <w:t xml:space="preserve"> WLAN </w:t>
      </w:r>
      <w:r w:rsidRPr="00170C58">
        <w:rPr>
          <w:rFonts w:ascii="Arial" w:eastAsia="굴림" w:hAnsi="Arial" w:cs="Arial"/>
          <w:color w:val="000000"/>
          <w:kern w:val="0"/>
          <w:sz w:val="18"/>
          <w:szCs w:val="18"/>
        </w:rPr>
        <w:t>기능이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제공되기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시작했다</w:t>
      </w:r>
      <w:r w:rsidRPr="00170C58">
        <w:rPr>
          <w:rFonts w:ascii="Arial" w:eastAsia="굴림" w:hAnsi="Arial" w:cs="Arial"/>
          <w:color w:val="000000"/>
          <w:kern w:val="0"/>
          <w:sz w:val="18"/>
          <w:szCs w:val="18"/>
        </w:rPr>
        <w:t>.</w:t>
      </w:r>
      <w:hyperlink r:id="rId63" w:anchor="fn21" w:tooltip="그나마도 802.11n, 심지어 g 규격마저 막혀 있는 경우도 많았다. 레지스트리 편집으로 해제가 가능하지만 배터리 소모가 증가하니 득보다 실이 많을지도. 앞에 말한 이유 때문에 일부러 제조사에서 제한을 걸은 케이스도 많았다." w:history="1">
        <w:r w:rsidRPr="00170C58">
          <w:rPr>
            <w:rFonts w:ascii="굴림체" w:eastAsia="굴림체" w:hAnsi="굴림체" w:cs="굴림체"/>
            <w:color w:val="551A8B"/>
            <w:kern w:val="0"/>
            <w:sz w:val="15"/>
            <w:szCs w:val="15"/>
            <w:u w:val="single"/>
            <w:bdr w:val="none" w:sz="0" w:space="0" w:color="auto" w:frame="1"/>
            <w:vertAlign w:val="superscript"/>
          </w:rPr>
          <w:t>[21]</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roofErr w:type="spellStart"/>
      <w:r w:rsidRPr="00170C58">
        <w:rPr>
          <w:rFonts w:ascii="Arial" w:eastAsia="굴림" w:hAnsi="Arial" w:cs="Arial"/>
          <w:color w:val="000000"/>
          <w:kern w:val="0"/>
          <w:sz w:val="18"/>
          <w:szCs w:val="18"/>
        </w:rPr>
        <w:lastRenderedPageBreak/>
        <w:t>아이폰</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출시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이후</w:t>
      </w:r>
      <w:r w:rsidRPr="00170C58">
        <w:rPr>
          <w:rFonts w:ascii="Arial" w:eastAsia="굴림" w:hAnsi="Arial" w:cs="Arial"/>
          <w:color w:val="000000"/>
          <w:kern w:val="0"/>
          <w:sz w:val="18"/>
          <w:szCs w:val="18"/>
        </w:rPr>
        <w:t xml:space="preserve"> LG U+</w:t>
      </w:r>
      <w:r w:rsidRPr="00170C58">
        <w:rPr>
          <w:rFonts w:ascii="Arial" w:eastAsia="굴림" w:hAnsi="Arial" w:cs="Arial"/>
          <w:color w:val="000000"/>
          <w:kern w:val="0"/>
          <w:sz w:val="18"/>
          <w:szCs w:val="18"/>
        </w:rPr>
        <w:t>의</w:t>
      </w:r>
      <w:r w:rsidRPr="00170C58">
        <w:rPr>
          <w:rFonts w:ascii="Arial" w:eastAsia="굴림" w:hAnsi="Arial" w:cs="Arial"/>
          <w:color w:val="000000"/>
          <w:kern w:val="0"/>
          <w:sz w:val="18"/>
          <w:szCs w:val="18"/>
        </w:rPr>
        <w:t> </w:t>
      </w:r>
      <w:hyperlink r:id="rId64" w:anchor="s-13" w:tooltip="맥스" w:history="1">
        <w:r w:rsidRPr="00170C58">
          <w:rPr>
            <w:rFonts w:ascii="Arial" w:eastAsia="굴림" w:hAnsi="Arial" w:cs="Arial"/>
            <w:color w:val="551A8B"/>
            <w:kern w:val="0"/>
            <w:sz w:val="18"/>
            <w:szCs w:val="18"/>
            <w:u w:val="single"/>
            <w:bdr w:val="none" w:sz="0" w:space="0" w:color="auto" w:frame="1"/>
          </w:rPr>
          <w:t>맥스폰</w:t>
        </w:r>
      </w:hyperlink>
      <w:hyperlink r:id="rId65" w:anchor="fn22" w:tooltip="항목을 읽어보면 알겠지만 퀄컴 스냅드래곤에 정전식 멀티터치 등 당시 스마트폰과 거의 같은 스펙이었다." w:history="1">
        <w:r w:rsidRPr="00170C58">
          <w:rPr>
            <w:rFonts w:ascii="굴림체" w:eastAsia="굴림체" w:hAnsi="굴림체" w:cs="굴림체"/>
            <w:color w:val="551A8B"/>
            <w:kern w:val="0"/>
            <w:sz w:val="15"/>
            <w:szCs w:val="15"/>
            <w:u w:val="single"/>
            <w:bdr w:val="none" w:sz="0" w:space="0" w:color="auto" w:frame="1"/>
            <w:vertAlign w:val="superscript"/>
          </w:rPr>
          <w:t>[22]</w:t>
        </w:r>
      </w:hyperlink>
      <w:r w:rsidRPr="00170C58">
        <w:rPr>
          <w:rFonts w:ascii="Arial" w:eastAsia="굴림" w:hAnsi="Arial" w:cs="Arial"/>
          <w:color w:val="000000"/>
          <w:kern w:val="0"/>
          <w:sz w:val="18"/>
          <w:szCs w:val="18"/>
        </w:rPr>
        <w:t>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시작으로</w:t>
      </w:r>
      <w:r w:rsidRPr="00170C58">
        <w:rPr>
          <w:rFonts w:ascii="Arial" w:eastAsia="굴림" w:hAnsi="Arial" w:cs="Arial"/>
          <w:color w:val="000000"/>
          <w:kern w:val="0"/>
          <w:sz w:val="18"/>
          <w:szCs w:val="18"/>
        </w:rPr>
        <w:t> </w:t>
      </w:r>
      <w:del w:id="5" w:author="Unknown">
        <w:r w:rsidRPr="00170C58">
          <w:rPr>
            <w:rFonts w:ascii="Arial" w:eastAsia="굴림" w:hAnsi="Arial" w:cs="Arial"/>
            <w:color w:val="7F7F7F"/>
            <w:kern w:val="0"/>
            <w:sz w:val="18"/>
            <w:szCs w:val="18"/>
          </w:rPr>
          <w:delText>동시에</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마지막으로</w:delText>
        </w:r>
      </w:del>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국내에서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나오는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휴대폰들도</w:t>
      </w:r>
      <w:r w:rsidRPr="00170C58">
        <w:rPr>
          <w:rFonts w:ascii="Arial" w:eastAsia="굴림" w:hAnsi="Arial" w:cs="Arial"/>
          <w:color w:val="000000"/>
          <w:kern w:val="0"/>
          <w:sz w:val="18"/>
          <w:szCs w:val="18"/>
        </w:rPr>
        <w:t xml:space="preserve"> Wi-Fi </w:t>
      </w:r>
      <w:r w:rsidRPr="00170C58">
        <w:rPr>
          <w:rFonts w:ascii="Arial" w:eastAsia="굴림" w:hAnsi="Arial" w:cs="Arial"/>
          <w:color w:val="000000"/>
          <w:kern w:val="0"/>
          <w:sz w:val="18"/>
          <w:szCs w:val="18"/>
        </w:rPr>
        <w:t>기능을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유지한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채로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출시되며</w:t>
      </w:r>
      <w:r w:rsidRPr="00170C58">
        <w:rPr>
          <w:rFonts w:ascii="Arial" w:eastAsia="굴림" w:hAnsi="Arial" w:cs="Arial"/>
          <w:color w:val="000000"/>
          <w:kern w:val="0"/>
          <w:sz w:val="18"/>
          <w:szCs w:val="18"/>
        </w:rPr>
        <w:t> </w:t>
      </w:r>
      <w:hyperlink r:id="rId66" w:tooltip="스마트폰" w:history="1">
        <w:r w:rsidRPr="00170C58">
          <w:rPr>
            <w:rFonts w:ascii="Arial" w:eastAsia="굴림" w:hAnsi="Arial" w:cs="Arial"/>
            <w:color w:val="551A8B"/>
            <w:kern w:val="0"/>
            <w:sz w:val="18"/>
            <w:szCs w:val="18"/>
            <w:u w:val="single"/>
            <w:bdr w:val="none" w:sz="0" w:space="0" w:color="auto" w:frame="1"/>
          </w:rPr>
          <w:t>스마트폰</w:t>
        </w:r>
      </w:hyperlink>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대세가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이후에는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고객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유치를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위해</w:t>
      </w:r>
      <w:del w:id="6" w:author="Unknown">
        <w:r w:rsidRPr="00170C58">
          <w:rPr>
            <w:rFonts w:ascii="Arial" w:eastAsia="굴림" w:hAnsi="Arial" w:cs="Arial"/>
            <w:color w:val="7F7F7F"/>
            <w:kern w:val="0"/>
            <w:sz w:val="18"/>
            <w:szCs w:val="18"/>
          </w:rPr>
          <w:delText>와이파이</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잘</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돼요</w:delText>
        </w:r>
        <w:r w:rsidRPr="00170C58">
          <w:rPr>
            <w:rFonts w:ascii="Arial" w:eastAsia="굴림" w:hAnsi="Arial" w:cs="Arial"/>
            <w:color w:val="7F7F7F"/>
            <w:kern w:val="0"/>
            <w:sz w:val="18"/>
            <w:szCs w:val="18"/>
          </w:rPr>
          <w:delText>?</w:delText>
        </w:r>
      </w:del>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혹은</w:t>
      </w:r>
      <w:r w:rsidRPr="00170C58">
        <w:rPr>
          <w:rFonts w:ascii="Arial" w:eastAsia="굴림" w:hAnsi="Arial" w:cs="Arial"/>
          <w:color w:val="000000"/>
          <w:kern w:val="0"/>
          <w:sz w:val="18"/>
          <w:szCs w:val="18"/>
        </w:rPr>
        <w:t> </w:t>
      </w:r>
      <w:hyperlink r:id="rId67" w:tooltip="데이터 무제한 요금제" w:history="1">
        <w:r w:rsidRPr="00170C58">
          <w:rPr>
            <w:rFonts w:ascii="Arial" w:eastAsia="굴림" w:hAnsi="Arial" w:cs="Arial"/>
            <w:color w:val="551A8B"/>
            <w:kern w:val="0"/>
            <w:sz w:val="18"/>
            <w:szCs w:val="18"/>
            <w:u w:val="single"/>
            <w:bdr w:val="none" w:sz="0" w:space="0" w:color="auto" w:frame="1"/>
          </w:rPr>
          <w:t>데이터</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무제한</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요금제</w:t>
        </w:r>
      </w:hyperlink>
      <w:r w:rsidRPr="00170C58">
        <w:rPr>
          <w:rFonts w:ascii="Arial" w:eastAsia="굴림" w:hAnsi="Arial" w:cs="Arial"/>
          <w:color w:val="000000"/>
          <w:kern w:val="0"/>
          <w:sz w:val="18"/>
          <w:szCs w:val="18"/>
        </w:rPr>
        <w:t>라는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녀석이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나온</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폭발하는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데이터망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부하를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줄이기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이동</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통신사에서는</w:t>
      </w:r>
      <w:r w:rsidRPr="00170C58">
        <w:rPr>
          <w:rFonts w:ascii="Arial" w:eastAsia="굴림" w:hAnsi="Arial" w:cs="Arial"/>
          <w:color w:val="000000"/>
          <w:kern w:val="0"/>
          <w:sz w:val="18"/>
          <w:szCs w:val="18"/>
        </w:rPr>
        <w:t xml:space="preserve"> Wi-Fi</w:t>
      </w:r>
      <w:r w:rsidRPr="00170C58">
        <w:rPr>
          <w:rFonts w:ascii="Arial" w:eastAsia="굴림" w:hAnsi="Arial" w:cs="Arial"/>
          <w:color w:val="000000"/>
          <w:kern w:val="0"/>
          <w:sz w:val="18"/>
          <w:szCs w:val="18"/>
        </w:rPr>
        <w:t>존을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늘리고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보통</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공공기관이나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학교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편의점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카페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등에서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잡힌다</w:t>
      </w:r>
      <w:r w:rsidRPr="00170C58">
        <w:rPr>
          <w:rFonts w:ascii="Arial" w:eastAsia="굴림" w:hAnsi="Arial" w:cs="Arial"/>
          <w:color w:val="000000"/>
          <w:kern w:val="0"/>
          <w:sz w:val="18"/>
          <w:szCs w:val="18"/>
        </w:rPr>
        <w:t>. </w:t>
      </w:r>
      <w:del w:id="7" w:author="Unknown">
        <w:r w:rsidRPr="00170C58">
          <w:rPr>
            <w:rFonts w:ascii="Arial" w:eastAsia="굴림" w:hAnsi="Arial" w:cs="Arial"/>
            <w:color w:val="7F7F7F"/>
            <w:kern w:val="0"/>
            <w:sz w:val="18"/>
            <w:szCs w:val="18"/>
          </w:rPr>
          <w:delText>안</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그러면</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통신망</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트래픽을</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못</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잡으니까</w:delText>
        </w:r>
      </w:del>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더군다나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공기계에서도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서비스를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무료로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시대가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온</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그야말로</w:t>
      </w:r>
      <w:r w:rsidRPr="00170C58">
        <w:rPr>
          <w:rFonts w:ascii="Arial" w:eastAsia="굴림" w:hAnsi="Arial" w:cs="Arial"/>
          <w:color w:val="000000"/>
          <w:kern w:val="0"/>
          <w:sz w:val="18"/>
          <w:szCs w:val="18"/>
        </w:rPr>
        <w:t> </w:t>
      </w:r>
      <w:hyperlink r:id="rId68" w:anchor="s-3" w:tooltip="통신회사/이동통신사 병크/한국/사라진 것들" w:history="1">
        <w:r w:rsidRPr="00170C58">
          <w:rPr>
            <w:rFonts w:ascii="Arial" w:eastAsia="굴림" w:hAnsi="Arial" w:cs="Arial"/>
            <w:color w:val="551A8B"/>
            <w:kern w:val="0"/>
            <w:sz w:val="18"/>
            <w:szCs w:val="18"/>
            <w:u w:val="single"/>
            <w:bdr w:val="none" w:sz="0" w:space="0" w:color="auto" w:frame="1"/>
          </w:rPr>
          <w:t>격세지감</w:t>
        </w:r>
      </w:hyperlink>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그렇게</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와이파이가</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내장되면서</w:t>
      </w:r>
      <w:hyperlink r:id="rId69" w:anchor="fn23" w:tooltip="와이파이 모듈 자체의 부품값은 매우 저렴한 편이다. 핸드폰은 수십만대씩 찍어내는 생산구조에서 나오는 물건이므로 단품처럼 생각해선 안되지만, 어쨌든 200원 내외. 다만, 이건 칩셋 자체의 가격일 뿐이고, 펌웨어, 전력 모듈, 안테나 등도 생각해야 하니 공유기나 수신기값과 비교할수는 없다. 거기다 와이파이를 추가하면서 전파인증 절차까지 생각해야한다." w:history="1">
        <w:r w:rsidRPr="00170C58">
          <w:rPr>
            <w:rFonts w:ascii="굴림체" w:eastAsia="굴림체" w:hAnsi="굴림체" w:cs="굴림체"/>
            <w:color w:val="551A8B"/>
            <w:kern w:val="0"/>
            <w:sz w:val="15"/>
            <w:szCs w:val="15"/>
            <w:u w:val="single"/>
            <w:bdr w:val="none" w:sz="0" w:space="0" w:color="auto" w:frame="1"/>
            <w:vertAlign w:val="superscript"/>
          </w:rPr>
          <w:t>[23]</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모든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장벽이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무너지고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생태계는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무서운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발전해갔다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물론</w:t>
      </w:r>
      <w:r w:rsidRPr="00170C58">
        <w:rPr>
          <w:rFonts w:ascii="Arial" w:eastAsia="굴림" w:hAnsi="Arial" w:cs="Arial"/>
          <w:color w:val="000000"/>
          <w:kern w:val="0"/>
          <w:sz w:val="18"/>
          <w:szCs w:val="18"/>
        </w:rPr>
        <w:t> </w:t>
      </w:r>
      <w:hyperlink r:id="rId70" w:tooltip="스마트폰" w:history="1">
        <w:r w:rsidRPr="00170C58">
          <w:rPr>
            <w:rFonts w:ascii="Arial" w:eastAsia="굴림" w:hAnsi="Arial" w:cs="Arial"/>
            <w:color w:val="551A8B"/>
            <w:kern w:val="0"/>
            <w:sz w:val="18"/>
            <w:szCs w:val="18"/>
            <w:u w:val="single"/>
            <w:bdr w:val="none" w:sz="0" w:space="0" w:color="auto" w:frame="1"/>
          </w:rPr>
          <w:t>스마트폰</w:t>
        </w:r>
      </w:hyperlink>
      <w:r w:rsidRPr="00170C58">
        <w:rPr>
          <w:rFonts w:ascii="Arial" w:eastAsia="굴림" w:hAnsi="Arial" w:cs="Arial"/>
          <w:color w:val="000000"/>
          <w:kern w:val="0"/>
          <w:sz w:val="18"/>
          <w:szCs w:val="18"/>
        </w:rPr>
        <w:t>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심지어는</w:t>
      </w:r>
      <w:r w:rsidRPr="00170C58">
        <w:rPr>
          <w:rFonts w:ascii="Arial" w:eastAsia="굴림" w:hAnsi="Arial" w:cs="Arial"/>
          <w:color w:val="000000"/>
          <w:kern w:val="0"/>
          <w:sz w:val="18"/>
          <w:szCs w:val="18"/>
        </w:rPr>
        <w:t> </w:t>
      </w:r>
      <w:hyperlink r:id="rId71" w:tooltip="Skype" w:history="1">
        <w:r w:rsidRPr="00170C58">
          <w:rPr>
            <w:rFonts w:ascii="Arial" w:eastAsia="굴림" w:hAnsi="Arial" w:cs="Arial"/>
            <w:color w:val="551A8B"/>
            <w:kern w:val="0"/>
            <w:sz w:val="18"/>
            <w:szCs w:val="18"/>
            <w:u w:val="single"/>
            <w:bdr w:val="none" w:sz="0" w:space="0" w:color="auto" w:frame="1"/>
          </w:rPr>
          <w:t>Skype</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등을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설치하면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전화도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공짜로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카카오톡</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틱톡</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왓츠앱</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라인</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위챗</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등</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모바일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메신저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춘추전국시대도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생각해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보자</w:t>
      </w:r>
      <w:r w:rsidRPr="00170C58">
        <w:rPr>
          <w:rFonts w:ascii="Arial" w:eastAsia="굴림" w:hAnsi="Arial" w:cs="Arial"/>
          <w:color w:val="000000"/>
          <w:kern w:val="0"/>
          <w:sz w:val="18"/>
          <w:szCs w:val="18"/>
        </w:rPr>
        <w:t>. </w:t>
      </w:r>
      <w:del w:id="8" w:author="Unknown">
        <w:r w:rsidRPr="00170C58">
          <w:rPr>
            <w:rFonts w:ascii="Arial" w:eastAsia="굴림" w:hAnsi="Arial" w:cs="Arial"/>
            <w:color w:val="7F7F7F"/>
            <w:kern w:val="0"/>
            <w:sz w:val="18"/>
            <w:szCs w:val="18"/>
          </w:rPr>
          <w:delText>있었는지도</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모르게</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스치듯</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지나간</w:delText>
        </w:r>
        <w:r w:rsidRPr="00170C58">
          <w:rPr>
            <w:rFonts w:ascii="Arial" w:eastAsia="굴림" w:hAnsi="Arial" w:cs="Arial"/>
            <w:color w:val="7F7F7F"/>
            <w:kern w:val="0"/>
            <w:sz w:val="18"/>
            <w:szCs w:val="18"/>
          </w:rPr>
          <w:delText> </w:delText>
        </w:r>
        <w:r w:rsidRPr="00170C58">
          <w:rPr>
            <w:rFonts w:ascii="Arial" w:eastAsia="굴림" w:hAnsi="Arial" w:cs="Arial"/>
            <w:color w:val="7F7F7F"/>
            <w:kern w:val="0"/>
            <w:sz w:val="18"/>
            <w:szCs w:val="18"/>
          </w:rPr>
          <w:fldChar w:fldCharType="begin"/>
        </w:r>
        <w:r w:rsidRPr="00170C58">
          <w:rPr>
            <w:rFonts w:ascii="Arial" w:eastAsia="굴림" w:hAnsi="Arial" w:cs="Arial"/>
            <w:color w:val="7F7F7F"/>
            <w:kern w:val="0"/>
            <w:sz w:val="18"/>
            <w:szCs w:val="18"/>
          </w:rPr>
          <w:delInstrText xml:space="preserve"> HYPERLINK "https://mirror.enha.kr/wiki/joyn" \o "joyn" </w:delInstrText>
        </w:r>
        <w:r w:rsidRPr="00170C58">
          <w:rPr>
            <w:rFonts w:ascii="Arial" w:eastAsia="굴림" w:hAnsi="Arial" w:cs="Arial"/>
            <w:color w:val="7F7F7F"/>
            <w:kern w:val="0"/>
            <w:sz w:val="18"/>
            <w:szCs w:val="18"/>
          </w:rPr>
          <w:fldChar w:fldCharType="separate"/>
        </w:r>
        <w:r w:rsidRPr="00170C58">
          <w:rPr>
            <w:rFonts w:ascii="Arial" w:eastAsia="굴림" w:hAnsi="Arial" w:cs="Arial"/>
            <w:color w:val="AA8CC5"/>
            <w:kern w:val="0"/>
            <w:sz w:val="18"/>
            <w:szCs w:val="18"/>
            <w:u w:val="single"/>
            <w:bdr w:val="none" w:sz="0" w:space="0" w:color="auto" w:frame="1"/>
          </w:rPr>
          <w:delText>joyn</w:delText>
        </w:r>
        <w:r w:rsidRPr="00170C58">
          <w:rPr>
            <w:rFonts w:ascii="Arial" w:eastAsia="굴림" w:hAnsi="Arial" w:cs="Arial"/>
            <w:color w:val="7F7F7F"/>
            <w:kern w:val="0"/>
            <w:sz w:val="18"/>
            <w:szCs w:val="18"/>
          </w:rPr>
          <w:fldChar w:fldCharType="end"/>
        </w:r>
        <w:r w:rsidRPr="00170C58">
          <w:rPr>
            <w:rFonts w:ascii="Arial" w:eastAsia="굴림" w:hAnsi="Arial" w:cs="Arial"/>
            <w:color w:val="7F7F7F"/>
            <w:kern w:val="0"/>
            <w:sz w:val="18"/>
            <w:szCs w:val="18"/>
          </w:rPr>
          <w:delText>도</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잊지말자</w:delText>
        </w:r>
      </w:del>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길거리를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지나다니다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패스트</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푸드나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카페</w:t>
      </w:r>
      <w:hyperlink r:id="rId72" w:anchor="fn24" w:tooltip="[[맥도날드]]나 [[스타벅스]]같은." w:history="1">
        <w:r w:rsidRPr="00170C58">
          <w:rPr>
            <w:rFonts w:ascii="굴림체" w:eastAsia="굴림체" w:hAnsi="굴림체" w:cs="굴림체"/>
            <w:color w:val="551A8B"/>
            <w:kern w:val="0"/>
            <w:sz w:val="15"/>
            <w:szCs w:val="15"/>
            <w:u w:val="single"/>
            <w:bdr w:val="none" w:sz="0" w:space="0" w:color="auto" w:frame="1"/>
            <w:vertAlign w:val="superscript"/>
          </w:rPr>
          <w:t>[24]</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프랜차이즈점에</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와이파이존이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많이</w:t>
      </w:r>
      <w:hyperlink r:id="rId73" w:anchor="fn25" w:tooltip="호구 AP가 사방에 널려있는 한국에서는 덜한 편이지만, 실제로 무선랜 전파를 사용하기 위해 카페등을 찾는 사람들이 많다. SSID와 암호는 대개 영수증 구석에 기입되어 있다." w:history="1">
        <w:r w:rsidRPr="00170C58">
          <w:rPr>
            <w:rFonts w:ascii="굴림체" w:eastAsia="굴림체" w:hAnsi="굴림체" w:cs="굴림체"/>
            <w:color w:val="551A8B"/>
            <w:kern w:val="0"/>
            <w:sz w:val="15"/>
            <w:szCs w:val="15"/>
            <w:u w:val="single"/>
            <w:bdr w:val="none" w:sz="0" w:space="0" w:color="auto" w:frame="1"/>
            <w:vertAlign w:val="superscript"/>
          </w:rPr>
          <w:t>[25]</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분포해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있으며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전국</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지하철에는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전구간에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w:t>
      </w:r>
      <w:r w:rsidRPr="00170C58">
        <w:rPr>
          <w:rFonts w:ascii="Arial" w:eastAsia="굴림" w:hAnsi="Arial" w:cs="Arial"/>
          <w:color w:val="000000"/>
          <w:kern w:val="0"/>
          <w:sz w:val="18"/>
          <w:szCs w:val="18"/>
        </w:rPr>
        <w:t xml:space="preserve"> 3</w:t>
      </w:r>
      <w:r w:rsidRPr="00170C58">
        <w:rPr>
          <w:rFonts w:ascii="Arial" w:eastAsia="굴림" w:hAnsi="Arial" w:cs="Arial"/>
          <w:color w:val="000000"/>
          <w:kern w:val="0"/>
          <w:sz w:val="18"/>
          <w:szCs w:val="18"/>
        </w:rPr>
        <w:t>사의</w:t>
      </w:r>
      <w:r w:rsidRPr="00170C58">
        <w:rPr>
          <w:rFonts w:ascii="Arial" w:eastAsia="굴림" w:hAnsi="Arial" w:cs="Arial"/>
          <w:color w:val="000000"/>
          <w:kern w:val="0"/>
          <w:sz w:val="18"/>
          <w:szCs w:val="18"/>
        </w:rPr>
        <w:t xml:space="preserve"> Wi-Fi</w:t>
      </w:r>
      <w:r w:rsidRPr="00170C58">
        <w:rPr>
          <w:rFonts w:ascii="Arial" w:eastAsia="굴림" w:hAnsi="Arial" w:cs="Arial"/>
          <w:color w:val="000000"/>
          <w:kern w:val="0"/>
          <w:sz w:val="18"/>
          <w:szCs w:val="18"/>
        </w:rPr>
        <w:t>존이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설치되어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현재는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통신사들이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주요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판매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아이템으로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써먹는다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w:t>
      </w:r>
      <w:hyperlink r:id="rId74" w:history="1">
        <w:proofErr w:type="gramStart"/>
        <w:r w:rsidRPr="00170C58">
          <w:rPr>
            <w:rFonts w:ascii="Arial" w:eastAsia="굴림" w:hAnsi="Arial" w:cs="Arial"/>
            <w:color w:val="009900"/>
            <w:kern w:val="0"/>
            <w:sz w:val="18"/>
            <w:szCs w:val="18"/>
            <w:u w:val="single"/>
            <w:bdr w:val="none" w:sz="0" w:space="0" w:color="auto" w:frame="1"/>
          </w:rPr>
          <w:t>edit</w:t>
        </w:r>
        <w:proofErr w:type="gramEnd"/>
      </w:hyperlink>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75" w:anchor="toc" w:history="1">
        <w:r w:rsidRPr="00170C58">
          <w:rPr>
            <w:rFonts w:ascii="Arial" w:eastAsia="굴림" w:hAnsi="Arial" w:cs="Arial"/>
            <w:b/>
            <w:bCs/>
            <w:color w:val="551A8B"/>
            <w:kern w:val="0"/>
            <w:sz w:val="36"/>
            <w:szCs w:val="36"/>
            <w:u w:val="single"/>
            <w:bdr w:val="none" w:sz="0" w:space="0" w:color="auto" w:frame="1"/>
          </w:rPr>
          <w:t>4</w:t>
        </w:r>
        <w:r w:rsidRPr="00170C58">
          <w:rPr>
            <w:rFonts w:ascii="Arial" w:eastAsia="굴림" w:hAnsi="Arial" w:cs="Arial"/>
            <w:b/>
            <w:bCs/>
            <w:color w:val="551A8B"/>
            <w:kern w:val="0"/>
            <w:sz w:val="36"/>
            <w:szCs w:val="36"/>
            <w:bdr w:val="none" w:sz="0" w:space="0" w:color="auto" w:frame="1"/>
          </w:rPr>
          <w:t>.</w:t>
        </w:r>
      </w:hyperlink>
      <w:r w:rsidRPr="00170C58">
        <w:rPr>
          <w:rFonts w:ascii="Arial" w:eastAsia="굴림" w:hAnsi="Arial" w:cs="Arial"/>
          <w:b/>
          <w:bCs/>
          <w:color w:val="000000"/>
          <w:kern w:val="0"/>
          <w:sz w:val="36"/>
          <w:szCs w:val="36"/>
        </w:rPr>
        <w:t> </w:t>
      </w:r>
      <w:r w:rsidRPr="00170C58">
        <w:rPr>
          <w:rFonts w:ascii="Arial" w:eastAsia="굴림" w:hAnsi="Arial" w:cs="Arial"/>
          <w:b/>
          <w:bCs/>
          <w:color w:val="000000"/>
          <w:kern w:val="0"/>
          <w:sz w:val="36"/>
          <w:szCs w:val="36"/>
        </w:rPr>
        <w:t>보안</w:t>
      </w:r>
      <w:r w:rsidRPr="00170C58">
        <w:rPr>
          <w:rFonts w:ascii="Arial" w:eastAsia="굴림" w:hAnsi="Arial" w:cs="Arial"/>
          <w:b/>
          <w:bCs/>
          <w:color w:val="000000"/>
          <w:kern w:val="0"/>
          <w:sz w:val="36"/>
          <w:szCs w:val="36"/>
        </w:rPr>
        <w:t> </w:t>
      </w:r>
      <w:hyperlink r:id="rId76" w:anchor="s-4" w:history="1">
        <w:r w:rsidRPr="00170C58">
          <w:rPr>
            <w:rFonts w:ascii="Arial" w:eastAsia="굴림" w:hAnsi="Arial" w:cs="Arial"/>
            <w:b/>
            <w:bCs/>
            <w:color w:val="551A8B"/>
            <w:kern w:val="0"/>
            <w:sz w:val="36"/>
            <w:szCs w:val="36"/>
            <w:u w:val="single"/>
            <w:bdr w:val="none" w:sz="0" w:space="0" w:color="auto" w:frame="1"/>
          </w:rPr>
          <w:t>¶</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무선의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특징상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커버리지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내에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있으면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단말기도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접속할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보안상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허점이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수밖에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따라서</w:t>
      </w:r>
      <w:r w:rsidRPr="00170C58">
        <w:rPr>
          <w:rFonts w:ascii="Arial" w:eastAsia="굴림" w:hAnsi="Arial" w:cs="Arial"/>
          <w:color w:val="000000"/>
          <w:kern w:val="0"/>
          <w:sz w:val="18"/>
          <w:szCs w:val="18"/>
        </w:rPr>
        <w:t> </w:t>
      </w:r>
      <w:hyperlink r:id="rId77" w:tooltip="도서관" w:history="1">
        <w:r w:rsidRPr="00170C58">
          <w:rPr>
            <w:rFonts w:ascii="Arial" w:eastAsia="굴림" w:hAnsi="Arial" w:cs="Arial"/>
            <w:color w:val="551A8B"/>
            <w:kern w:val="0"/>
            <w:sz w:val="18"/>
            <w:szCs w:val="18"/>
            <w:u w:val="single"/>
            <w:bdr w:val="none" w:sz="0" w:space="0" w:color="auto" w:frame="1"/>
          </w:rPr>
          <w:t>도서관</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같이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무선망을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완전히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개방해서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아니라면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보안을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설정하는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좋다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심지어</w:t>
      </w:r>
      <w:r w:rsidRPr="00170C58">
        <w:rPr>
          <w:rFonts w:ascii="Arial" w:eastAsia="굴림" w:hAnsi="Arial" w:cs="Arial"/>
          <w:color w:val="000000"/>
          <w:kern w:val="0"/>
          <w:sz w:val="18"/>
          <w:szCs w:val="18"/>
        </w:rPr>
        <w:t xml:space="preserve"> IEEE</w:t>
      </w:r>
      <w:r w:rsidRPr="00170C58">
        <w:rPr>
          <w:rFonts w:ascii="Arial" w:eastAsia="굴림" w:hAnsi="Arial" w:cs="Arial"/>
          <w:color w:val="000000"/>
          <w:kern w:val="0"/>
          <w:sz w:val="18"/>
          <w:szCs w:val="18"/>
        </w:rPr>
        <w:t>에서는</w:t>
      </w:r>
      <w:r w:rsidRPr="00170C58">
        <w:rPr>
          <w:rFonts w:ascii="Arial" w:eastAsia="굴림" w:hAnsi="Arial" w:cs="Arial"/>
          <w:color w:val="000000"/>
          <w:kern w:val="0"/>
          <w:sz w:val="18"/>
          <w:szCs w:val="18"/>
        </w:rPr>
        <w:t xml:space="preserve"> Wi-Fi </w:t>
      </w:r>
      <w:r w:rsidRPr="00170C58">
        <w:rPr>
          <w:rFonts w:ascii="Arial" w:eastAsia="굴림" w:hAnsi="Arial" w:cs="Arial"/>
          <w:color w:val="000000"/>
          <w:kern w:val="0"/>
          <w:sz w:val="18"/>
          <w:szCs w:val="18"/>
        </w:rPr>
        <w:t>보안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이유로</w:t>
      </w:r>
      <w:r w:rsidRPr="00170C58">
        <w:rPr>
          <w:rFonts w:ascii="Arial" w:eastAsia="굴림" w:hAnsi="Arial" w:cs="Arial"/>
          <w:color w:val="000000"/>
          <w:kern w:val="0"/>
          <w:sz w:val="18"/>
          <w:szCs w:val="18"/>
        </w:rPr>
        <w:t xml:space="preserve"> 802.11n</w:t>
      </w:r>
      <w:r w:rsidRPr="00170C58">
        <w:rPr>
          <w:rFonts w:ascii="Arial" w:eastAsia="굴림" w:hAnsi="Arial" w:cs="Arial"/>
          <w:color w:val="000000"/>
          <w:kern w:val="0"/>
          <w:sz w:val="18"/>
          <w:szCs w:val="18"/>
        </w:rPr>
        <w:t>에서</w:t>
      </w:r>
      <w:r w:rsidRPr="00170C58">
        <w:rPr>
          <w:rFonts w:ascii="Arial" w:eastAsia="굴림" w:hAnsi="Arial" w:cs="Arial"/>
          <w:color w:val="000000"/>
          <w:kern w:val="0"/>
          <w:sz w:val="18"/>
          <w:szCs w:val="18"/>
        </w:rPr>
        <w:t xml:space="preserve"> WPA2-PSK, AES(</w:t>
      </w:r>
      <w:r w:rsidRPr="00170C58">
        <w:rPr>
          <w:rFonts w:ascii="Arial" w:eastAsia="굴림" w:hAnsi="Arial" w:cs="Arial"/>
          <w:color w:val="000000"/>
          <w:kern w:val="0"/>
          <w:sz w:val="18"/>
          <w:szCs w:val="18"/>
        </w:rPr>
        <w:t>혹은</w:t>
      </w:r>
      <w:r w:rsidRPr="00170C58">
        <w:rPr>
          <w:rFonts w:ascii="Arial" w:eastAsia="굴림" w:hAnsi="Arial" w:cs="Arial"/>
          <w:color w:val="000000"/>
          <w:kern w:val="0"/>
          <w:sz w:val="18"/>
          <w:szCs w:val="18"/>
        </w:rPr>
        <w:t xml:space="preserve"> CCMP)</w:t>
      </w:r>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설정을</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하지않은</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시스템에는</w:t>
      </w:r>
      <w:r w:rsidRPr="00170C58">
        <w:rPr>
          <w:rFonts w:ascii="Arial" w:eastAsia="굴림" w:hAnsi="Arial" w:cs="Arial"/>
          <w:color w:val="000000"/>
          <w:kern w:val="0"/>
          <w:sz w:val="18"/>
          <w:szCs w:val="18"/>
        </w:rPr>
        <w:t xml:space="preserve"> 54Mbps</w:t>
      </w:r>
      <w:r w:rsidRPr="00170C58">
        <w:rPr>
          <w:rFonts w:ascii="Arial" w:eastAsia="굴림" w:hAnsi="Arial" w:cs="Arial"/>
          <w:color w:val="000000"/>
          <w:kern w:val="0"/>
          <w:sz w:val="18"/>
          <w:szCs w:val="18"/>
        </w:rPr>
        <w:t>만을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인가하도록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제한을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걸어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놨다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속도에</w:t>
      </w:r>
      <w:r w:rsidRPr="00170C58">
        <w:rPr>
          <w:rFonts w:ascii="Arial" w:eastAsia="굴림" w:hAnsi="Arial" w:cs="Arial"/>
          <w:color w:val="000000"/>
          <w:kern w:val="0"/>
          <w:sz w:val="18"/>
          <w:szCs w:val="18"/>
        </w:rPr>
        <w:t xml:space="preserve"> 300Mbps</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뜬다고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이론상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연결방법의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최대치일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뿐이니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괜히</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바보되지</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말자</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보안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방법에는</w:t>
      </w:r>
      <w:r w:rsidRPr="00170C58">
        <w:rPr>
          <w:rFonts w:ascii="Arial" w:eastAsia="굴림" w:hAnsi="Arial" w:cs="Arial"/>
          <w:color w:val="000000"/>
          <w:kern w:val="0"/>
          <w:sz w:val="18"/>
          <w:szCs w:val="18"/>
        </w:rPr>
        <w:t xml:space="preserve"> WEP, WPA, WPA2</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w:t>
      </w:r>
      <w:r w:rsidRPr="00170C58">
        <w:rPr>
          <w:rFonts w:ascii="Arial" w:eastAsia="굴림" w:hAnsi="Arial" w:cs="Arial"/>
          <w:color w:val="000000"/>
          <w:kern w:val="0"/>
          <w:sz w:val="18"/>
          <w:szCs w:val="18"/>
        </w:rPr>
        <w:t xml:space="preserve"> WPA2</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보안상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유리하다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패킷을</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암호화하는데는</w:t>
      </w:r>
      <w:proofErr w:type="spellEnd"/>
      <w:r w:rsidRPr="00170C58">
        <w:rPr>
          <w:rFonts w:ascii="Arial" w:eastAsia="굴림" w:hAnsi="Arial" w:cs="Arial"/>
          <w:color w:val="000000"/>
          <w:kern w:val="0"/>
          <w:sz w:val="18"/>
          <w:szCs w:val="18"/>
        </w:rPr>
        <w:t xml:space="preserve"> </w:t>
      </w:r>
      <w:proofErr w:type="gramStart"/>
      <w:r w:rsidRPr="00170C58">
        <w:rPr>
          <w:rFonts w:ascii="Arial" w:eastAsia="굴림" w:hAnsi="Arial" w:cs="Arial"/>
          <w:color w:val="000000"/>
          <w:kern w:val="0"/>
          <w:sz w:val="18"/>
          <w:szCs w:val="18"/>
        </w:rPr>
        <w:t>비밀번호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뿐만이</w:t>
      </w:r>
      <w:proofErr w:type="gram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지속적으로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변경되는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별도의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키를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같이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사용해서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패킷을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암호화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하는데</w:t>
      </w:r>
      <w:r w:rsidRPr="00170C58">
        <w:rPr>
          <w:rFonts w:ascii="Arial" w:eastAsia="굴림" w:hAnsi="Arial" w:cs="Arial"/>
          <w:color w:val="000000"/>
          <w:kern w:val="0"/>
          <w:sz w:val="18"/>
          <w:szCs w:val="18"/>
        </w:rPr>
        <w:t>, WEP</w:t>
      </w:r>
      <w:r w:rsidRPr="00170C58">
        <w:rPr>
          <w:rFonts w:ascii="Arial" w:eastAsia="굴림" w:hAnsi="Arial" w:cs="Arial"/>
          <w:color w:val="000000"/>
          <w:kern w:val="0"/>
          <w:sz w:val="18"/>
          <w:szCs w:val="18"/>
        </w:rPr>
        <w:t>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사용했던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키는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길이가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너무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짧아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몇</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번만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중복되는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키로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암호화된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패킷이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발생하곤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그래서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잠깐만</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패킷을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수집해도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역으로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비밀번호를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알아내는</w:t>
      </w:r>
      <w:r w:rsidRPr="00170C58">
        <w:rPr>
          <w:rFonts w:ascii="Arial" w:eastAsia="굴림" w:hAnsi="Arial" w:cs="Arial"/>
          <w:color w:val="000000"/>
          <w:kern w:val="0"/>
          <w:sz w:val="18"/>
          <w:szCs w:val="18"/>
        </w:rPr>
        <w:t xml:space="preserve"> </w:t>
      </w:r>
      <w:proofErr w:type="gramStart"/>
      <w:r w:rsidRPr="00170C58">
        <w:rPr>
          <w:rFonts w:ascii="Arial" w:eastAsia="굴림" w:hAnsi="Arial" w:cs="Arial"/>
          <w:color w:val="000000"/>
          <w:kern w:val="0"/>
          <w:sz w:val="18"/>
          <w:szCs w:val="18"/>
        </w:rPr>
        <w:t>것</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까지</w:t>
      </w:r>
      <w:proofErr w:type="gram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가능해진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w:t>
      </w:r>
      <w:r w:rsidRPr="00170C58">
        <w:rPr>
          <w:rFonts w:ascii="Arial" w:eastAsia="굴림" w:hAnsi="Arial" w:cs="Arial"/>
          <w:color w:val="000000"/>
          <w:kern w:val="0"/>
          <w:sz w:val="18"/>
          <w:szCs w:val="18"/>
        </w:rPr>
        <w:t>. WPA-PSK</w:t>
      </w:r>
      <w:r w:rsidRPr="00170C58">
        <w:rPr>
          <w:rFonts w:ascii="Arial" w:eastAsia="굴림" w:hAnsi="Arial" w:cs="Arial"/>
          <w:color w:val="000000"/>
          <w:kern w:val="0"/>
          <w:sz w:val="18"/>
          <w:szCs w:val="18"/>
        </w:rPr>
        <w:t>또한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뚫을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방법이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발견되었으니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장비가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너무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오래되어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지원하지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아니면</w:t>
      </w:r>
      <w:r w:rsidRPr="00170C58">
        <w:rPr>
          <w:rFonts w:ascii="Arial" w:eastAsia="굴림" w:hAnsi="Arial" w:cs="Arial"/>
          <w:color w:val="000000"/>
          <w:kern w:val="0"/>
          <w:sz w:val="18"/>
          <w:szCs w:val="18"/>
        </w:rPr>
        <w:t xml:space="preserve"> WPA2</w:t>
      </w:r>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맞추도록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하자</w:t>
      </w:r>
      <w:r w:rsidRPr="00170C58">
        <w:rPr>
          <w:rFonts w:ascii="Arial" w:eastAsia="굴림" w:hAnsi="Arial" w:cs="Arial"/>
          <w:color w:val="000000"/>
          <w:kern w:val="0"/>
          <w:sz w:val="18"/>
          <w:szCs w:val="18"/>
        </w:rPr>
        <w:t>. PSK</w:t>
      </w:r>
      <w:r w:rsidRPr="00170C58">
        <w:rPr>
          <w:rFonts w:ascii="Arial" w:eastAsia="굴림" w:hAnsi="Arial" w:cs="Arial"/>
          <w:color w:val="000000"/>
          <w:kern w:val="0"/>
          <w:sz w:val="18"/>
          <w:szCs w:val="18"/>
        </w:rPr>
        <w:t>보다는</w:t>
      </w:r>
      <w:r w:rsidRPr="00170C58">
        <w:rPr>
          <w:rFonts w:ascii="Arial" w:eastAsia="굴림" w:hAnsi="Arial" w:cs="Arial"/>
          <w:color w:val="000000"/>
          <w:kern w:val="0"/>
          <w:sz w:val="18"/>
          <w:szCs w:val="18"/>
        </w:rPr>
        <w:t xml:space="preserve"> AES</w:t>
      </w:r>
      <w:r w:rsidRPr="00170C58">
        <w:rPr>
          <w:rFonts w:ascii="Arial" w:eastAsia="굴림" w:hAnsi="Arial" w:cs="Arial"/>
          <w:color w:val="000000"/>
          <w:kern w:val="0"/>
          <w:sz w:val="18"/>
          <w:szCs w:val="18"/>
        </w:rPr>
        <w:t>쪽이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안전하기도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주기적으로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비밀번호를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바꾸는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잊지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말자</w:t>
      </w:r>
      <w:r w:rsidRPr="00170C58">
        <w:rPr>
          <w:rFonts w:ascii="Arial" w:eastAsia="굴림" w:hAnsi="Arial" w:cs="Arial"/>
          <w:color w:val="000000"/>
          <w:kern w:val="0"/>
          <w:sz w:val="18"/>
          <w:szCs w:val="18"/>
        </w:rPr>
        <w:t>. SSID(</w:t>
      </w:r>
      <w:r w:rsidRPr="00170C58">
        <w:rPr>
          <w:rFonts w:ascii="Arial" w:eastAsia="굴림" w:hAnsi="Arial" w:cs="Arial"/>
          <w:color w:val="000000"/>
          <w:kern w:val="0"/>
          <w:sz w:val="18"/>
          <w:szCs w:val="18"/>
        </w:rPr>
        <w:t>무선인터넷</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접속시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뜨는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신호의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이름</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브로드캐스팅을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꺼서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이름이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뜨도록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방법도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있으나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굳이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뚫으려고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마음먹는다면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크게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장애가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부분은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아니다</w:t>
      </w:r>
      <w:r w:rsidRPr="00170C58">
        <w:rPr>
          <w:rFonts w:ascii="Arial" w:eastAsia="굴림" w:hAnsi="Arial" w:cs="Arial"/>
          <w:color w:val="000000"/>
          <w:kern w:val="0"/>
          <w:sz w:val="18"/>
          <w:szCs w:val="18"/>
        </w:rPr>
        <w:t>.</w:t>
      </w:r>
      <w:hyperlink r:id="rId78" w:anchor="fn26" w:tooltip="지금은 상관없겠지만 윈도 XP에는 이런 곳에 접속하도록 설정할 경우 전력을 많이 잡아먹게 되는 버그가 있었다고 한다. 운영체제 설계상 어쩔 수 없는 모양." w:history="1">
        <w:r w:rsidRPr="00170C58">
          <w:rPr>
            <w:rFonts w:ascii="굴림체" w:eastAsia="굴림체" w:hAnsi="굴림체" w:cs="굴림체"/>
            <w:color w:val="551A8B"/>
            <w:kern w:val="0"/>
            <w:sz w:val="15"/>
            <w:szCs w:val="15"/>
            <w:u w:val="single"/>
            <w:bdr w:val="none" w:sz="0" w:space="0" w:color="auto" w:frame="1"/>
            <w:vertAlign w:val="superscript"/>
          </w:rPr>
          <w:t>[26]</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기업</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용도로는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보안성이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필요하기에</w:t>
      </w:r>
      <w:r w:rsidRPr="00170C58">
        <w:rPr>
          <w:rFonts w:ascii="Arial" w:eastAsia="굴림" w:hAnsi="Arial" w:cs="Arial"/>
          <w:color w:val="000000"/>
          <w:kern w:val="0"/>
          <w:sz w:val="18"/>
          <w:szCs w:val="18"/>
        </w:rPr>
        <w:t xml:space="preserve"> AAA</w:t>
      </w:r>
      <w:r w:rsidRPr="00170C58">
        <w:rPr>
          <w:rFonts w:ascii="Arial" w:eastAsia="굴림" w:hAnsi="Arial" w:cs="Arial"/>
          <w:color w:val="000000"/>
          <w:kern w:val="0"/>
          <w:sz w:val="18"/>
          <w:szCs w:val="18"/>
        </w:rPr>
        <w:t>라는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인증서버를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두는</w:t>
      </w:r>
      <w:r w:rsidRPr="00170C58">
        <w:rPr>
          <w:rFonts w:ascii="Arial" w:eastAsia="굴림" w:hAnsi="Arial" w:cs="Arial"/>
          <w:color w:val="000000"/>
          <w:kern w:val="0"/>
          <w:sz w:val="18"/>
          <w:szCs w:val="18"/>
        </w:rPr>
        <w:t xml:space="preserve"> Radius </w:t>
      </w:r>
      <w:r w:rsidRPr="00170C58">
        <w:rPr>
          <w:rFonts w:ascii="Arial" w:eastAsia="굴림" w:hAnsi="Arial" w:cs="Arial"/>
          <w:color w:val="000000"/>
          <w:kern w:val="0"/>
          <w:sz w:val="18"/>
          <w:szCs w:val="18"/>
        </w:rPr>
        <w:t>방식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암호화를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사용한다</w:t>
      </w:r>
      <w:r w:rsidRPr="00170C58">
        <w:rPr>
          <w:rFonts w:ascii="Arial" w:eastAsia="굴림" w:hAnsi="Arial" w:cs="Arial"/>
          <w:color w:val="000000"/>
          <w:kern w:val="0"/>
          <w:sz w:val="18"/>
          <w:szCs w:val="18"/>
        </w:rPr>
        <w:t xml:space="preserve">. WPA-Enterprise </w:t>
      </w:r>
      <w:r w:rsidRPr="00170C58">
        <w:rPr>
          <w:rFonts w:ascii="Arial" w:eastAsia="굴림" w:hAnsi="Arial" w:cs="Arial"/>
          <w:color w:val="000000"/>
          <w:kern w:val="0"/>
          <w:sz w:val="18"/>
          <w:szCs w:val="18"/>
        </w:rPr>
        <w:t>방식으로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접속할수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proofErr w:type="gramStart"/>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서버에서</w:t>
      </w:r>
      <w:proofErr w:type="gram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주기적으로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비밀번호를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바꾸기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쉽게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뚫리지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않는다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법으로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설정을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강제하겠다는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이야기가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나오고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설정</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강제가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단말기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등록제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라는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이래저래</w:t>
      </w:r>
      <w:r w:rsidRPr="00170C58">
        <w:rPr>
          <w:rFonts w:ascii="Arial" w:eastAsia="굴림" w:hAnsi="Arial" w:cs="Arial"/>
          <w:color w:val="000000"/>
          <w:kern w:val="0"/>
          <w:sz w:val="18"/>
          <w:szCs w:val="18"/>
        </w:rPr>
        <w:t> </w:t>
      </w:r>
      <w:hyperlink r:id="rId79" w:tooltip="병크" w:history="1">
        <w:r w:rsidRPr="00170C58">
          <w:rPr>
            <w:rFonts w:ascii="Arial" w:eastAsia="굴림" w:hAnsi="Arial" w:cs="Arial"/>
            <w:color w:val="551A8B"/>
            <w:kern w:val="0"/>
            <w:sz w:val="18"/>
            <w:szCs w:val="18"/>
            <w:u w:val="single"/>
            <w:bdr w:val="none" w:sz="0" w:space="0" w:color="auto" w:frame="1"/>
          </w:rPr>
          <w:t>병크</w:t>
        </w:r>
      </w:hyperlink>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집의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보안을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건다고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인터넷이나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함부로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접속하는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피해야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우리집</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뺏어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쓰는것만</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패킷을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가로채서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소중한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정보가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새어나가게</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되는것도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문제니까</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핫스팟쉴드와</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같이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전송되는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정보를</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암호화시켜주는</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일종의</w:t>
      </w:r>
      <w:r w:rsidRPr="00170C58">
        <w:rPr>
          <w:rFonts w:ascii="Arial" w:eastAsia="굴림" w:hAnsi="Arial" w:cs="Arial"/>
          <w:color w:val="000000"/>
          <w:kern w:val="0"/>
          <w:sz w:val="18"/>
          <w:szCs w:val="18"/>
        </w:rPr>
        <w:t xml:space="preserve"> VPN </w:t>
      </w:r>
      <w:r w:rsidRPr="00170C58">
        <w:rPr>
          <w:rFonts w:ascii="Arial" w:eastAsia="굴림" w:hAnsi="Arial" w:cs="Arial"/>
          <w:color w:val="000000"/>
          <w:kern w:val="0"/>
          <w:sz w:val="18"/>
          <w:szCs w:val="18"/>
        </w:rPr>
        <w:t>서비스도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이걸</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암호화시켜주는</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업체는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어떻게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믿을지도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w:t>
      </w:r>
      <w:r w:rsidRPr="00170C58">
        <w:rPr>
          <w:rFonts w:ascii="Arial" w:eastAsia="굴림" w:hAnsi="Arial" w:cs="Arial"/>
          <w:color w:val="000000"/>
          <w:kern w:val="0"/>
          <w:sz w:val="18"/>
          <w:szCs w:val="18"/>
        </w:rPr>
        <w:t>(</w:t>
      </w:r>
      <w:proofErr w:type="gramStart"/>
      <w:r w:rsidRPr="00170C58">
        <w:rPr>
          <w:rFonts w:ascii="Arial" w:eastAsia="굴림" w:hAnsi="Arial" w:cs="Arial"/>
          <w:color w:val="000000"/>
          <w:kern w:val="0"/>
          <w:sz w:val="18"/>
          <w:szCs w:val="18"/>
        </w:rPr>
        <w:t>...</w:t>
      </w:r>
      <w:proofErr w:type="gramEnd"/>
      <w:r w:rsidRPr="00170C58">
        <w:rPr>
          <w:rFonts w:ascii="Arial" w:eastAsia="굴림" w:hAnsi="Arial" w:cs="Arial"/>
          <w:color w:val="000000"/>
          <w:kern w:val="0"/>
          <w:sz w:val="18"/>
          <w:szCs w:val="18"/>
        </w:rPr>
        <w:t>). </w:t>
      </w:r>
      <w:del w:id="9" w:author="Unknown">
        <w:r w:rsidRPr="00170C58">
          <w:rPr>
            <w:rFonts w:ascii="Arial" w:eastAsia="굴림" w:hAnsi="Arial" w:cs="Arial"/>
            <w:color w:val="7F7F7F"/>
            <w:kern w:val="0"/>
            <w:sz w:val="18"/>
            <w:szCs w:val="18"/>
          </w:rPr>
          <w:delText>개인정보를</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포기한다</w:delText>
        </w:r>
        <w:r w:rsidRPr="00170C58">
          <w:rPr>
            <w:rFonts w:ascii="Arial" w:eastAsia="굴림" w:hAnsi="Arial" w:cs="Arial"/>
            <w:color w:val="7F7F7F"/>
            <w:kern w:val="0"/>
            <w:sz w:val="18"/>
            <w:szCs w:val="18"/>
          </w:rPr>
          <w:delText>!</w:delText>
        </w:r>
      </w:del>
      <w:hyperlink r:id="rId80" w:anchor="fn27" w:tooltip="사실 여기까지 걱정할거면 구글도 걱정하고 마이크로소프트도 걱정하고 애플도 걱정하고 통신 3사도 걱정해야한다. 이들보다 소규모 회사니까 믿음이 덜 가긴 하지만. 통신 3사는 그래도 걱정할 만한 것 같다" w:history="1">
        <w:r w:rsidRPr="00170C58">
          <w:rPr>
            <w:rFonts w:ascii="굴림체" w:eastAsia="굴림체" w:hAnsi="굴림체" w:cs="굴림체"/>
            <w:color w:val="551A8B"/>
            <w:kern w:val="0"/>
            <w:sz w:val="15"/>
            <w:szCs w:val="15"/>
            <w:u w:val="single"/>
            <w:bdr w:val="none" w:sz="0" w:space="0" w:color="auto" w:frame="1"/>
            <w:vertAlign w:val="superscript"/>
          </w:rPr>
          <w:t>[27]</w:t>
        </w:r>
      </w:hyperlink>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유료</w:t>
      </w:r>
      <w:r w:rsidRPr="00170C58">
        <w:rPr>
          <w:rFonts w:ascii="Arial" w:eastAsia="굴림" w:hAnsi="Arial" w:cs="Arial"/>
          <w:color w:val="000000"/>
          <w:kern w:val="0"/>
          <w:sz w:val="18"/>
          <w:szCs w:val="18"/>
        </w:rPr>
        <w:t xml:space="preserve"> VPN</w:t>
      </w:r>
      <w:r w:rsidRPr="00170C58">
        <w:rPr>
          <w:rFonts w:ascii="Arial" w:eastAsia="굴림" w:hAnsi="Arial" w:cs="Arial"/>
          <w:color w:val="000000"/>
          <w:kern w:val="0"/>
          <w:sz w:val="18"/>
          <w:szCs w:val="18"/>
        </w:rPr>
        <w:t>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그나마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받고</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신용장사하는</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데라서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그나마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낫다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어디서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하는지도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모르는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오픈</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vpn</w:t>
      </w:r>
      <w:proofErr w:type="spellEnd"/>
      <w:r w:rsidRPr="00170C58">
        <w:rPr>
          <w:rFonts w:ascii="Arial" w:eastAsia="굴림" w:hAnsi="Arial" w:cs="Arial"/>
          <w:color w:val="000000"/>
          <w:kern w:val="0"/>
          <w:sz w:val="18"/>
          <w:szCs w:val="18"/>
        </w:rPr>
        <w:t>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경우에는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주의하자</w:t>
      </w:r>
      <w:r w:rsidRPr="00170C58">
        <w:rPr>
          <w:rFonts w:ascii="Arial" w:eastAsia="굴림" w:hAnsi="Arial" w:cs="Arial"/>
          <w:color w:val="000000"/>
          <w:kern w:val="0"/>
          <w:sz w:val="18"/>
          <w:szCs w:val="18"/>
        </w:rPr>
        <w:t xml:space="preserve">. VPN </w:t>
      </w:r>
      <w:r w:rsidRPr="00170C58">
        <w:rPr>
          <w:rFonts w:ascii="Arial" w:eastAsia="굴림" w:hAnsi="Arial" w:cs="Arial"/>
          <w:color w:val="000000"/>
          <w:kern w:val="0"/>
          <w:sz w:val="18"/>
          <w:szCs w:val="18"/>
        </w:rPr>
        <w:t>서버는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모든</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패킷을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받아서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넘겨주는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한다</w:t>
      </w:r>
      <w:proofErr w:type="gramStart"/>
      <w:r w:rsidRPr="00170C58">
        <w:rPr>
          <w:rFonts w:ascii="Arial" w:eastAsia="굴림" w:hAnsi="Arial" w:cs="Arial"/>
          <w:color w:val="000000"/>
          <w:kern w:val="0"/>
          <w:sz w:val="18"/>
          <w:szCs w:val="18"/>
        </w:rPr>
        <w:t>...</w:t>
      </w:r>
      <w:proofErr w:type="gramEnd"/>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근데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무선랜의</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문제중</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관리자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암호를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따로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바꾸지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곳이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많다는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점이다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무선랜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접속</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암호화가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관리자로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들어가서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자체에</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뭔짓을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놓는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가능하니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따라서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암호가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걸린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쓰더라도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바깥에서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공공</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와이파이는</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웬만하면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조심히</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lastRenderedPageBreak/>
        <w:t>좋다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외부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와이파이망을</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쓸때만</w:t>
      </w:r>
      <w:proofErr w:type="spellEnd"/>
      <w:r w:rsidRPr="00170C58">
        <w:rPr>
          <w:rFonts w:ascii="Arial" w:eastAsia="굴림" w:hAnsi="Arial" w:cs="Arial"/>
          <w:color w:val="000000"/>
          <w:kern w:val="0"/>
          <w:sz w:val="18"/>
          <w:szCs w:val="18"/>
        </w:rPr>
        <w:t xml:space="preserve"> VPN</w:t>
      </w:r>
      <w:r w:rsidRPr="00170C58">
        <w:rPr>
          <w:rFonts w:ascii="Arial" w:eastAsia="굴림" w:hAnsi="Arial" w:cs="Arial"/>
          <w:color w:val="000000"/>
          <w:kern w:val="0"/>
          <w:sz w:val="18"/>
          <w:szCs w:val="18"/>
        </w:rPr>
        <w:t>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같이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좋은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방법인데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말했듯이</w:t>
      </w:r>
      <w:r w:rsidRPr="00170C58">
        <w:rPr>
          <w:rFonts w:ascii="Arial" w:eastAsia="굴림" w:hAnsi="Arial" w:cs="Arial"/>
          <w:color w:val="000000"/>
          <w:kern w:val="0"/>
          <w:sz w:val="18"/>
          <w:szCs w:val="18"/>
        </w:rPr>
        <w:t xml:space="preserve"> VPN </w:t>
      </w:r>
      <w:r w:rsidRPr="00170C58">
        <w:rPr>
          <w:rFonts w:ascii="Arial" w:eastAsia="굴림" w:hAnsi="Arial" w:cs="Arial"/>
          <w:color w:val="000000"/>
          <w:kern w:val="0"/>
          <w:sz w:val="18"/>
          <w:szCs w:val="18"/>
        </w:rPr>
        <w:t>이야말로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모든</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패킷을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중간에서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받아서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전송하는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서비스</w:t>
      </w:r>
      <w:proofErr w:type="gramStart"/>
      <w:r w:rsidRPr="00170C58">
        <w:rPr>
          <w:rFonts w:ascii="Arial" w:eastAsia="굴림" w:hAnsi="Arial" w:cs="Arial"/>
          <w:color w:val="000000"/>
          <w:kern w:val="0"/>
          <w:sz w:val="18"/>
          <w:szCs w:val="18"/>
        </w:rPr>
        <w:t>...</w:t>
      </w:r>
      <w:proofErr w:type="gramEnd"/>
      <w:r w:rsidRPr="00170C58">
        <w:rPr>
          <w:rFonts w:ascii="Arial" w:eastAsia="굴림" w:hAnsi="Arial" w:cs="Arial"/>
          <w:color w:val="000000"/>
          <w:kern w:val="0"/>
          <w:sz w:val="18"/>
          <w:szCs w:val="18"/>
        </w:rPr>
        <w:t> </w:t>
      </w:r>
      <w:del w:id="10" w:author="Unknown">
        <w:r w:rsidRPr="00170C58">
          <w:rPr>
            <w:rFonts w:ascii="Arial" w:eastAsia="굴림" w:hAnsi="Arial" w:cs="Arial"/>
            <w:color w:val="7F7F7F"/>
            <w:kern w:val="0"/>
            <w:sz w:val="18"/>
            <w:szCs w:val="18"/>
          </w:rPr>
          <w:delText>신용장사인데</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갑자기</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막장모드가</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된다면</w:delText>
        </w:r>
      </w:del>
      <w:hyperlink r:id="rId81" w:anchor="fn28" w:tooltip="사실 의심하기 시작하면 끝이 없긴하다. 모든 걸 다 주의해도 빅브라더 NSA님처럼 통신사 내부 망에 빨대 꽂아서 아예 직접 도청한다면 노답." w:history="1">
        <w:r w:rsidRPr="00170C58">
          <w:rPr>
            <w:rFonts w:ascii="굴림체" w:eastAsia="굴림체" w:hAnsi="굴림체" w:cs="굴림체"/>
            <w:color w:val="551A8B"/>
            <w:kern w:val="0"/>
            <w:sz w:val="15"/>
            <w:szCs w:val="15"/>
            <w:u w:val="single"/>
            <w:bdr w:val="none" w:sz="0" w:space="0" w:color="auto" w:frame="1"/>
            <w:vertAlign w:val="superscript"/>
          </w:rPr>
          <w:t>[28]</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w:t>
      </w:r>
      <w:hyperlink r:id="rId82" w:history="1">
        <w:proofErr w:type="gramStart"/>
        <w:r w:rsidRPr="00170C58">
          <w:rPr>
            <w:rFonts w:ascii="Arial" w:eastAsia="굴림" w:hAnsi="Arial" w:cs="Arial"/>
            <w:color w:val="009900"/>
            <w:kern w:val="0"/>
            <w:sz w:val="18"/>
            <w:szCs w:val="18"/>
            <w:u w:val="single"/>
            <w:bdr w:val="none" w:sz="0" w:space="0" w:color="auto" w:frame="1"/>
          </w:rPr>
          <w:t>edit</w:t>
        </w:r>
        <w:proofErr w:type="gramEnd"/>
      </w:hyperlink>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83" w:anchor="toc" w:history="1">
        <w:r w:rsidRPr="00170C58">
          <w:rPr>
            <w:rFonts w:ascii="Arial" w:eastAsia="굴림" w:hAnsi="Arial" w:cs="Arial"/>
            <w:b/>
            <w:bCs/>
            <w:color w:val="551A8B"/>
            <w:kern w:val="0"/>
            <w:sz w:val="36"/>
            <w:szCs w:val="36"/>
            <w:u w:val="single"/>
            <w:bdr w:val="none" w:sz="0" w:space="0" w:color="auto" w:frame="1"/>
          </w:rPr>
          <w:t>5</w:t>
        </w:r>
        <w:r w:rsidRPr="00170C58">
          <w:rPr>
            <w:rFonts w:ascii="Arial" w:eastAsia="굴림" w:hAnsi="Arial" w:cs="Arial"/>
            <w:b/>
            <w:bCs/>
            <w:color w:val="551A8B"/>
            <w:kern w:val="0"/>
            <w:sz w:val="36"/>
            <w:szCs w:val="36"/>
            <w:bdr w:val="none" w:sz="0" w:space="0" w:color="auto" w:frame="1"/>
          </w:rPr>
          <w:t>.</w:t>
        </w:r>
      </w:hyperlink>
      <w:r w:rsidRPr="00170C58">
        <w:rPr>
          <w:rFonts w:ascii="Arial" w:eastAsia="굴림" w:hAnsi="Arial" w:cs="Arial"/>
          <w:b/>
          <w:bCs/>
          <w:color w:val="000000"/>
          <w:kern w:val="0"/>
          <w:sz w:val="36"/>
          <w:szCs w:val="36"/>
        </w:rPr>
        <w:t> </w:t>
      </w:r>
      <w:r w:rsidRPr="00170C58">
        <w:rPr>
          <w:rFonts w:ascii="Arial" w:eastAsia="굴림" w:hAnsi="Arial" w:cs="Arial"/>
          <w:b/>
          <w:bCs/>
          <w:color w:val="000000"/>
          <w:kern w:val="0"/>
          <w:sz w:val="36"/>
          <w:szCs w:val="36"/>
        </w:rPr>
        <w:t>기타</w:t>
      </w:r>
      <w:r w:rsidRPr="00170C58">
        <w:rPr>
          <w:rFonts w:ascii="Arial" w:eastAsia="굴림" w:hAnsi="Arial" w:cs="Arial"/>
          <w:b/>
          <w:bCs/>
          <w:color w:val="000000"/>
          <w:kern w:val="0"/>
          <w:sz w:val="36"/>
          <w:szCs w:val="36"/>
        </w:rPr>
        <w:t xml:space="preserve"> </w:t>
      </w:r>
      <w:r w:rsidRPr="00170C58">
        <w:rPr>
          <w:rFonts w:ascii="Arial" w:eastAsia="굴림" w:hAnsi="Arial" w:cs="Arial"/>
          <w:b/>
          <w:bCs/>
          <w:color w:val="000000"/>
          <w:kern w:val="0"/>
          <w:sz w:val="36"/>
          <w:szCs w:val="36"/>
        </w:rPr>
        <w:t>팁</w:t>
      </w:r>
      <w:r w:rsidRPr="00170C58">
        <w:rPr>
          <w:rFonts w:ascii="Arial" w:eastAsia="굴림" w:hAnsi="Arial" w:cs="Arial"/>
          <w:b/>
          <w:bCs/>
          <w:color w:val="000000"/>
          <w:kern w:val="0"/>
          <w:sz w:val="36"/>
          <w:szCs w:val="36"/>
        </w:rPr>
        <w:t> </w:t>
      </w:r>
      <w:hyperlink r:id="rId84" w:anchor="s-5" w:history="1">
        <w:r w:rsidRPr="00170C58">
          <w:rPr>
            <w:rFonts w:ascii="Arial" w:eastAsia="굴림" w:hAnsi="Arial" w:cs="Arial"/>
            <w:b/>
            <w:bCs/>
            <w:color w:val="551A8B"/>
            <w:kern w:val="0"/>
            <w:sz w:val="36"/>
            <w:szCs w:val="36"/>
            <w:u w:val="single"/>
            <w:bdr w:val="none" w:sz="0" w:space="0" w:color="auto" w:frame="1"/>
          </w:rPr>
          <w:t>¶</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많은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사람들이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아파트나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밀집된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지역에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오히려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간섭</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현상으로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떨어지는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현상이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나타난다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채널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간섭을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줄일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있도록</w:t>
      </w:r>
      <w:r w:rsidRPr="00170C58">
        <w:rPr>
          <w:rFonts w:ascii="Arial" w:eastAsia="굴림" w:hAnsi="Arial" w:cs="Arial"/>
          <w:color w:val="000000"/>
          <w:kern w:val="0"/>
          <w:sz w:val="18"/>
          <w:szCs w:val="18"/>
        </w:rPr>
        <w:t xml:space="preserve"> 1, 5, 9, 13</w:t>
      </w:r>
      <w:r w:rsidRPr="00170C58">
        <w:rPr>
          <w:rFonts w:ascii="Arial" w:eastAsia="굴림" w:hAnsi="Arial" w:cs="Arial"/>
          <w:color w:val="000000"/>
          <w:kern w:val="0"/>
          <w:sz w:val="18"/>
          <w:szCs w:val="18"/>
        </w:rPr>
        <w:t>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채널을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이용하도록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주변에</w:t>
      </w:r>
      <w:r w:rsidRPr="00170C58">
        <w:rPr>
          <w:rFonts w:ascii="Arial" w:eastAsia="굴림" w:hAnsi="Arial" w:cs="Arial"/>
          <w:color w:val="000000"/>
          <w:kern w:val="0"/>
          <w:sz w:val="18"/>
          <w:szCs w:val="18"/>
        </w:rPr>
        <w:t xml:space="preserve"> AP</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네개가</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넘더라도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인접한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채널을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보다는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겹치는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채널을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차라리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낫다고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한다</w:t>
      </w:r>
      <w:r w:rsidRPr="00170C58">
        <w:rPr>
          <w:rFonts w:ascii="Arial" w:eastAsia="굴림" w:hAnsi="Arial" w:cs="Arial"/>
          <w:color w:val="000000"/>
          <w:kern w:val="0"/>
          <w:sz w:val="18"/>
          <w:szCs w:val="18"/>
        </w:rPr>
        <w:t xml:space="preserve">. 5GHz </w:t>
      </w:r>
      <w:r w:rsidRPr="00170C58">
        <w:rPr>
          <w:rFonts w:ascii="Arial" w:eastAsia="굴림" w:hAnsi="Arial" w:cs="Arial"/>
          <w:color w:val="000000"/>
          <w:kern w:val="0"/>
          <w:sz w:val="18"/>
          <w:szCs w:val="18"/>
        </w:rPr>
        <w:t>대역의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전파는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범위가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좁고</w:t>
      </w:r>
      <w:hyperlink r:id="rId85" w:anchor="fn29" w:tooltip="집 안에서조차 안 닿는 부분이 생긴다면 리피터를 추가로 설치하여 해결할 수 있다." w:history="1">
        <w:r w:rsidRPr="00170C58">
          <w:rPr>
            <w:rFonts w:ascii="굴림체" w:eastAsia="굴림체" w:hAnsi="굴림체" w:cs="굴림체"/>
            <w:color w:val="551A8B"/>
            <w:kern w:val="0"/>
            <w:sz w:val="15"/>
            <w:szCs w:val="15"/>
            <w:u w:val="single"/>
            <w:bdr w:val="none" w:sz="0" w:space="0" w:color="auto" w:frame="1"/>
            <w:vertAlign w:val="superscript"/>
          </w:rPr>
          <w:t>[29]</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채널수도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많아</w:t>
      </w:r>
      <w:hyperlink r:id="rId86" w:anchor="fn30" w:tooltip="2.4GHz 대역은 국내를 포함해서 대부분의 경우 채널 1~13까지 사용이 가능하다. 반면 국내에서 5GHz 대역은 34, 36, 38, 40, 42, 44, 46, 48, 52, 56, 60, 64, 100, 104, 108, 112, 116, 120, 124, 128, 149, 153, 157, 161, 165 채널을 사용할 수 있다. 단 어느 정도 통일된 2.4GHz 대역에 비해 5GHz 대역은 국가별로 천차만별이므로 해외 공유기 구입 시 잘 알아보고 사야 된다. [http://en.wikipedia.org/wiki/List_of_WLAN_channels 각 국가별 사용 가능 채널]을 참고바람." w:history="1">
        <w:r w:rsidRPr="00170C58">
          <w:rPr>
            <w:rFonts w:ascii="굴림체" w:eastAsia="굴림체" w:hAnsi="굴림체" w:cs="굴림체"/>
            <w:color w:val="551A8B"/>
            <w:kern w:val="0"/>
            <w:sz w:val="15"/>
            <w:szCs w:val="15"/>
            <w:u w:val="single"/>
            <w:bdr w:val="none" w:sz="0" w:space="0" w:color="auto" w:frame="1"/>
            <w:vertAlign w:val="superscript"/>
          </w:rPr>
          <w:t>[30]</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채널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간섭을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크게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줄일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있으므로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만약</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단말기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모두</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지원가능하다면</w:t>
      </w:r>
      <w:proofErr w:type="spellEnd"/>
      <w:r w:rsidRPr="00170C58">
        <w:rPr>
          <w:rFonts w:ascii="Arial" w:eastAsia="굴림" w:hAnsi="Arial" w:cs="Arial"/>
          <w:color w:val="000000"/>
          <w:kern w:val="0"/>
          <w:sz w:val="18"/>
          <w:szCs w:val="18"/>
        </w:rPr>
        <w:t xml:space="preserve"> 5GHz </w:t>
      </w:r>
      <w:r w:rsidRPr="00170C58">
        <w:rPr>
          <w:rFonts w:ascii="Arial" w:eastAsia="굴림" w:hAnsi="Arial" w:cs="Arial"/>
          <w:color w:val="000000"/>
          <w:kern w:val="0"/>
          <w:sz w:val="18"/>
          <w:szCs w:val="18"/>
        </w:rPr>
        <w:t>대역을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사용하도록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심지어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빠르기까지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w:t>
      </w:r>
      <w:r w:rsidRPr="00170C58">
        <w:rPr>
          <w:rFonts w:ascii="Arial" w:eastAsia="굴림" w:hAnsi="Arial" w:cs="Arial"/>
          <w:color w:val="000000"/>
          <w:kern w:val="0"/>
          <w:sz w:val="18"/>
          <w:szCs w:val="18"/>
        </w:rPr>
        <w:t xml:space="preserve">, 5GHz </w:t>
      </w:r>
      <w:r w:rsidRPr="00170C58">
        <w:rPr>
          <w:rFonts w:ascii="Arial" w:eastAsia="굴림" w:hAnsi="Arial" w:cs="Arial"/>
          <w:color w:val="000000"/>
          <w:kern w:val="0"/>
          <w:sz w:val="18"/>
          <w:szCs w:val="18"/>
        </w:rPr>
        <w:t>대역은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직진성이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강해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방해물이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공간에서는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오히려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저하될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고려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하여야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hyperlink r:id="rId87" w:tgtFrame="_blank" w:history="1">
        <w:r w:rsidRPr="00170C58">
          <w:rPr>
            <w:rFonts w:ascii="Arial" w:eastAsia="굴림" w:hAnsi="Arial" w:cs="Arial"/>
            <w:color w:val="009900"/>
            <w:kern w:val="0"/>
            <w:sz w:val="18"/>
            <w:szCs w:val="18"/>
            <w:u w:val="single"/>
            <w:bdr w:val="none" w:sz="0" w:space="0" w:color="auto" w:frame="1"/>
          </w:rPr>
          <w:t>와이파이가</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느려지거나</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안될</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때</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설정하는</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법</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집에서</w:t>
      </w:r>
      <w:r w:rsidRPr="00170C58">
        <w:rPr>
          <w:rFonts w:ascii="Arial" w:eastAsia="굴림" w:hAnsi="Arial" w:cs="Arial"/>
          <w:color w:val="000000"/>
          <w:kern w:val="0"/>
          <w:sz w:val="18"/>
          <w:szCs w:val="18"/>
        </w:rPr>
        <w:t xml:space="preserve"> Wi-Fi</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필요한데</w:t>
      </w:r>
      <w:r w:rsidRPr="00170C58">
        <w:rPr>
          <w:rFonts w:ascii="Arial" w:eastAsia="굴림" w:hAnsi="Arial" w:cs="Arial"/>
          <w:color w:val="000000"/>
          <w:kern w:val="0"/>
          <w:sz w:val="18"/>
          <w:szCs w:val="18"/>
        </w:rPr>
        <w:t xml:space="preserve">, WI-FI.ORG </w:t>
      </w:r>
      <w:r w:rsidRPr="00170C58">
        <w:rPr>
          <w:rFonts w:ascii="Arial" w:eastAsia="굴림" w:hAnsi="Arial" w:cs="Arial"/>
          <w:color w:val="000000"/>
          <w:kern w:val="0"/>
          <w:sz w:val="18"/>
          <w:szCs w:val="18"/>
        </w:rPr>
        <w:t>라는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비영리</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싸이트에서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인증된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좋다는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점도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참고하면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좋다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스마트폰들은</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사이트에서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인증을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인증을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필수로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받는다고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hyperlink r:id="rId88" w:anchor="fn31" w:tooltip="공유기에 대해 이야기하자면 ipTIME 제품들 대부분은 근래에 나온 802.11ac 지원 공유기를 제외하곤 WI-FI.ORG 에 인증된 제품이 거의 없다고 보면 된다." w:history="1">
        <w:r w:rsidRPr="00170C58">
          <w:rPr>
            <w:rFonts w:ascii="굴림체" w:eastAsia="굴림체" w:hAnsi="굴림체" w:cs="굴림체"/>
            <w:color w:val="551A8B"/>
            <w:kern w:val="0"/>
            <w:sz w:val="15"/>
            <w:szCs w:val="15"/>
            <w:u w:val="single"/>
            <w:bdr w:val="none" w:sz="0" w:space="0" w:color="auto" w:frame="1"/>
            <w:vertAlign w:val="superscript"/>
          </w:rPr>
          <w:t>[31]</w:t>
        </w:r>
      </w:hyperlink>
      <w:r w:rsidRPr="00170C58">
        <w:rPr>
          <w:rFonts w:ascii="Arial" w:eastAsia="굴림" w:hAnsi="Arial" w:cs="Arial"/>
          <w:color w:val="000000"/>
          <w:kern w:val="0"/>
          <w:sz w:val="18"/>
          <w:szCs w:val="18"/>
        </w:rPr>
        <w:t>단</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용이한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장소로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놔둬야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예를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들어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컴퓨터가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방에</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설치했다면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근처외에는</w:t>
      </w:r>
      <w:proofErr w:type="spellEnd"/>
      <w:r w:rsidRPr="00170C58">
        <w:rPr>
          <w:rFonts w:ascii="Arial" w:eastAsia="굴림" w:hAnsi="Arial" w:cs="Arial"/>
          <w:color w:val="000000"/>
          <w:kern w:val="0"/>
          <w:sz w:val="18"/>
          <w:szCs w:val="18"/>
        </w:rPr>
        <w:t> </w:t>
      </w:r>
      <w:r w:rsidRPr="00170C58">
        <w:rPr>
          <w:rFonts w:ascii="Arial" w:eastAsia="굴림" w:hAnsi="Arial" w:cs="Arial"/>
          <w:b/>
          <w:bCs/>
          <w:color w:val="000000"/>
          <w:kern w:val="0"/>
          <w:sz w:val="18"/>
          <w:szCs w:val="18"/>
        </w:rPr>
        <w:t>신호가</w:t>
      </w:r>
      <w:r w:rsidRPr="00170C58">
        <w:rPr>
          <w:rFonts w:ascii="Arial" w:eastAsia="굴림" w:hAnsi="Arial" w:cs="Arial"/>
          <w:b/>
          <w:bCs/>
          <w:color w:val="000000"/>
          <w:kern w:val="0"/>
          <w:sz w:val="18"/>
          <w:szCs w:val="18"/>
        </w:rPr>
        <w:t xml:space="preserve"> </w:t>
      </w:r>
      <w:r w:rsidRPr="00170C58">
        <w:rPr>
          <w:rFonts w:ascii="Arial" w:eastAsia="굴림" w:hAnsi="Arial" w:cs="Arial"/>
          <w:b/>
          <w:bCs/>
          <w:color w:val="000000"/>
          <w:kern w:val="0"/>
          <w:sz w:val="18"/>
          <w:szCs w:val="18"/>
        </w:rPr>
        <w:t>잘</w:t>
      </w:r>
      <w:r w:rsidRPr="00170C58">
        <w:rPr>
          <w:rFonts w:ascii="Arial" w:eastAsia="굴림" w:hAnsi="Arial" w:cs="Arial"/>
          <w:b/>
          <w:bCs/>
          <w:color w:val="000000"/>
          <w:kern w:val="0"/>
          <w:sz w:val="18"/>
          <w:szCs w:val="18"/>
        </w:rPr>
        <w:t xml:space="preserve"> </w:t>
      </w:r>
      <w:r w:rsidRPr="00170C58">
        <w:rPr>
          <w:rFonts w:ascii="Arial" w:eastAsia="굴림" w:hAnsi="Arial" w:cs="Arial"/>
          <w:b/>
          <w:bCs/>
          <w:color w:val="000000"/>
          <w:kern w:val="0"/>
          <w:sz w:val="18"/>
          <w:szCs w:val="18"/>
        </w:rPr>
        <w:t>안</w:t>
      </w:r>
      <w:r w:rsidRPr="00170C58">
        <w:rPr>
          <w:rFonts w:ascii="Arial" w:eastAsia="굴림" w:hAnsi="Arial" w:cs="Arial"/>
          <w:b/>
          <w:bCs/>
          <w:color w:val="000000"/>
          <w:kern w:val="0"/>
          <w:sz w:val="18"/>
          <w:szCs w:val="18"/>
        </w:rPr>
        <w:t xml:space="preserve"> </w:t>
      </w:r>
      <w:r w:rsidRPr="00170C58">
        <w:rPr>
          <w:rFonts w:ascii="Arial" w:eastAsia="굴림" w:hAnsi="Arial" w:cs="Arial"/>
          <w:b/>
          <w:bCs/>
          <w:color w:val="000000"/>
          <w:kern w:val="0"/>
          <w:sz w:val="18"/>
          <w:szCs w:val="18"/>
        </w:rPr>
        <w:t>잡힌다</w:t>
      </w:r>
      <w:r w:rsidRPr="00170C58">
        <w:rPr>
          <w:rFonts w:ascii="Arial" w:eastAsia="굴림" w:hAnsi="Arial" w:cs="Arial"/>
          <w:b/>
          <w:bCs/>
          <w:color w:val="000000"/>
          <w:kern w:val="0"/>
          <w:sz w:val="18"/>
          <w:szCs w:val="18"/>
        </w:rPr>
        <w:t>.</w:t>
      </w:r>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자신이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거실에서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싶다면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전화기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방에서</w:t>
      </w:r>
      <w:r w:rsidRPr="00170C58">
        <w:rPr>
          <w:rFonts w:ascii="Arial" w:eastAsia="굴림" w:hAnsi="Arial" w:cs="Arial"/>
          <w:color w:val="000000"/>
          <w:kern w:val="0"/>
          <w:sz w:val="18"/>
          <w:szCs w:val="18"/>
        </w:rPr>
        <w:t> </w:t>
      </w:r>
      <w:del w:id="11" w:author="Unknown">
        <w:r w:rsidRPr="00170C58">
          <w:rPr>
            <w:rFonts w:ascii="Arial" w:eastAsia="굴림" w:hAnsi="Arial" w:cs="Arial"/>
            <w:color w:val="7F7F7F"/>
            <w:kern w:val="0"/>
            <w:sz w:val="18"/>
            <w:szCs w:val="18"/>
          </w:rPr>
          <w:delText>므흣하게</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야동보려고</w:delText>
        </w:r>
      </w:del>
      <w:r w:rsidRPr="00170C58">
        <w:rPr>
          <w:rFonts w:ascii="Arial" w:eastAsia="굴림" w:hAnsi="Arial" w:cs="Arial"/>
          <w:color w:val="000000"/>
          <w:kern w:val="0"/>
          <w:sz w:val="18"/>
          <w:szCs w:val="18"/>
        </w:rPr>
        <w:t>편하게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싶다면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컴퓨터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된다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hyperlink r:id="rId89" w:tooltip="olleh 와이브로" w:history="1">
        <w:r w:rsidRPr="00170C58">
          <w:rPr>
            <w:rFonts w:ascii="Arial" w:eastAsia="굴림" w:hAnsi="Arial" w:cs="Arial"/>
            <w:color w:val="551A8B"/>
            <w:kern w:val="0"/>
            <w:sz w:val="18"/>
            <w:szCs w:val="18"/>
            <w:u w:val="single"/>
            <w:bdr w:val="none" w:sz="0" w:space="0" w:color="auto" w:frame="1"/>
          </w:rPr>
          <w:t xml:space="preserve">olleh </w:t>
        </w:r>
        <w:r w:rsidRPr="00170C58">
          <w:rPr>
            <w:rFonts w:ascii="Arial" w:eastAsia="굴림" w:hAnsi="Arial" w:cs="Arial"/>
            <w:color w:val="551A8B"/>
            <w:kern w:val="0"/>
            <w:sz w:val="18"/>
            <w:szCs w:val="18"/>
            <w:u w:val="single"/>
            <w:bdr w:val="none" w:sz="0" w:space="0" w:color="auto" w:frame="1"/>
          </w:rPr>
          <w:t>와이브로</w:t>
        </w:r>
      </w:hyperlink>
      <w:r w:rsidRPr="00170C58">
        <w:rPr>
          <w:rFonts w:ascii="Arial" w:eastAsia="굴림" w:hAnsi="Arial" w:cs="Arial"/>
          <w:color w:val="000000"/>
          <w:kern w:val="0"/>
          <w:sz w:val="18"/>
          <w:szCs w:val="18"/>
        </w:rPr>
        <w:t>나</w:t>
      </w:r>
      <w:r w:rsidRPr="00170C58">
        <w:rPr>
          <w:rFonts w:ascii="Arial" w:eastAsia="굴림" w:hAnsi="Arial" w:cs="Arial"/>
          <w:color w:val="000000"/>
          <w:kern w:val="0"/>
          <w:sz w:val="18"/>
          <w:szCs w:val="18"/>
        </w:rPr>
        <w:t> </w:t>
      </w:r>
      <w:hyperlink r:id="rId90" w:tooltip="T 와이브로" w:history="1">
        <w:r w:rsidRPr="00170C58">
          <w:rPr>
            <w:rFonts w:ascii="Arial" w:eastAsia="굴림" w:hAnsi="Arial" w:cs="Arial"/>
            <w:color w:val="551A8B"/>
            <w:kern w:val="0"/>
            <w:sz w:val="18"/>
            <w:szCs w:val="18"/>
            <w:u w:val="single"/>
            <w:bdr w:val="none" w:sz="0" w:space="0" w:color="auto" w:frame="1"/>
          </w:rPr>
          <w:t xml:space="preserve">T </w:t>
        </w:r>
        <w:r w:rsidRPr="00170C58">
          <w:rPr>
            <w:rFonts w:ascii="Arial" w:eastAsia="굴림" w:hAnsi="Arial" w:cs="Arial"/>
            <w:color w:val="551A8B"/>
            <w:kern w:val="0"/>
            <w:sz w:val="18"/>
            <w:szCs w:val="18"/>
            <w:u w:val="single"/>
            <w:bdr w:val="none" w:sz="0" w:space="0" w:color="auto" w:frame="1"/>
          </w:rPr>
          <w:t>와이브로</w:t>
        </w:r>
      </w:hyperlink>
      <w:r w:rsidRPr="00170C58">
        <w:rPr>
          <w:rFonts w:ascii="Arial" w:eastAsia="굴림" w:hAnsi="Arial" w:cs="Arial"/>
          <w:color w:val="000000"/>
          <w:kern w:val="0"/>
          <w:sz w:val="18"/>
          <w:szCs w:val="18"/>
        </w:rPr>
        <w:t>에서는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와이브로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신호를</w:t>
      </w:r>
      <w:r w:rsidRPr="00170C58">
        <w:rPr>
          <w:rFonts w:ascii="Arial" w:eastAsia="굴림" w:hAnsi="Arial" w:cs="Arial"/>
          <w:color w:val="000000"/>
          <w:kern w:val="0"/>
          <w:sz w:val="18"/>
          <w:szCs w:val="18"/>
        </w:rPr>
        <w:t xml:space="preserve"> Wi-Fi</w:t>
      </w:r>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바꿔주는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단말기</w:t>
      </w:r>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각각</w:t>
      </w:r>
      <w:r w:rsidRPr="00170C58">
        <w:rPr>
          <w:rFonts w:ascii="Arial" w:eastAsia="굴림" w:hAnsi="Arial" w:cs="Arial"/>
          <w:color w:val="000000"/>
          <w:kern w:val="0"/>
          <w:sz w:val="18"/>
          <w:szCs w:val="18"/>
        </w:rPr>
        <w:t> </w:t>
      </w:r>
      <w:proofErr w:type="spellStart"/>
      <w:r w:rsidRPr="00170C58">
        <w:rPr>
          <w:rFonts w:ascii="Arial" w:eastAsia="굴림" w:hAnsi="Arial" w:cs="Arial"/>
          <w:color w:val="000000"/>
          <w:kern w:val="0"/>
          <w:sz w:val="18"/>
          <w:szCs w:val="18"/>
        </w:rPr>
        <w:fldChar w:fldCharType="begin"/>
      </w:r>
      <w:r w:rsidRPr="00170C58">
        <w:rPr>
          <w:rFonts w:ascii="Arial" w:eastAsia="굴림" w:hAnsi="Arial" w:cs="Arial"/>
          <w:color w:val="000000"/>
          <w:kern w:val="0"/>
          <w:sz w:val="18"/>
          <w:szCs w:val="18"/>
        </w:rPr>
        <w:instrText xml:space="preserve"> </w:instrText>
      </w:r>
      <w:r w:rsidRPr="00170C58">
        <w:rPr>
          <w:rFonts w:ascii="Arial" w:eastAsia="굴림" w:hAnsi="Arial" w:cs="Arial" w:hint="eastAsia"/>
          <w:color w:val="000000"/>
          <w:kern w:val="0"/>
          <w:sz w:val="18"/>
          <w:szCs w:val="18"/>
        </w:rPr>
        <w:instrText xml:space="preserve">HYPERLINK "https://mirror.enha.kr/wiki/olleh%20%EC%97%90%EA%B7%B8" \o "olleh </w:instrText>
      </w:r>
      <w:r w:rsidRPr="00170C58">
        <w:rPr>
          <w:rFonts w:ascii="Arial" w:eastAsia="굴림" w:hAnsi="Arial" w:cs="Arial" w:hint="eastAsia"/>
          <w:color w:val="000000"/>
          <w:kern w:val="0"/>
          <w:sz w:val="18"/>
          <w:szCs w:val="18"/>
        </w:rPr>
        <w:instrText>에그</w:instrText>
      </w:r>
      <w:r w:rsidRPr="00170C58">
        <w:rPr>
          <w:rFonts w:ascii="Arial" w:eastAsia="굴림" w:hAnsi="Arial" w:cs="Arial" w:hint="eastAsia"/>
          <w:color w:val="000000"/>
          <w:kern w:val="0"/>
          <w:sz w:val="18"/>
          <w:szCs w:val="18"/>
        </w:rPr>
        <w:instrText>"</w:instrText>
      </w:r>
      <w:r w:rsidRPr="00170C58">
        <w:rPr>
          <w:rFonts w:ascii="Arial" w:eastAsia="굴림" w:hAnsi="Arial" w:cs="Arial"/>
          <w:color w:val="000000"/>
          <w:kern w:val="0"/>
          <w:sz w:val="18"/>
          <w:szCs w:val="18"/>
        </w:rPr>
        <w:instrText xml:space="preserve"> </w:instrText>
      </w:r>
      <w:r w:rsidRPr="00170C58">
        <w:rPr>
          <w:rFonts w:ascii="Arial" w:eastAsia="굴림" w:hAnsi="Arial" w:cs="Arial"/>
          <w:color w:val="000000"/>
          <w:kern w:val="0"/>
          <w:sz w:val="18"/>
          <w:szCs w:val="18"/>
        </w:rPr>
        <w:fldChar w:fldCharType="separate"/>
      </w:r>
      <w:r w:rsidRPr="00170C58">
        <w:rPr>
          <w:rFonts w:ascii="Arial" w:eastAsia="굴림" w:hAnsi="Arial" w:cs="Arial"/>
          <w:color w:val="551A8B"/>
          <w:kern w:val="0"/>
          <w:sz w:val="18"/>
          <w:szCs w:val="18"/>
          <w:u w:val="single"/>
          <w:bdr w:val="none" w:sz="0" w:space="0" w:color="auto" w:frame="1"/>
        </w:rPr>
        <w:t>olleh</w:t>
      </w:r>
      <w:proofErr w:type="spellEnd"/>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에그</w:t>
      </w:r>
      <w:r w:rsidRPr="00170C58">
        <w:rPr>
          <w:rFonts w:ascii="Arial" w:eastAsia="굴림" w:hAnsi="Arial" w:cs="Arial"/>
          <w:color w:val="000000"/>
          <w:kern w:val="0"/>
          <w:sz w:val="18"/>
          <w:szCs w:val="18"/>
        </w:rPr>
        <w:fldChar w:fldCharType="end"/>
      </w:r>
      <w:r w:rsidRPr="00170C58">
        <w:rPr>
          <w:rFonts w:ascii="Arial" w:eastAsia="굴림" w:hAnsi="Arial" w:cs="Arial"/>
          <w:color w:val="000000"/>
          <w:kern w:val="0"/>
          <w:sz w:val="18"/>
          <w:szCs w:val="18"/>
        </w:rPr>
        <w:t>와</w:t>
      </w:r>
      <w:r w:rsidRPr="00170C58">
        <w:rPr>
          <w:rFonts w:ascii="Arial" w:eastAsia="굴림" w:hAnsi="Arial" w:cs="Arial"/>
          <w:color w:val="000000"/>
          <w:kern w:val="0"/>
          <w:sz w:val="18"/>
          <w:szCs w:val="18"/>
        </w:rPr>
        <w:t xml:space="preserve"> T </w:t>
      </w:r>
      <w:proofErr w:type="spellStart"/>
      <w:r w:rsidRPr="00170C58">
        <w:rPr>
          <w:rFonts w:ascii="Arial" w:eastAsia="굴림" w:hAnsi="Arial" w:cs="Arial"/>
          <w:color w:val="000000"/>
          <w:kern w:val="0"/>
          <w:sz w:val="18"/>
          <w:szCs w:val="18"/>
        </w:rPr>
        <w:t>브릿지</w:t>
      </w:r>
      <w:proofErr w:type="spellEnd"/>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판매하고있다</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저렴한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요금제</w:t>
      </w:r>
      <w:r w:rsidRPr="00170C58">
        <w:rPr>
          <w:rFonts w:ascii="Arial" w:eastAsia="굴림" w:hAnsi="Arial" w:cs="Arial"/>
          <w:color w:val="000000"/>
          <w:kern w:val="0"/>
          <w:sz w:val="18"/>
          <w:szCs w:val="18"/>
        </w:rPr>
        <w:t xml:space="preserve"> + </w:t>
      </w:r>
      <w:r w:rsidRPr="00170C58">
        <w:rPr>
          <w:rFonts w:ascii="Arial" w:eastAsia="굴림" w:hAnsi="Arial" w:cs="Arial"/>
          <w:color w:val="000000"/>
          <w:kern w:val="0"/>
          <w:sz w:val="18"/>
          <w:szCs w:val="18"/>
        </w:rPr>
        <w:t>결합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요금제를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같은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가격대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데이터를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hyperlink r:id="rId91" w:anchor="fn32" w:tooltip="상대적으로 비싼 무제한 요금제 대신 3G/4G 표준 요금제 + 와이브로 요금제로 값싸게 많은 데이터를 사용하는 사람들도 많다. 다만 와이브로가 3G나 같은 4G인 [[LTE]]와는 다르게 전국망이 아니고 실내에서는 잘 터지지 않기 때문에 장소에 상관없이 데이터를 많이 사용한다면 그냥 무제한 요금제 가입하는게 훨씬 낫다." w:history="1">
        <w:r w:rsidRPr="00170C58">
          <w:rPr>
            <w:rFonts w:ascii="굴림체" w:eastAsia="굴림체" w:hAnsi="굴림체" w:cs="굴림체"/>
            <w:color w:val="551A8B"/>
            <w:kern w:val="0"/>
            <w:sz w:val="15"/>
            <w:szCs w:val="15"/>
            <w:u w:val="single"/>
            <w:bdr w:val="none" w:sz="0" w:space="0" w:color="auto" w:frame="1"/>
            <w:vertAlign w:val="superscript"/>
          </w:rPr>
          <w:t>[32]</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인터넷과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연결된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스마트폰을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공유기처럼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만들어서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인근의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다른</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스마트폰도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가능하게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기능</w:t>
      </w:r>
      <w:r w:rsidRPr="00170C58">
        <w:rPr>
          <w:rFonts w:ascii="Arial" w:eastAsia="굴림" w:hAnsi="Arial" w:cs="Arial"/>
          <w:color w:val="000000"/>
          <w:kern w:val="0"/>
          <w:sz w:val="18"/>
          <w:szCs w:val="18"/>
        </w:rPr>
        <w:t xml:space="preserve">(3G </w:t>
      </w:r>
      <w:r w:rsidRPr="00170C58">
        <w:rPr>
          <w:rFonts w:ascii="Arial" w:eastAsia="굴림" w:hAnsi="Arial" w:cs="Arial"/>
          <w:color w:val="000000"/>
          <w:kern w:val="0"/>
          <w:sz w:val="18"/>
          <w:szCs w:val="18"/>
        </w:rPr>
        <w:t>또는</w:t>
      </w:r>
      <w:r w:rsidRPr="00170C58">
        <w:rPr>
          <w:rFonts w:ascii="Arial" w:eastAsia="굴림" w:hAnsi="Arial" w:cs="Arial"/>
          <w:color w:val="000000"/>
          <w:kern w:val="0"/>
          <w:sz w:val="18"/>
          <w:szCs w:val="18"/>
        </w:rPr>
        <w:t xml:space="preserve"> 4G</w:t>
      </w:r>
      <w:r w:rsidRPr="00170C58">
        <w:rPr>
          <w:rFonts w:ascii="Arial" w:eastAsia="굴림" w:hAnsi="Arial" w:cs="Arial"/>
          <w:color w:val="000000"/>
          <w:kern w:val="0"/>
          <w:sz w:val="18"/>
          <w:szCs w:val="18"/>
        </w:rPr>
        <w:t>망</w:t>
      </w:r>
      <w:r w:rsidRPr="00170C58">
        <w:rPr>
          <w:rFonts w:ascii="Arial" w:eastAsia="굴림" w:hAnsi="Arial" w:cs="Arial"/>
          <w:color w:val="000000"/>
          <w:kern w:val="0"/>
          <w:sz w:val="18"/>
          <w:szCs w:val="18"/>
        </w:rPr>
        <w:t xml:space="preserve"> → </w:t>
      </w:r>
      <w:r w:rsidRPr="00170C58">
        <w:rPr>
          <w:rFonts w:ascii="Arial" w:eastAsia="굴림" w:hAnsi="Arial" w:cs="Arial"/>
          <w:color w:val="000000"/>
          <w:kern w:val="0"/>
          <w:sz w:val="18"/>
          <w:szCs w:val="18"/>
        </w:rPr>
        <w:t>핸드폰</w:t>
      </w:r>
      <w:r w:rsidRPr="00170C58">
        <w:rPr>
          <w:rFonts w:ascii="Arial" w:eastAsia="굴림" w:hAnsi="Arial" w:cs="Arial"/>
          <w:color w:val="000000"/>
          <w:kern w:val="0"/>
          <w:sz w:val="18"/>
          <w:szCs w:val="18"/>
        </w:rPr>
        <w:t>(</w:t>
      </w:r>
      <w:proofErr w:type="spellStart"/>
      <w:r w:rsidRPr="00170C58">
        <w:rPr>
          <w:rFonts w:ascii="Arial" w:eastAsia="굴림" w:hAnsi="Arial" w:cs="Arial"/>
          <w:color w:val="000000"/>
          <w:kern w:val="0"/>
          <w:sz w:val="18"/>
          <w:szCs w:val="18"/>
        </w:rPr>
        <w:t>핫스팟</w:t>
      </w:r>
      <w:proofErr w:type="spellEnd"/>
      <w:r w:rsidRPr="00170C58">
        <w:rPr>
          <w:rFonts w:ascii="Arial" w:eastAsia="굴림" w:hAnsi="Arial" w:cs="Arial"/>
          <w:color w:val="000000"/>
          <w:kern w:val="0"/>
          <w:sz w:val="18"/>
          <w:szCs w:val="18"/>
        </w:rPr>
        <w:t xml:space="preserve">) → Wi-Fi → </w:t>
      </w:r>
      <w:r w:rsidRPr="00170C58">
        <w:rPr>
          <w:rFonts w:ascii="Arial" w:eastAsia="굴림" w:hAnsi="Arial" w:cs="Arial"/>
          <w:color w:val="000000"/>
          <w:kern w:val="0"/>
          <w:sz w:val="18"/>
          <w:szCs w:val="18"/>
        </w:rPr>
        <w:t>다른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핸드폰</w:t>
      </w:r>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으로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핫스팟이라는것이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존재한다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즉</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사용료는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핫스팟</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기능을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핸드폰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앞으로</w:t>
      </w:r>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청구된다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기능을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상태에서</w:t>
      </w:r>
      <w:r w:rsidRPr="00170C58">
        <w:rPr>
          <w:rFonts w:ascii="Arial" w:eastAsia="굴림" w:hAnsi="Arial" w:cs="Arial"/>
          <w:color w:val="000000"/>
          <w:kern w:val="0"/>
          <w:sz w:val="18"/>
          <w:szCs w:val="18"/>
        </w:rPr>
        <w:t xml:space="preserve"> Wi-Fi</w:t>
      </w:r>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연결된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핸드폰으로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트래픽은</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테더링에</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핸드폰의</w:t>
      </w:r>
      <w:r w:rsidRPr="00170C58">
        <w:rPr>
          <w:rFonts w:ascii="Arial" w:eastAsia="굴림" w:hAnsi="Arial" w:cs="Arial"/>
          <w:color w:val="000000"/>
          <w:kern w:val="0"/>
          <w:sz w:val="18"/>
          <w:szCs w:val="18"/>
        </w:rPr>
        <w:t xml:space="preserve"> 3G</w:t>
      </w:r>
      <w:r w:rsidRPr="00170C58">
        <w:rPr>
          <w:rFonts w:ascii="Arial" w:eastAsia="굴림" w:hAnsi="Arial" w:cs="Arial"/>
          <w:color w:val="000000"/>
          <w:kern w:val="0"/>
          <w:sz w:val="18"/>
          <w:szCs w:val="18"/>
        </w:rPr>
        <w:t>나</w:t>
      </w:r>
      <w:r w:rsidRPr="00170C58">
        <w:rPr>
          <w:rFonts w:ascii="Arial" w:eastAsia="굴림" w:hAnsi="Arial" w:cs="Arial"/>
          <w:color w:val="000000"/>
          <w:kern w:val="0"/>
          <w:sz w:val="18"/>
          <w:szCs w:val="18"/>
        </w:rPr>
        <w:t xml:space="preserve"> 4G</w:t>
      </w:r>
      <w:r w:rsidRPr="00170C58">
        <w:rPr>
          <w:rFonts w:ascii="Arial" w:eastAsia="굴림" w:hAnsi="Arial" w:cs="Arial"/>
          <w:color w:val="000000"/>
          <w:kern w:val="0"/>
          <w:sz w:val="18"/>
          <w:szCs w:val="18"/>
        </w:rPr>
        <w:t>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데이터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사용료로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계산되어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추가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비용이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청구된다</w:t>
      </w:r>
      <w:r w:rsidRPr="00170C58">
        <w:rPr>
          <w:rFonts w:ascii="Arial" w:eastAsia="굴림" w:hAnsi="Arial" w:cs="Arial"/>
          <w:color w:val="000000"/>
          <w:kern w:val="0"/>
          <w:sz w:val="18"/>
          <w:szCs w:val="18"/>
        </w:rPr>
        <w:t>. USB</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컴퓨터로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접속하는것도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가능한데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이것은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테더링이라고</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부른다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 xml:space="preserve">100m </w:t>
      </w:r>
      <w:r w:rsidRPr="00170C58">
        <w:rPr>
          <w:rFonts w:ascii="Arial" w:eastAsia="굴림" w:hAnsi="Arial" w:cs="Arial"/>
          <w:color w:val="000000"/>
          <w:kern w:val="0"/>
          <w:sz w:val="18"/>
          <w:szCs w:val="18"/>
        </w:rPr>
        <w:t>정도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커버리지가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부족하다고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생각하면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출력을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키워서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넓힐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있으나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국내법상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무선기기는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출력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제한이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걸려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지향성</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w:t>
      </w:r>
      <w:hyperlink r:id="rId92" w:anchor="fn33" w:tooltip="심지어는 깡통을 이용해서 만들 수도 있다. 이른바 캔테나. 전에는 [[프링글스]]통을 이용해서 만들 수도 있었지만 통이 작아지면서 현재는 만들지 못한다." w:history="1">
        <w:r w:rsidRPr="00170C58">
          <w:rPr>
            <w:rFonts w:ascii="굴림체" w:eastAsia="굴림체" w:hAnsi="굴림체" w:cs="굴림체"/>
            <w:color w:val="551A8B"/>
            <w:kern w:val="0"/>
            <w:sz w:val="15"/>
            <w:szCs w:val="15"/>
            <w:u w:val="single"/>
            <w:bdr w:val="none" w:sz="0" w:space="0" w:color="auto" w:frame="1"/>
            <w:vertAlign w:val="superscript"/>
          </w:rPr>
          <w:t>[33]</w:t>
        </w:r>
      </w:hyperlink>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개활지에서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커버리지를</w:t>
      </w:r>
      <w:r w:rsidRPr="00170C58">
        <w:rPr>
          <w:rFonts w:ascii="Arial" w:eastAsia="굴림" w:hAnsi="Arial" w:cs="Arial"/>
          <w:color w:val="000000"/>
          <w:kern w:val="0"/>
          <w:sz w:val="18"/>
          <w:szCs w:val="18"/>
        </w:rPr>
        <w:t xml:space="preserve"> 1km </w:t>
      </w:r>
      <w:r w:rsidRPr="00170C58">
        <w:rPr>
          <w:rFonts w:ascii="Arial" w:eastAsia="굴림" w:hAnsi="Arial" w:cs="Arial"/>
          <w:color w:val="000000"/>
          <w:kern w:val="0"/>
          <w:sz w:val="18"/>
          <w:szCs w:val="18"/>
        </w:rPr>
        <w:t>수준까지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늘릴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같이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커버리지를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늘리는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방법에는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쪽만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늘린다고</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되는게</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아니라는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점이다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어디까지나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양방향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통신이므로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단말기</w:t>
      </w:r>
      <w:hyperlink r:id="rId93" w:anchor="fn34" w:tooltip="스마트폰, 노트북 등" w:history="1">
        <w:r w:rsidRPr="00170C58">
          <w:rPr>
            <w:rFonts w:ascii="굴림체" w:eastAsia="굴림체" w:hAnsi="굴림체" w:cs="굴림체"/>
            <w:color w:val="551A8B"/>
            <w:kern w:val="0"/>
            <w:sz w:val="15"/>
            <w:szCs w:val="15"/>
            <w:u w:val="single"/>
            <w:bdr w:val="none" w:sz="0" w:space="0" w:color="auto" w:frame="1"/>
            <w:vertAlign w:val="superscript"/>
          </w:rPr>
          <w:t>[34]</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양쪽에서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서로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신호를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주고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받을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있어야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따라서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깡통이나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철사로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만들어서</w:t>
      </w:r>
      <w:r w:rsidRPr="00170C58">
        <w:rPr>
          <w:rFonts w:ascii="Arial" w:eastAsia="굴림" w:hAnsi="Arial" w:cs="Arial"/>
          <w:color w:val="000000"/>
          <w:kern w:val="0"/>
          <w:sz w:val="18"/>
          <w:szCs w:val="18"/>
        </w:rPr>
        <w:t xml:space="preserve"> 1Km </w:t>
      </w:r>
      <w:r w:rsidRPr="00170C58">
        <w:rPr>
          <w:rFonts w:ascii="Arial" w:eastAsia="굴림" w:hAnsi="Arial" w:cs="Arial"/>
          <w:color w:val="000000"/>
          <w:kern w:val="0"/>
          <w:sz w:val="18"/>
          <w:szCs w:val="18"/>
        </w:rPr>
        <w:t>밖에서도</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폰에</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신호가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잡히게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만들었어도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결국</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스마트폰에서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쪽으로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신호를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신호만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잡히지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상황이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발생한다</w:t>
      </w:r>
      <w:r w:rsidRPr="00170C58">
        <w:rPr>
          <w:rFonts w:ascii="Arial" w:eastAsia="굴림" w:hAnsi="Arial" w:cs="Arial"/>
          <w:color w:val="000000"/>
          <w:kern w:val="0"/>
          <w:sz w:val="18"/>
          <w:szCs w:val="18"/>
        </w:rPr>
        <w:t>.</w:t>
      </w:r>
      <w:hyperlink r:id="rId94" w:anchor="fn35" w:tooltip="꼭 지향성 안테나가 아니더라도, 길에서 잡히는 개방된 와이파이 신호에 접속이 되지 않는건 위와 같이 내 쪽에서 공유기 쪽으로 신호를 보낼 수 없는 상황이어서일 확률이 높다. MAC 주소로 잠가놓는 경우가 있겠으나, 그렇게까지 하는 사람은 드무니까" w:history="1">
        <w:r w:rsidRPr="00170C58">
          <w:rPr>
            <w:rFonts w:ascii="굴림체" w:eastAsia="굴림체" w:hAnsi="굴림체" w:cs="굴림체"/>
            <w:color w:val="551A8B"/>
            <w:kern w:val="0"/>
            <w:sz w:val="15"/>
            <w:szCs w:val="15"/>
            <w:u w:val="single"/>
            <w:bdr w:val="none" w:sz="0" w:space="0" w:color="auto" w:frame="1"/>
            <w:vertAlign w:val="superscript"/>
          </w:rPr>
          <w:t>[35]</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한마디로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지향성</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되는데</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간당간당한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상황에서는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도움이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있겠으나</w:t>
      </w:r>
      <w:r w:rsidRPr="00170C58">
        <w:rPr>
          <w:rFonts w:ascii="Arial" w:eastAsia="굴림" w:hAnsi="Arial" w:cs="Arial"/>
          <w:color w:val="000000"/>
          <w:kern w:val="0"/>
          <w:sz w:val="18"/>
          <w:szCs w:val="18"/>
        </w:rPr>
        <w:t xml:space="preserve">, 1Km </w:t>
      </w:r>
      <w:r w:rsidRPr="00170C58">
        <w:rPr>
          <w:rFonts w:ascii="Arial" w:eastAsia="굴림" w:hAnsi="Arial" w:cs="Arial"/>
          <w:color w:val="000000"/>
          <w:kern w:val="0"/>
          <w:sz w:val="18"/>
          <w:szCs w:val="18"/>
        </w:rPr>
        <w:t>밖에서도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스마트폰으로</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해주는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요술방망이는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Wi-Fi</w:t>
      </w:r>
      <w:r w:rsidRPr="00170C58">
        <w:rPr>
          <w:rFonts w:ascii="Arial" w:eastAsia="굴림" w:hAnsi="Arial" w:cs="Arial"/>
          <w:color w:val="000000"/>
          <w:kern w:val="0"/>
          <w:sz w:val="18"/>
          <w:szCs w:val="18"/>
        </w:rPr>
        <w:t>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글을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참조하고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싶다면</w:t>
      </w:r>
      <w:r w:rsidRPr="00170C58">
        <w:rPr>
          <w:rFonts w:ascii="Arial" w:eastAsia="굴림" w:hAnsi="Arial" w:cs="Arial"/>
          <w:color w:val="000000"/>
          <w:kern w:val="0"/>
          <w:sz w:val="18"/>
          <w:szCs w:val="18"/>
        </w:rPr>
        <w:t> </w:t>
      </w:r>
      <w:hyperlink r:id="rId95" w:tgtFrame="_blank" w:history="1">
        <w:r w:rsidRPr="00170C58">
          <w:rPr>
            <w:rFonts w:ascii="Arial" w:eastAsia="굴림" w:hAnsi="Arial" w:cs="Arial"/>
            <w:color w:val="009900"/>
            <w:kern w:val="0"/>
            <w:sz w:val="18"/>
            <w:szCs w:val="18"/>
            <w:u w:val="single"/>
            <w:bdr w:val="none" w:sz="0" w:space="0" w:color="auto" w:frame="1"/>
          </w:rPr>
          <w:t>다음</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글을</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정독해</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보는</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것을</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권해본다</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원래는</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제품</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리뷰글을</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쓰는데</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서론으로</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깔은</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내용이지만</w:t>
        </w:r>
        <w:r w:rsidRPr="00170C58">
          <w:rPr>
            <w:rFonts w:ascii="Arial" w:eastAsia="굴림" w:hAnsi="Arial" w:cs="Arial"/>
            <w:color w:val="009900"/>
            <w:kern w:val="0"/>
            <w:sz w:val="18"/>
            <w:szCs w:val="18"/>
            <w:u w:val="single"/>
            <w:bdr w:val="none" w:sz="0" w:space="0" w:color="auto" w:frame="1"/>
          </w:rPr>
          <w:t>, Wi-Fi</w:t>
        </w:r>
        <w:r w:rsidRPr="00170C58">
          <w:rPr>
            <w:rFonts w:ascii="Arial" w:eastAsia="굴림" w:hAnsi="Arial" w:cs="Arial"/>
            <w:color w:val="009900"/>
            <w:kern w:val="0"/>
            <w:sz w:val="18"/>
            <w:szCs w:val="18"/>
            <w:u w:val="single"/>
            <w:bdr w:val="none" w:sz="0" w:space="0" w:color="auto" w:frame="1"/>
          </w:rPr>
          <w:t>에</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대한</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내용을</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좀</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더</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상세히</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적은거라</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참고하면</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좋은</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내용일듯</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싶다</w:t>
        </w:r>
        <w:r w:rsidRPr="00170C58">
          <w:rPr>
            <w:rFonts w:ascii="Arial" w:eastAsia="굴림" w:hAnsi="Arial" w:cs="Arial"/>
            <w:color w:val="009900"/>
            <w:kern w:val="0"/>
            <w:sz w:val="18"/>
            <w:szCs w:val="18"/>
            <w:u w:val="single"/>
            <w:bdr w:val="none" w:sz="0" w:space="0" w:color="auto" w:frame="1"/>
          </w:rPr>
          <w:t>.</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w:t>
      </w:r>
      <w:hyperlink r:id="rId96" w:history="1">
        <w:proofErr w:type="gramStart"/>
        <w:r w:rsidRPr="00170C58">
          <w:rPr>
            <w:rFonts w:ascii="Arial" w:eastAsia="굴림" w:hAnsi="Arial" w:cs="Arial"/>
            <w:color w:val="009900"/>
            <w:kern w:val="0"/>
            <w:sz w:val="18"/>
            <w:szCs w:val="18"/>
            <w:u w:val="single"/>
            <w:bdr w:val="none" w:sz="0" w:space="0" w:color="auto" w:frame="1"/>
          </w:rPr>
          <w:t>edit</w:t>
        </w:r>
        <w:proofErr w:type="gramEnd"/>
      </w:hyperlink>
      <w:r w:rsidRPr="00170C58">
        <w:rPr>
          <w:rFonts w:ascii="Arial" w:eastAsia="굴림" w:hAnsi="Arial" w:cs="Arial"/>
          <w:color w:val="000000"/>
          <w:kern w:val="0"/>
          <w:sz w:val="18"/>
          <w:szCs w:val="18"/>
        </w:rPr>
        <w:t>]</w:t>
      </w:r>
    </w:p>
    <w:p w:rsidR="00170C58" w:rsidRDefault="00170C58" w:rsidP="00170C58">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p>
    <w:bookmarkStart w:id="12" w:name="_GoBack"/>
    <w:bookmarkEnd w:id="12"/>
    <w:p w:rsidR="00170C58" w:rsidRPr="00170C58" w:rsidRDefault="00170C58" w:rsidP="00170C58">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r w:rsidRPr="00170C58">
        <w:rPr>
          <w:rFonts w:ascii="Arial" w:eastAsia="굴림" w:hAnsi="Arial" w:cs="Arial"/>
          <w:b/>
          <w:bCs/>
          <w:color w:val="000000"/>
          <w:kern w:val="0"/>
          <w:sz w:val="36"/>
          <w:szCs w:val="36"/>
        </w:rPr>
        <w:lastRenderedPageBreak/>
        <w:fldChar w:fldCharType="begin"/>
      </w:r>
      <w:r w:rsidRPr="00170C58">
        <w:rPr>
          <w:rFonts w:ascii="Arial" w:eastAsia="굴림" w:hAnsi="Arial" w:cs="Arial"/>
          <w:b/>
          <w:bCs/>
          <w:color w:val="000000"/>
          <w:kern w:val="0"/>
          <w:sz w:val="36"/>
          <w:szCs w:val="36"/>
        </w:rPr>
        <w:instrText xml:space="preserve"> HYPERLINK "https://mirror.enha.kr/wiki/Wi-Fi" \l "toc" </w:instrText>
      </w:r>
      <w:r w:rsidRPr="00170C58">
        <w:rPr>
          <w:rFonts w:ascii="Arial" w:eastAsia="굴림" w:hAnsi="Arial" w:cs="Arial"/>
          <w:b/>
          <w:bCs/>
          <w:color w:val="000000"/>
          <w:kern w:val="0"/>
          <w:sz w:val="36"/>
          <w:szCs w:val="36"/>
        </w:rPr>
        <w:fldChar w:fldCharType="separate"/>
      </w:r>
      <w:r w:rsidRPr="00170C58">
        <w:rPr>
          <w:rFonts w:ascii="Arial" w:eastAsia="굴림" w:hAnsi="Arial" w:cs="Arial"/>
          <w:b/>
          <w:bCs/>
          <w:color w:val="551A8B"/>
          <w:kern w:val="0"/>
          <w:sz w:val="36"/>
          <w:szCs w:val="36"/>
          <w:u w:val="single"/>
          <w:bdr w:val="none" w:sz="0" w:space="0" w:color="auto" w:frame="1"/>
        </w:rPr>
        <w:t>6</w:t>
      </w:r>
      <w:r w:rsidRPr="00170C58">
        <w:rPr>
          <w:rFonts w:ascii="Arial" w:eastAsia="굴림" w:hAnsi="Arial" w:cs="Arial"/>
          <w:b/>
          <w:bCs/>
          <w:color w:val="551A8B"/>
          <w:kern w:val="0"/>
          <w:sz w:val="36"/>
          <w:szCs w:val="36"/>
          <w:bdr w:val="none" w:sz="0" w:space="0" w:color="auto" w:frame="1"/>
        </w:rPr>
        <w:t>.</w:t>
      </w:r>
      <w:r w:rsidRPr="00170C58">
        <w:rPr>
          <w:rFonts w:ascii="Arial" w:eastAsia="굴림" w:hAnsi="Arial" w:cs="Arial"/>
          <w:b/>
          <w:bCs/>
          <w:color w:val="000000"/>
          <w:kern w:val="0"/>
          <w:sz w:val="36"/>
          <w:szCs w:val="36"/>
        </w:rPr>
        <w:fldChar w:fldCharType="end"/>
      </w:r>
      <w:r w:rsidRPr="00170C58">
        <w:rPr>
          <w:rFonts w:ascii="Arial" w:eastAsia="굴림" w:hAnsi="Arial" w:cs="Arial"/>
          <w:b/>
          <w:bCs/>
          <w:color w:val="000000"/>
          <w:kern w:val="0"/>
          <w:sz w:val="36"/>
          <w:szCs w:val="36"/>
        </w:rPr>
        <w:t> </w:t>
      </w:r>
      <w:r w:rsidRPr="00170C58">
        <w:rPr>
          <w:rFonts w:ascii="Arial" w:eastAsia="굴림" w:hAnsi="Arial" w:cs="Arial"/>
          <w:b/>
          <w:bCs/>
          <w:color w:val="000000"/>
          <w:kern w:val="0"/>
          <w:sz w:val="36"/>
          <w:szCs w:val="36"/>
        </w:rPr>
        <w:t>기타</w:t>
      </w:r>
      <w:r w:rsidRPr="00170C58">
        <w:rPr>
          <w:rFonts w:ascii="Arial" w:eastAsia="굴림" w:hAnsi="Arial" w:cs="Arial"/>
          <w:b/>
          <w:bCs/>
          <w:color w:val="000000"/>
          <w:kern w:val="0"/>
          <w:sz w:val="36"/>
          <w:szCs w:val="36"/>
        </w:rPr>
        <w:t> </w:t>
      </w:r>
      <w:hyperlink r:id="rId97" w:anchor="s-6" w:history="1">
        <w:r w:rsidRPr="00170C58">
          <w:rPr>
            <w:rFonts w:ascii="Arial" w:eastAsia="굴림" w:hAnsi="Arial" w:cs="Arial"/>
            <w:b/>
            <w:bCs/>
            <w:color w:val="551A8B"/>
            <w:kern w:val="0"/>
            <w:sz w:val="36"/>
            <w:szCs w:val="36"/>
            <w:u w:val="single"/>
            <w:bdr w:val="none" w:sz="0" w:space="0" w:color="auto" w:frame="1"/>
          </w:rPr>
          <w:t>¶</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hyperlink r:id="rId98" w:tgtFrame="_blank" w:history="1">
        <w:r w:rsidRPr="00170C58">
          <w:rPr>
            <w:rFonts w:ascii="Arial" w:eastAsia="굴림" w:hAnsi="Arial" w:cs="Arial"/>
            <w:color w:val="009900"/>
            <w:kern w:val="0"/>
            <w:sz w:val="18"/>
            <w:szCs w:val="18"/>
            <w:u w:val="single"/>
            <w:bdr w:val="none" w:sz="0" w:space="0" w:color="auto" w:frame="1"/>
          </w:rPr>
          <w:t>와이파이가</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남성</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정자</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활동</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억제한다는</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기사가</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등장하면서</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당연히</w:t>
      </w:r>
      <w:r w:rsidRPr="00170C58">
        <w:rPr>
          <w:rFonts w:ascii="Arial" w:eastAsia="굴림" w:hAnsi="Arial" w:cs="Arial"/>
          <w:color w:val="000000"/>
          <w:kern w:val="0"/>
          <w:sz w:val="18"/>
          <w:szCs w:val="18"/>
        </w:rPr>
        <w:t> </w:t>
      </w:r>
      <w:hyperlink r:id="rId99" w:tooltip="내가 고자라니" w:history="1">
        <w:r w:rsidRPr="00170C58">
          <w:rPr>
            <w:rFonts w:ascii="Arial" w:eastAsia="굴림" w:hAnsi="Arial" w:cs="Arial"/>
            <w:color w:val="551A8B"/>
            <w:kern w:val="0"/>
            <w:sz w:val="18"/>
            <w:szCs w:val="18"/>
            <w:u w:val="single"/>
            <w:bdr w:val="none" w:sz="0" w:space="0" w:color="auto" w:frame="1"/>
          </w:rPr>
          <w:t>심영드립</w:t>
        </w:r>
      </w:hyperlink>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터졌고</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댓글의</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댓글에서도</w:t>
      </w:r>
      <w:proofErr w:type="spellEnd"/>
      <w:r w:rsidRPr="00170C58">
        <w:rPr>
          <w:rFonts w:ascii="Arial" w:eastAsia="굴림" w:hAnsi="Arial" w:cs="Arial"/>
          <w:color w:val="000000"/>
          <w:kern w:val="0"/>
          <w:sz w:val="18"/>
          <w:szCs w:val="18"/>
        </w:rPr>
        <w:t> </w:t>
      </w:r>
      <w:hyperlink r:id="rId100" w:tooltip="개드립" w:history="1">
        <w:r w:rsidRPr="00170C58">
          <w:rPr>
            <w:rFonts w:ascii="Arial" w:eastAsia="굴림" w:hAnsi="Arial" w:cs="Arial"/>
            <w:color w:val="551A8B"/>
            <w:kern w:val="0"/>
            <w:sz w:val="18"/>
            <w:szCs w:val="18"/>
            <w:u w:val="single"/>
            <w:bdr w:val="none" w:sz="0" w:space="0" w:color="auto" w:frame="1"/>
          </w:rPr>
          <w:t>개드립</w:t>
        </w:r>
      </w:hyperlink>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쏟아졌다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2011</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말과</w:t>
      </w:r>
      <w:r w:rsidRPr="00170C58">
        <w:rPr>
          <w:rFonts w:ascii="Arial" w:eastAsia="굴림" w:hAnsi="Arial" w:cs="Arial"/>
          <w:color w:val="000000"/>
          <w:kern w:val="0"/>
          <w:sz w:val="18"/>
          <w:szCs w:val="18"/>
        </w:rPr>
        <w:t xml:space="preserve"> 2012</w:t>
      </w:r>
      <w:r w:rsidRPr="00170C58">
        <w:rPr>
          <w:rFonts w:ascii="Arial" w:eastAsia="굴림" w:hAnsi="Arial" w:cs="Arial"/>
          <w:color w:val="000000"/>
          <w:kern w:val="0"/>
          <w:sz w:val="18"/>
          <w:szCs w:val="18"/>
        </w:rPr>
        <w:t>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초에는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몇몇</w:t>
      </w:r>
      <w:r w:rsidRPr="00170C58">
        <w:rPr>
          <w:rFonts w:ascii="Arial" w:eastAsia="굴림" w:hAnsi="Arial" w:cs="Arial"/>
          <w:color w:val="000000"/>
          <w:kern w:val="0"/>
          <w:sz w:val="18"/>
          <w:szCs w:val="18"/>
        </w:rPr>
        <w:t> </w:t>
      </w:r>
      <w:hyperlink r:id="rId101" w:tooltip="비행 청소년" w:history="1">
        <w:r w:rsidRPr="00170C58">
          <w:rPr>
            <w:rFonts w:ascii="Arial" w:eastAsia="굴림" w:hAnsi="Arial" w:cs="Arial"/>
            <w:color w:val="551A8B"/>
            <w:kern w:val="0"/>
            <w:sz w:val="18"/>
            <w:szCs w:val="18"/>
            <w:u w:val="single"/>
            <w:bdr w:val="none" w:sz="0" w:space="0" w:color="auto" w:frame="1"/>
          </w:rPr>
          <w:t>비행</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청소년</w:t>
        </w:r>
      </w:hyperlink>
      <w:r w:rsidRPr="00170C58">
        <w:rPr>
          <w:rFonts w:ascii="Arial" w:eastAsia="굴림" w:hAnsi="Arial" w:cs="Arial"/>
          <w:color w:val="000000"/>
          <w:kern w:val="0"/>
          <w:sz w:val="18"/>
          <w:szCs w:val="18"/>
        </w:rPr>
        <w:t>들이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힘이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약한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아이들한테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강제로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핫스팟</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접속을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강요하고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자신들은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무제한으로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하는</w:t>
      </w:r>
      <w:r w:rsidRPr="00170C58">
        <w:rPr>
          <w:rFonts w:ascii="Arial" w:eastAsia="굴림" w:hAnsi="Arial" w:cs="Arial"/>
          <w:color w:val="000000"/>
          <w:kern w:val="0"/>
          <w:sz w:val="18"/>
          <w:szCs w:val="18"/>
        </w:rPr>
        <w:t xml:space="preserve"> '</w:t>
      </w:r>
      <w:hyperlink r:id="rId102" w:tooltip="와이파이 셔틀" w:history="1">
        <w:r w:rsidRPr="00170C58">
          <w:rPr>
            <w:rFonts w:ascii="Arial" w:eastAsia="굴림" w:hAnsi="Arial" w:cs="Arial"/>
            <w:color w:val="551A8B"/>
            <w:kern w:val="0"/>
            <w:sz w:val="18"/>
            <w:szCs w:val="18"/>
            <w:u w:val="single"/>
            <w:bdr w:val="none" w:sz="0" w:space="0" w:color="auto" w:frame="1"/>
          </w:rPr>
          <w:t>와이파이</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셔틀</w:t>
        </w:r>
      </w:hyperlink>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되었다</w:t>
      </w:r>
      <w:r w:rsidRPr="00170C58">
        <w:rPr>
          <w:rFonts w:ascii="Arial" w:eastAsia="굴림" w:hAnsi="Arial" w:cs="Arial"/>
          <w:color w:val="000000"/>
          <w:kern w:val="0"/>
          <w:sz w:val="18"/>
          <w:szCs w:val="18"/>
        </w:rPr>
        <w:t>. </w:t>
      </w:r>
      <w:hyperlink r:id="rId103" w:tgtFrame="_blank" w:history="1">
        <w:r w:rsidRPr="00170C58">
          <w:rPr>
            <w:rFonts w:ascii="Arial" w:eastAsia="굴림" w:hAnsi="Arial" w:cs="Arial"/>
            <w:color w:val="009900"/>
            <w:kern w:val="0"/>
            <w:sz w:val="18"/>
            <w:szCs w:val="18"/>
            <w:u w:val="single"/>
            <w:bdr w:val="none" w:sz="0" w:space="0" w:color="auto" w:frame="1"/>
          </w:rPr>
          <w:t>천하의</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개쌍놈들이다</w:t>
        </w:r>
        <w:r w:rsidRPr="00170C58">
          <w:rPr>
            <w:rFonts w:ascii="Arial" w:eastAsia="굴림" w:hAnsi="Arial" w:cs="Arial"/>
            <w:color w:val="009900"/>
            <w:kern w:val="0"/>
            <w:sz w:val="18"/>
            <w:szCs w:val="18"/>
            <w:u w:val="single"/>
            <w:bdr w:val="none" w:sz="0" w:space="0" w:color="auto" w:frame="1"/>
          </w:rPr>
          <w:t>.</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Wi-Fi</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디스플레이를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연결하는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기술도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Miracast</w:t>
      </w:r>
      <w:proofErr w:type="spellEnd"/>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미라캐스트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애플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기기에선</w:t>
      </w:r>
      <w:r w:rsidRPr="00170C58">
        <w:rPr>
          <w:rFonts w:ascii="Arial" w:eastAsia="굴림" w:hAnsi="Arial" w:cs="Arial"/>
          <w:color w:val="000000"/>
          <w:kern w:val="0"/>
          <w:sz w:val="18"/>
          <w:szCs w:val="18"/>
        </w:rPr>
        <w:t xml:space="preserve"> Airplay Mirroring, </w:t>
      </w:r>
      <w:r w:rsidRPr="00170C58">
        <w:rPr>
          <w:rFonts w:ascii="Arial" w:eastAsia="굴림" w:hAnsi="Arial" w:cs="Arial"/>
          <w:color w:val="000000"/>
          <w:kern w:val="0"/>
          <w:sz w:val="18"/>
          <w:szCs w:val="18"/>
        </w:rPr>
        <w:t>인텔에서는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WiDi</w:t>
      </w:r>
      <w:proofErr w:type="spellEnd"/>
      <w:r w:rsidRPr="00170C58">
        <w:rPr>
          <w:rFonts w:ascii="Arial" w:eastAsia="굴림" w:hAnsi="Arial" w:cs="Arial"/>
          <w:color w:val="000000"/>
          <w:kern w:val="0"/>
          <w:sz w:val="18"/>
          <w:szCs w:val="18"/>
        </w:rPr>
        <w:t>(Wireless Display)</w:t>
      </w:r>
      <w:r w:rsidRPr="00170C58">
        <w:rPr>
          <w:rFonts w:ascii="Arial" w:eastAsia="굴림" w:hAnsi="Arial" w:cs="Arial"/>
          <w:color w:val="000000"/>
          <w:kern w:val="0"/>
          <w:sz w:val="18"/>
          <w:szCs w:val="18"/>
        </w:rPr>
        <w:t>라는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이름으로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불리고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hyperlink r:id="rId104" w:tooltip="영국 드라마" w:history="1">
        <w:r w:rsidRPr="00170C58">
          <w:rPr>
            <w:rFonts w:ascii="Arial" w:eastAsia="굴림" w:hAnsi="Arial" w:cs="Arial"/>
            <w:color w:val="551A8B"/>
            <w:kern w:val="0"/>
            <w:sz w:val="18"/>
            <w:szCs w:val="18"/>
            <w:u w:val="single"/>
            <w:bdr w:val="none" w:sz="0" w:space="0" w:color="auto" w:frame="1"/>
          </w:rPr>
          <w:t>영국</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드라마</w:t>
        </w:r>
      </w:hyperlink>
      <w:r w:rsidRPr="00170C58">
        <w:rPr>
          <w:rFonts w:ascii="Arial" w:eastAsia="굴림" w:hAnsi="Arial" w:cs="Arial"/>
          <w:color w:val="000000"/>
          <w:kern w:val="0"/>
          <w:sz w:val="18"/>
          <w:szCs w:val="18"/>
        </w:rPr>
        <w:t> </w:t>
      </w:r>
      <w:hyperlink r:id="rId105" w:tooltip="닥터후" w:history="1">
        <w:r w:rsidRPr="00170C58">
          <w:rPr>
            <w:rFonts w:ascii="Arial" w:eastAsia="굴림" w:hAnsi="Arial" w:cs="Arial"/>
            <w:color w:val="551A8B"/>
            <w:kern w:val="0"/>
            <w:sz w:val="18"/>
            <w:szCs w:val="18"/>
            <w:u w:val="single"/>
            <w:bdr w:val="none" w:sz="0" w:space="0" w:color="auto" w:frame="1"/>
          </w:rPr>
          <w:t>닥터후</w:t>
        </w:r>
      </w:hyperlink>
      <w:r w:rsidRPr="00170C58">
        <w:rPr>
          <w:rFonts w:ascii="Arial" w:eastAsia="굴림" w:hAnsi="Arial" w:cs="Arial"/>
          <w:color w:val="000000"/>
          <w:kern w:val="0"/>
          <w:sz w:val="18"/>
          <w:szCs w:val="18"/>
        </w:rPr>
        <w:t>에서는</w:t>
      </w:r>
      <w:r w:rsidRPr="00170C58">
        <w:rPr>
          <w:rFonts w:ascii="Arial" w:eastAsia="굴림" w:hAnsi="Arial" w:cs="Arial"/>
          <w:color w:val="000000"/>
          <w:kern w:val="0"/>
          <w:sz w:val="18"/>
          <w:szCs w:val="18"/>
        </w:rPr>
        <w:t> </w:t>
      </w:r>
      <w:hyperlink r:id="rId106" w:tooltip="스푼헤드" w:history="1">
        <w:r w:rsidRPr="00170C58">
          <w:rPr>
            <w:rFonts w:ascii="Arial" w:eastAsia="굴림" w:hAnsi="Arial" w:cs="Arial"/>
            <w:color w:val="551A8B"/>
            <w:kern w:val="0"/>
            <w:sz w:val="18"/>
            <w:szCs w:val="18"/>
            <w:u w:val="single"/>
            <w:bdr w:val="none" w:sz="0" w:space="0" w:color="auto" w:frame="1"/>
          </w:rPr>
          <w:t>사람의</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영혼을</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빨아들이는</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와이파이</w:t>
        </w:r>
      </w:hyperlink>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등장했다</w:t>
      </w:r>
      <w:r w:rsidRPr="00170C58">
        <w:rPr>
          <w:rFonts w:ascii="Arial" w:eastAsia="굴림" w:hAnsi="Arial" w:cs="Arial"/>
          <w:color w:val="000000"/>
          <w:kern w:val="0"/>
          <w:sz w:val="18"/>
          <w:szCs w:val="18"/>
        </w:rPr>
        <w:t>. </w:t>
      </w:r>
      <w:del w:id="13" w:author="Unknown">
        <w:r w:rsidRPr="00170C58">
          <w:rPr>
            <w:rFonts w:ascii="Arial" w:eastAsia="굴림" w:hAnsi="Arial" w:cs="Arial"/>
            <w:color w:val="7F7F7F"/>
            <w:kern w:val="0"/>
            <w:sz w:val="18"/>
            <w:szCs w:val="18"/>
          </w:rPr>
          <w:fldChar w:fldCharType="begin"/>
        </w:r>
        <w:r w:rsidRPr="00170C58">
          <w:rPr>
            <w:rFonts w:ascii="Arial" w:eastAsia="굴림" w:hAnsi="Arial" w:cs="Arial"/>
            <w:color w:val="7F7F7F"/>
            <w:kern w:val="0"/>
            <w:sz w:val="18"/>
            <w:szCs w:val="18"/>
          </w:rPr>
          <w:delInstrText xml:space="preserve"> </w:delInstrText>
        </w:r>
        <w:r w:rsidRPr="00170C58">
          <w:rPr>
            <w:rFonts w:ascii="Arial" w:eastAsia="굴림" w:hAnsi="Arial" w:cs="Arial" w:hint="eastAsia"/>
            <w:color w:val="7F7F7F"/>
            <w:kern w:val="0"/>
            <w:sz w:val="18"/>
            <w:szCs w:val="18"/>
          </w:rPr>
          <w:delInstrText>HYPERLINK "https://mirror.enha.kr/wiki/%EC%9A%B0%EB%8A%94%20%EC%B2%9C%EC%82%AC" \o "</w:delInstrText>
        </w:r>
        <w:r w:rsidRPr="00170C58">
          <w:rPr>
            <w:rFonts w:ascii="Arial" w:eastAsia="굴림" w:hAnsi="Arial" w:cs="Arial" w:hint="eastAsia"/>
            <w:color w:val="7F7F7F"/>
            <w:kern w:val="0"/>
            <w:sz w:val="18"/>
            <w:szCs w:val="18"/>
          </w:rPr>
          <w:delInstrText>우는</w:delInstrText>
        </w:r>
        <w:r w:rsidRPr="00170C58">
          <w:rPr>
            <w:rFonts w:ascii="Arial" w:eastAsia="굴림" w:hAnsi="Arial" w:cs="Arial" w:hint="eastAsia"/>
            <w:color w:val="7F7F7F"/>
            <w:kern w:val="0"/>
            <w:sz w:val="18"/>
            <w:szCs w:val="18"/>
          </w:rPr>
          <w:delInstrText xml:space="preserve"> </w:delInstrText>
        </w:r>
        <w:r w:rsidRPr="00170C58">
          <w:rPr>
            <w:rFonts w:ascii="Arial" w:eastAsia="굴림" w:hAnsi="Arial" w:cs="Arial" w:hint="eastAsia"/>
            <w:color w:val="7F7F7F"/>
            <w:kern w:val="0"/>
            <w:sz w:val="18"/>
            <w:szCs w:val="18"/>
          </w:rPr>
          <w:delInstrText>천사</w:delInstrText>
        </w:r>
        <w:r w:rsidRPr="00170C58">
          <w:rPr>
            <w:rFonts w:ascii="Arial" w:eastAsia="굴림" w:hAnsi="Arial" w:cs="Arial" w:hint="eastAsia"/>
            <w:color w:val="7F7F7F"/>
            <w:kern w:val="0"/>
            <w:sz w:val="18"/>
            <w:szCs w:val="18"/>
          </w:rPr>
          <w:delInstrText>"</w:delInstrText>
        </w:r>
        <w:r w:rsidRPr="00170C58">
          <w:rPr>
            <w:rFonts w:ascii="Arial" w:eastAsia="굴림" w:hAnsi="Arial" w:cs="Arial"/>
            <w:color w:val="7F7F7F"/>
            <w:kern w:val="0"/>
            <w:sz w:val="18"/>
            <w:szCs w:val="18"/>
          </w:rPr>
          <w:delInstrText xml:space="preserve"> </w:delInstrText>
        </w:r>
        <w:r w:rsidRPr="00170C58">
          <w:rPr>
            <w:rFonts w:ascii="Arial" w:eastAsia="굴림" w:hAnsi="Arial" w:cs="Arial"/>
            <w:color w:val="7F7F7F"/>
            <w:kern w:val="0"/>
            <w:sz w:val="18"/>
            <w:szCs w:val="18"/>
          </w:rPr>
          <w:fldChar w:fldCharType="separate"/>
        </w:r>
        <w:r w:rsidRPr="00170C58">
          <w:rPr>
            <w:rFonts w:ascii="Arial" w:eastAsia="굴림" w:hAnsi="Arial" w:cs="Arial"/>
            <w:color w:val="AA8CC5"/>
            <w:kern w:val="0"/>
            <w:sz w:val="18"/>
            <w:szCs w:val="18"/>
            <w:u w:val="single"/>
            <w:bdr w:val="none" w:sz="0" w:space="0" w:color="auto" w:frame="1"/>
          </w:rPr>
          <w:delText>눈</w:delText>
        </w:r>
        <w:r w:rsidRPr="00170C58">
          <w:rPr>
            <w:rFonts w:ascii="Arial" w:eastAsia="굴림" w:hAnsi="Arial" w:cs="Arial"/>
            <w:color w:val="AA8CC5"/>
            <w:kern w:val="0"/>
            <w:sz w:val="18"/>
            <w:szCs w:val="18"/>
            <w:u w:val="single"/>
            <w:bdr w:val="none" w:sz="0" w:space="0" w:color="auto" w:frame="1"/>
          </w:rPr>
          <w:delText xml:space="preserve"> </w:delText>
        </w:r>
        <w:r w:rsidRPr="00170C58">
          <w:rPr>
            <w:rFonts w:ascii="Arial" w:eastAsia="굴림" w:hAnsi="Arial" w:cs="Arial"/>
            <w:color w:val="AA8CC5"/>
            <w:kern w:val="0"/>
            <w:sz w:val="18"/>
            <w:szCs w:val="18"/>
            <w:u w:val="single"/>
            <w:bdr w:val="none" w:sz="0" w:space="0" w:color="auto" w:frame="1"/>
          </w:rPr>
          <w:delText>감지</w:delText>
        </w:r>
        <w:r w:rsidRPr="00170C58">
          <w:rPr>
            <w:rFonts w:ascii="Arial" w:eastAsia="굴림" w:hAnsi="Arial" w:cs="Arial"/>
            <w:color w:val="AA8CC5"/>
            <w:kern w:val="0"/>
            <w:sz w:val="18"/>
            <w:szCs w:val="18"/>
            <w:u w:val="single"/>
            <w:bdr w:val="none" w:sz="0" w:space="0" w:color="auto" w:frame="1"/>
          </w:rPr>
          <w:delText xml:space="preserve"> </w:delText>
        </w:r>
        <w:r w:rsidRPr="00170C58">
          <w:rPr>
            <w:rFonts w:ascii="Arial" w:eastAsia="굴림" w:hAnsi="Arial" w:cs="Arial"/>
            <w:color w:val="AA8CC5"/>
            <w:kern w:val="0"/>
            <w:sz w:val="18"/>
            <w:szCs w:val="18"/>
            <w:u w:val="single"/>
            <w:bdr w:val="none" w:sz="0" w:space="0" w:color="auto" w:frame="1"/>
          </w:rPr>
          <w:delText>말라는</w:delText>
        </w:r>
        <w:r w:rsidRPr="00170C58">
          <w:rPr>
            <w:rFonts w:ascii="Arial" w:eastAsia="굴림" w:hAnsi="Arial" w:cs="Arial"/>
            <w:color w:val="7F7F7F"/>
            <w:kern w:val="0"/>
            <w:sz w:val="18"/>
            <w:szCs w:val="18"/>
          </w:rPr>
          <w:fldChar w:fldCharType="end"/>
        </w:r>
        <w:r w:rsidRPr="00170C58">
          <w:rPr>
            <w:rFonts w:ascii="Arial" w:eastAsia="굴림" w:hAnsi="Arial" w:cs="Arial"/>
            <w:color w:val="7F7F7F"/>
            <w:kern w:val="0"/>
            <w:sz w:val="18"/>
            <w:szCs w:val="18"/>
          </w:rPr>
          <w:delText> </w:delText>
        </w:r>
        <w:r w:rsidRPr="00170C58">
          <w:rPr>
            <w:rFonts w:ascii="Arial" w:eastAsia="굴림" w:hAnsi="Arial" w:cs="Arial"/>
            <w:color w:val="7F7F7F"/>
            <w:kern w:val="0"/>
            <w:sz w:val="18"/>
            <w:szCs w:val="18"/>
          </w:rPr>
          <w:delText>것으로</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모자라서</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이젠</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와이파이도</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조심해서</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써야하는</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드라마</w:delText>
        </w:r>
      </w:del>
      <w:r w:rsidRPr="00170C58">
        <w:rPr>
          <w:rFonts w:ascii="Arial" w:eastAsia="굴림" w:hAnsi="Arial" w:cs="Arial"/>
          <w:color w:val="000000"/>
          <w:kern w:val="0"/>
          <w:sz w:val="18"/>
          <w:szCs w:val="18"/>
        </w:rPr>
        <w:t> </w:t>
      </w:r>
      <w:del w:id="14" w:author="Unknown">
        <w:r w:rsidRPr="00170C58">
          <w:rPr>
            <w:rFonts w:ascii="Arial" w:eastAsia="굴림" w:hAnsi="Arial" w:cs="Arial"/>
            <w:color w:val="7F7F7F"/>
            <w:kern w:val="0"/>
            <w:sz w:val="18"/>
            <w:szCs w:val="18"/>
          </w:rPr>
          <w:delText>SSID</w:delText>
        </w:r>
        <w:r w:rsidRPr="00170C58">
          <w:rPr>
            <w:rFonts w:ascii="Arial" w:eastAsia="굴림" w:hAnsi="Arial" w:cs="Arial"/>
            <w:color w:val="7F7F7F"/>
            <w:kern w:val="0"/>
            <w:sz w:val="18"/>
            <w:szCs w:val="18"/>
          </w:rPr>
          <w:delText>가</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이상한</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문자로된</w:delText>
        </w:r>
        <w:r w:rsidRPr="00170C58">
          <w:rPr>
            <w:rFonts w:ascii="Arial" w:eastAsia="굴림" w:hAnsi="Arial" w:cs="Arial"/>
            <w:color w:val="7F7F7F"/>
            <w:kern w:val="0"/>
            <w:sz w:val="18"/>
            <w:szCs w:val="18"/>
          </w:rPr>
          <w:delText xml:space="preserve"> AP</w:delText>
        </w:r>
        <w:r w:rsidRPr="00170C58">
          <w:rPr>
            <w:rFonts w:ascii="Arial" w:eastAsia="굴림" w:hAnsi="Arial" w:cs="Arial"/>
            <w:color w:val="7F7F7F"/>
            <w:kern w:val="0"/>
            <w:sz w:val="18"/>
            <w:szCs w:val="18"/>
          </w:rPr>
          <w:delText>만</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조심하면된다</w:delText>
        </w:r>
      </w:del>
      <w:r w:rsidRPr="00170C58">
        <w:rPr>
          <w:rFonts w:ascii="Arial" w:eastAsia="굴림" w:hAnsi="Arial" w:cs="Arial"/>
          <w:color w:val="000000"/>
          <w:kern w:val="0"/>
          <w:sz w:val="18"/>
          <w:szCs w:val="18"/>
        </w:rPr>
        <w:t> </w:t>
      </w:r>
      <w:del w:id="15" w:author="Unknown">
        <w:r w:rsidRPr="00170C58">
          <w:rPr>
            <w:rFonts w:ascii="Arial" w:eastAsia="굴림" w:hAnsi="Arial" w:cs="Arial"/>
            <w:color w:val="7F7F7F"/>
            <w:kern w:val="0"/>
            <w:sz w:val="18"/>
            <w:szCs w:val="18"/>
          </w:rPr>
          <w:delText>하지만</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만든</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조직자체가</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털렸다</w:delText>
        </w:r>
      </w:del>
      <w:hyperlink r:id="rId107" w:anchor="fn36" w:tooltip="사실 해당 에피소드를 잘보면 알겠지만 와이파이의 위험성보다는 와이파이를 통해 수집한 빅데이터의 위험성을 보여주고있다." w:history="1">
        <w:r w:rsidRPr="00170C58">
          <w:rPr>
            <w:rFonts w:ascii="굴림체" w:eastAsia="굴림체" w:hAnsi="굴림체" w:cs="굴림체"/>
            <w:color w:val="551A8B"/>
            <w:kern w:val="0"/>
            <w:sz w:val="15"/>
            <w:szCs w:val="15"/>
            <w:u w:val="single"/>
            <w:bdr w:val="none" w:sz="0" w:space="0" w:color="auto" w:frame="1"/>
            <w:vertAlign w:val="superscript"/>
          </w:rPr>
          <w:t>[36]</w:t>
        </w:r>
      </w:hyperlink>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Arial" w:eastAsia="굴림" w:hAnsi="Arial" w:cs="Arial"/>
          <w:color w:val="000000"/>
          <w:kern w:val="0"/>
          <w:sz w:val="18"/>
          <w:szCs w:val="18"/>
        </w:rPr>
        <w:t>정보화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사업의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일환인지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학교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측에서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설치하는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보안설정은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기본이고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고정</w:t>
      </w:r>
      <w:r w:rsidRPr="00170C58">
        <w:rPr>
          <w:rFonts w:ascii="Arial" w:eastAsia="굴림" w:hAnsi="Arial" w:cs="Arial"/>
          <w:color w:val="000000"/>
          <w:kern w:val="0"/>
          <w:sz w:val="18"/>
          <w:szCs w:val="18"/>
        </w:rPr>
        <w:t xml:space="preserve"> IP</w:t>
      </w:r>
      <w:hyperlink r:id="rId108" w:anchor="fn37" w:tooltip="이경우에는 그냥 학교에서 거의 사용안되는 컴퓨터의 IP를 따서 공유기에 덮어 씌우면 된다. 다만 만약 해당 컴퓨터가 동작을 하게 된다면 IP충돌로 [[더 이상 자세한 설명은 생략한다]]." w:history="1">
        <w:r w:rsidRPr="00170C58">
          <w:rPr>
            <w:rFonts w:ascii="굴림체" w:eastAsia="굴림체" w:hAnsi="굴림체" w:cs="굴림체"/>
            <w:color w:val="551A8B"/>
            <w:kern w:val="0"/>
            <w:sz w:val="15"/>
            <w:szCs w:val="15"/>
            <w:u w:val="single"/>
            <w:bdr w:val="none" w:sz="0" w:space="0" w:color="auto" w:frame="1"/>
            <w:vertAlign w:val="superscript"/>
          </w:rPr>
          <w:t>[37]</w:t>
        </w:r>
      </w:hyperlink>
      <w:r w:rsidRPr="00170C58">
        <w:rPr>
          <w:rFonts w:ascii="Arial" w:eastAsia="굴림" w:hAnsi="Arial" w:cs="Arial"/>
          <w:color w:val="000000"/>
          <w:kern w:val="0"/>
          <w:sz w:val="18"/>
          <w:szCs w:val="18"/>
        </w:rPr>
        <w:t xml:space="preserve">, VPN </w:t>
      </w:r>
      <w:r w:rsidRPr="00170C58">
        <w:rPr>
          <w:rFonts w:ascii="Arial" w:eastAsia="굴림" w:hAnsi="Arial" w:cs="Arial"/>
          <w:color w:val="000000"/>
          <w:kern w:val="0"/>
          <w:sz w:val="18"/>
          <w:szCs w:val="18"/>
        </w:rPr>
        <w:t>등</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여러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안전장치가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있으므로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선생님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노트북에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붙어있는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포스트잇의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비밀번호를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몰래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적어놓는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정도만으로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쉽게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뚫리지는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않는다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가끔씩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교실에서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설치하는</w:t>
      </w:r>
      <w:r w:rsidRPr="00170C58">
        <w:rPr>
          <w:rFonts w:ascii="Arial" w:eastAsia="굴림" w:hAnsi="Arial" w:cs="Arial"/>
          <w:color w:val="000000"/>
          <w:kern w:val="0"/>
          <w:sz w:val="18"/>
          <w:szCs w:val="18"/>
        </w:rPr>
        <w:t> </w:t>
      </w:r>
      <w:hyperlink r:id="rId109" w:tooltip="닝겐" w:history="1">
        <w:r w:rsidRPr="00170C58">
          <w:rPr>
            <w:rFonts w:ascii="Arial" w:eastAsia="굴림" w:hAnsi="Arial" w:cs="Arial"/>
            <w:color w:val="551A8B"/>
            <w:kern w:val="0"/>
            <w:sz w:val="18"/>
            <w:szCs w:val="18"/>
            <w:u w:val="single"/>
            <w:bdr w:val="none" w:sz="0" w:space="0" w:color="auto" w:frame="1"/>
          </w:rPr>
          <w:t>닝겐</w:t>
        </w:r>
      </w:hyperlink>
      <w:r w:rsidRPr="00170C58">
        <w:rPr>
          <w:rFonts w:ascii="Arial" w:eastAsia="굴림" w:hAnsi="Arial" w:cs="Arial"/>
          <w:color w:val="000000"/>
          <w:kern w:val="0"/>
          <w:sz w:val="18"/>
          <w:szCs w:val="18"/>
        </w:rPr>
        <w:t>들이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마찬가지로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학교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인터넷망은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호락호락하게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털리지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않는다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게다가</w:t>
      </w:r>
      <w:r w:rsidRPr="00170C58">
        <w:rPr>
          <w:rFonts w:ascii="Arial" w:eastAsia="굴림" w:hAnsi="Arial" w:cs="Arial"/>
          <w:color w:val="000000"/>
          <w:kern w:val="0"/>
          <w:sz w:val="18"/>
          <w:szCs w:val="18"/>
        </w:rPr>
        <w:t> </w:t>
      </w:r>
      <w:r w:rsidRPr="00170C58">
        <w:rPr>
          <w:rFonts w:ascii="Arial" w:eastAsia="굴림" w:hAnsi="Arial" w:cs="Arial"/>
          <w:b/>
          <w:bCs/>
          <w:color w:val="000000"/>
          <w:kern w:val="0"/>
          <w:sz w:val="18"/>
          <w:szCs w:val="18"/>
        </w:rPr>
        <w:t>엄연한</w:t>
      </w:r>
      <w:r w:rsidRPr="00170C58">
        <w:rPr>
          <w:rFonts w:ascii="Arial" w:eastAsia="굴림" w:hAnsi="Arial" w:cs="Arial"/>
          <w:b/>
          <w:bCs/>
          <w:color w:val="000000"/>
          <w:kern w:val="0"/>
          <w:sz w:val="18"/>
          <w:szCs w:val="18"/>
        </w:rPr>
        <w:t xml:space="preserve"> </w:t>
      </w:r>
      <w:r w:rsidRPr="00170C58">
        <w:rPr>
          <w:rFonts w:ascii="Arial" w:eastAsia="굴림" w:hAnsi="Arial" w:cs="Arial"/>
          <w:b/>
          <w:bCs/>
          <w:color w:val="000000"/>
          <w:kern w:val="0"/>
          <w:sz w:val="18"/>
          <w:szCs w:val="18"/>
        </w:rPr>
        <w:t>불법행위이다</w:t>
      </w:r>
      <w:r w:rsidRPr="00170C58">
        <w:rPr>
          <w:rFonts w:ascii="Arial" w:eastAsia="굴림" w:hAnsi="Arial" w:cs="Arial"/>
          <w:b/>
          <w:bCs/>
          <w:color w:val="000000"/>
          <w:kern w:val="0"/>
          <w:sz w:val="18"/>
          <w:szCs w:val="18"/>
        </w:rPr>
        <w:t xml:space="preserve">. </w:t>
      </w:r>
      <w:r w:rsidRPr="00170C58">
        <w:rPr>
          <w:rFonts w:ascii="Arial" w:eastAsia="굴림" w:hAnsi="Arial" w:cs="Arial"/>
          <w:b/>
          <w:bCs/>
          <w:color w:val="000000"/>
          <w:kern w:val="0"/>
          <w:sz w:val="18"/>
          <w:szCs w:val="18"/>
        </w:rPr>
        <w:t>절대로</w:t>
      </w:r>
      <w:r w:rsidRPr="00170C58">
        <w:rPr>
          <w:rFonts w:ascii="Arial" w:eastAsia="굴림" w:hAnsi="Arial" w:cs="Arial"/>
          <w:b/>
          <w:bCs/>
          <w:color w:val="000000"/>
          <w:kern w:val="0"/>
          <w:sz w:val="18"/>
          <w:szCs w:val="18"/>
        </w:rPr>
        <w:t xml:space="preserve"> </w:t>
      </w:r>
      <w:r w:rsidRPr="00170C58">
        <w:rPr>
          <w:rFonts w:ascii="Arial" w:eastAsia="굴림" w:hAnsi="Arial" w:cs="Arial"/>
          <w:b/>
          <w:bCs/>
          <w:color w:val="000000"/>
          <w:kern w:val="0"/>
          <w:sz w:val="18"/>
          <w:szCs w:val="18"/>
        </w:rPr>
        <w:t>하지</w:t>
      </w:r>
      <w:r w:rsidRPr="00170C58">
        <w:rPr>
          <w:rFonts w:ascii="Arial" w:eastAsia="굴림" w:hAnsi="Arial" w:cs="Arial"/>
          <w:b/>
          <w:bCs/>
          <w:color w:val="000000"/>
          <w:kern w:val="0"/>
          <w:sz w:val="18"/>
          <w:szCs w:val="18"/>
        </w:rPr>
        <w:t xml:space="preserve"> </w:t>
      </w:r>
      <w:r w:rsidRPr="00170C58">
        <w:rPr>
          <w:rFonts w:ascii="Arial" w:eastAsia="굴림" w:hAnsi="Arial" w:cs="Arial"/>
          <w:b/>
          <w:bCs/>
          <w:color w:val="000000"/>
          <w:kern w:val="0"/>
          <w:sz w:val="18"/>
          <w:szCs w:val="18"/>
        </w:rPr>
        <w:t>마라</w:t>
      </w:r>
      <w:r w:rsidRPr="00170C58">
        <w:rPr>
          <w:rFonts w:ascii="Arial" w:eastAsia="굴림" w:hAnsi="Arial" w:cs="Arial"/>
          <w:b/>
          <w:bCs/>
          <w:color w:val="000000"/>
          <w:kern w:val="0"/>
          <w:sz w:val="18"/>
          <w:szCs w:val="18"/>
        </w:rPr>
        <w:t>.</w:t>
      </w:r>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보안상의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보안되지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않은</w:t>
      </w:r>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비밀번호가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내부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네트워크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해킹이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가능해지기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때문이다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혹시나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학교에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감사를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온</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교육청</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공무원에게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들키기라도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한다면</w:t>
      </w:r>
      <w:r w:rsidRPr="00170C58">
        <w:rPr>
          <w:rFonts w:ascii="Arial" w:eastAsia="굴림" w:hAnsi="Arial" w:cs="Arial"/>
          <w:color w:val="000000"/>
          <w:kern w:val="0"/>
          <w:sz w:val="18"/>
          <w:szCs w:val="18"/>
        </w:rPr>
        <w:t> </w:t>
      </w:r>
      <w:hyperlink r:id="rId110" w:tooltip="더 이상의 자세한 설명은 생략한다" w:history="1">
        <w:r w:rsidRPr="00170C58">
          <w:rPr>
            <w:rFonts w:ascii="Arial" w:eastAsia="굴림" w:hAnsi="Arial" w:cs="Arial"/>
            <w:color w:val="551A8B"/>
            <w:kern w:val="0"/>
            <w:sz w:val="18"/>
            <w:szCs w:val="18"/>
            <w:u w:val="single"/>
            <w:bdr w:val="none" w:sz="0" w:space="0" w:color="auto" w:frame="1"/>
          </w:rPr>
          <w:t>더</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이상의</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자세한</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설명은</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생략한다</w:t>
        </w:r>
      </w:hyperlink>
      <w:r w:rsidRPr="00170C58">
        <w:rPr>
          <w:rFonts w:ascii="Arial" w:eastAsia="굴림" w:hAnsi="Arial" w:cs="Arial"/>
          <w:color w:val="000000"/>
          <w:kern w:val="0"/>
          <w:sz w:val="18"/>
          <w:szCs w:val="18"/>
        </w:rPr>
        <w:t>.</w:t>
      </w: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proofErr w:type="spellStart"/>
      <w:r w:rsidRPr="00170C58">
        <w:rPr>
          <w:rFonts w:ascii="Arial" w:eastAsia="굴림" w:hAnsi="Arial" w:cs="Arial"/>
          <w:color w:val="000000"/>
          <w:kern w:val="0"/>
          <w:sz w:val="18"/>
          <w:szCs w:val="18"/>
        </w:rPr>
        <w:t>그외에는</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군내에서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수신기능이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달린</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프린터등에대해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문제가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있다고한다</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모처럼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아무것도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모르고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상급부대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지시로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바꿨다가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옛날걸로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바꾸는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진</w:t>
      </w:r>
      <w:proofErr w:type="gramStart"/>
      <w:r w:rsidRPr="00170C58">
        <w:rPr>
          <w:rFonts w:ascii="Arial" w:eastAsia="굴림" w:hAnsi="Arial" w:cs="Arial"/>
          <w:color w:val="000000"/>
          <w:kern w:val="0"/>
          <w:sz w:val="18"/>
          <w:szCs w:val="18"/>
        </w:rPr>
        <w:t>..</w:t>
      </w:r>
      <w:proofErr w:type="gram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당연한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풍경을</w:t>
      </w:r>
      <w:r w:rsidRPr="00170C58">
        <w:rPr>
          <w:rFonts w:ascii="Arial" w:eastAsia="굴림" w:hAnsi="Arial" w:cs="Arial"/>
          <w:color w:val="000000"/>
          <w:kern w:val="0"/>
          <w:sz w:val="18"/>
          <w:szCs w:val="18"/>
        </w:rPr>
        <w:t xml:space="preserve"> </w:t>
      </w:r>
      <w:proofErr w:type="gramStart"/>
      <w:r w:rsidRPr="00170C58">
        <w:rPr>
          <w:rFonts w:ascii="Arial" w:eastAsia="굴림" w:hAnsi="Arial" w:cs="Arial"/>
          <w:color w:val="000000"/>
          <w:kern w:val="0"/>
          <w:sz w:val="18"/>
          <w:szCs w:val="18"/>
        </w:rPr>
        <w:t>2013</w:t>
      </w:r>
      <w:r w:rsidRPr="00170C58">
        <w:rPr>
          <w:rFonts w:ascii="Arial" w:eastAsia="굴림" w:hAnsi="Arial" w:cs="Arial"/>
          <w:color w:val="000000"/>
          <w:kern w:val="0"/>
          <w:sz w:val="18"/>
          <w:szCs w:val="18"/>
        </w:rPr>
        <w:t>년경</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까지</w:t>
      </w:r>
      <w:proofErr w:type="gram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종종볼수있었다고한다</w:t>
      </w:r>
      <w:proofErr w:type="spellEnd"/>
      <w:r w:rsidRPr="00170C58">
        <w:rPr>
          <w:rFonts w:ascii="Arial" w:eastAsia="굴림" w:hAnsi="Arial" w:cs="Arial"/>
          <w:color w:val="000000"/>
          <w:kern w:val="0"/>
          <w:sz w:val="18"/>
          <w:szCs w:val="18"/>
        </w:rPr>
        <w:t>. </w:t>
      </w:r>
      <w:del w:id="16" w:author="Unknown">
        <w:r w:rsidRPr="00170C58">
          <w:rPr>
            <w:rFonts w:ascii="Arial" w:eastAsia="굴림" w:hAnsi="Arial" w:cs="Arial"/>
            <w:color w:val="7F7F7F"/>
            <w:kern w:val="0"/>
            <w:sz w:val="18"/>
            <w:szCs w:val="18"/>
          </w:rPr>
          <w:fldChar w:fldCharType="begin"/>
        </w:r>
        <w:r w:rsidRPr="00170C58">
          <w:rPr>
            <w:rFonts w:ascii="Arial" w:eastAsia="굴림" w:hAnsi="Arial" w:cs="Arial"/>
            <w:color w:val="7F7F7F"/>
            <w:kern w:val="0"/>
            <w:sz w:val="18"/>
            <w:szCs w:val="18"/>
          </w:rPr>
          <w:delInstrText xml:space="preserve"> </w:delInstrText>
        </w:r>
        <w:r w:rsidRPr="00170C58">
          <w:rPr>
            <w:rFonts w:ascii="Arial" w:eastAsia="굴림" w:hAnsi="Arial" w:cs="Arial" w:hint="eastAsia"/>
            <w:color w:val="7F7F7F"/>
            <w:kern w:val="0"/>
            <w:sz w:val="18"/>
            <w:szCs w:val="18"/>
          </w:rPr>
          <w:delInstrText>HYPERLINK "https://mirror.enha.kr/wiki/%EB%AC%B4%EC%8A%A8%20%EC%A7%80%EA%B1%B0%EB%A6%AC%EC%95%BC" \o "</w:delInstrText>
        </w:r>
        <w:r w:rsidRPr="00170C58">
          <w:rPr>
            <w:rFonts w:ascii="Arial" w:eastAsia="굴림" w:hAnsi="Arial" w:cs="Arial" w:hint="eastAsia"/>
            <w:color w:val="7F7F7F"/>
            <w:kern w:val="0"/>
            <w:sz w:val="18"/>
            <w:szCs w:val="18"/>
          </w:rPr>
          <w:delInstrText>무슨</w:delInstrText>
        </w:r>
        <w:r w:rsidRPr="00170C58">
          <w:rPr>
            <w:rFonts w:ascii="Arial" w:eastAsia="굴림" w:hAnsi="Arial" w:cs="Arial" w:hint="eastAsia"/>
            <w:color w:val="7F7F7F"/>
            <w:kern w:val="0"/>
            <w:sz w:val="18"/>
            <w:szCs w:val="18"/>
          </w:rPr>
          <w:delInstrText xml:space="preserve"> </w:delInstrText>
        </w:r>
        <w:r w:rsidRPr="00170C58">
          <w:rPr>
            <w:rFonts w:ascii="Arial" w:eastAsia="굴림" w:hAnsi="Arial" w:cs="Arial" w:hint="eastAsia"/>
            <w:color w:val="7F7F7F"/>
            <w:kern w:val="0"/>
            <w:sz w:val="18"/>
            <w:szCs w:val="18"/>
          </w:rPr>
          <w:delInstrText>지거리야</w:delInstrText>
        </w:r>
        <w:r w:rsidRPr="00170C58">
          <w:rPr>
            <w:rFonts w:ascii="Arial" w:eastAsia="굴림" w:hAnsi="Arial" w:cs="Arial" w:hint="eastAsia"/>
            <w:color w:val="7F7F7F"/>
            <w:kern w:val="0"/>
            <w:sz w:val="18"/>
            <w:szCs w:val="18"/>
          </w:rPr>
          <w:delInstrText>"</w:delInstrText>
        </w:r>
        <w:r w:rsidRPr="00170C58">
          <w:rPr>
            <w:rFonts w:ascii="Arial" w:eastAsia="굴림" w:hAnsi="Arial" w:cs="Arial"/>
            <w:color w:val="7F7F7F"/>
            <w:kern w:val="0"/>
            <w:sz w:val="18"/>
            <w:szCs w:val="18"/>
          </w:rPr>
          <w:delInstrText xml:space="preserve"> </w:delInstrText>
        </w:r>
        <w:r w:rsidRPr="00170C58">
          <w:rPr>
            <w:rFonts w:ascii="Arial" w:eastAsia="굴림" w:hAnsi="Arial" w:cs="Arial"/>
            <w:color w:val="7F7F7F"/>
            <w:kern w:val="0"/>
            <w:sz w:val="18"/>
            <w:szCs w:val="18"/>
          </w:rPr>
          <w:fldChar w:fldCharType="separate"/>
        </w:r>
        <w:r w:rsidRPr="00170C58">
          <w:rPr>
            <w:rFonts w:ascii="Arial" w:eastAsia="굴림" w:hAnsi="Arial" w:cs="Arial"/>
            <w:color w:val="AA8CC5"/>
            <w:kern w:val="0"/>
            <w:sz w:val="18"/>
            <w:szCs w:val="18"/>
            <w:u w:val="single"/>
            <w:bdr w:val="none" w:sz="0" w:space="0" w:color="auto" w:frame="1"/>
          </w:rPr>
          <w:delText>이게</w:delText>
        </w:r>
        <w:r w:rsidRPr="00170C58">
          <w:rPr>
            <w:rFonts w:ascii="Arial" w:eastAsia="굴림" w:hAnsi="Arial" w:cs="Arial"/>
            <w:color w:val="AA8CC5"/>
            <w:kern w:val="0"/>
            <w:sz w:val="18"/>
            <w:szCs w:val="18"/>
            <w:u w:val="single"/>
            <w:bdr w:val="none" w:sz="0" w:space="0" w:color="auto" w:frame="1"/>
          </w:rPr>
          <w:delText xml:space="preserve"> </w:delText>
        </w:r>
        <w:r w:rsidRPr="00170C58">
          <w:rPr>
            <w:rFonts w:ascii="Arial" w:eastAsia="굴림" w:hAnsi="Arial" w:cs="Arial"/>
            <w:color w:val="AA8CC5"/>
            <w:kern w:val="0"/>
            <w:sz w:val="18"/>
            <w:szCs w:val="18"/>
            <w:u w:val="single"/>
            <w:bdr w:val="none" w:sz="0" w:space="0" w:color="auto" w:frame="1"/>
          </w:rPr>
          <w:delText>무슨</w:delText>
        </w:r>
        <w:r w:rsidRPr="00170C58">
          <w:rPr>
            <w:rFonts w:ascii="Arial" w:eastAsia="굴림" w:hAnsi="Arial" w:cs="Arial"/>
            <w:color w:val="AA8CC5"/>
            <w:kern w:val="0"/>
            <w:sz w:val="18"/>
            <w:szCs w:val="18"/>
            <w:u w:val="single"/>
            <w:bdr w:val="none" w:sz="0" w:space="0" w:color="auto" w:frame="1"/>
          </w:rPr>
          <w:delText xml:space="preserve"> </w:delText>
        </w:r>
        <w:r w:rsidRPr="00170C58">
          <w:rPr>
            <w:rFonts w:ascii="Arial" w:eastAsia="굴림" w:hAnsi="Arial" w:cs="Arial"/>
            <w:color w:val="AA8CC5"/>
            <w:kern w:val="0"/>
            <w:sz w:val="18"/>
            <w:szCs w:val="18"/>
            <w:u w:val="single"/>
            <w:bdr w:val="none" w:sz="0" w:space="0" w:color="auto" w:frame="1"/>
          </w:rPr>
          <w:delText>지거리야</w:delText>
        </w:r>
        <w:r w:rsidRPr="00170C58">
          <w:rPr>
            <w:rFonts w:ascii="Arial" w:eastAsia="굴림" w:hAnsi="Arial" w:cs="Arial"/>
            <w:color w:val="AA8CC5"/>
            <w:kern w:val="0"/>
            <w:sz w:val="18"/>
            <w:szCs w:val="18"/>
            <w:u w:val="single"/>
            <w:bdr w:val="none" w:sz="0" w:space="0" w:color="auto" w:frame="1"/>
          </w:rPr>
          <w:delText>!</w:delText>
        </w:r>
        <w:r w:rsidRPr="00170C58">
          <w:rPr>
            <w:rFonts w:ascii="Arial" w:eastAsia="굴림" w:hAnsi="Arial" w:cs="Arial"/>
            <w:color w:val="7F7F7F"/>
            <w:kern w:val="0"/>
            <w:sz w:val="18"/>
            <w:szCs w:val="18"/>
          </w:rPr>
          <w:fldChar w:fldCharType="end"/>
        </w:r>
      </w:del>
    </w:p>
    <w:p w:rsidR="00170C58" w:rsidRPr="00170C58" w:rsidRDefault="00170C58" w:rsidP="00170C58">
      <w:pPr>
        <w:widowControl/>
        <w:wordWrap/>
        <w:autoSpaceDE/>
        <w:autoSpaceDN/>
        <w:spacing w:after="0" w:line="270" w:lineRule="atLeast"/>
        <w:jc w:val="left"/>
        <w:rPr>
          <w:rFonts w:ascii="Arial" w:eastAsia="굴림" w:hAnsi="Arial" w:cs="Arial"/>
          <w:color w:val="000000"/>
          <w:kern w:val="0"/>
          <w:sz w:val="18"/>
          <w:szCs w:val="18"/>
        </w:rPr>
      </w:pPr>
      <w:r w:rsidRPr="00170C58">
        <w:rPr>
          <w:rFonts w:ascii="굴림체" w:eastAsia="굴림체" w:hAnsi="굴림체" w:cs="굴림체"/>
          <w:color w:val="000000"/>
          <w:kern w:val="0"/>
          <w:sz w:val="24"/>
          <w:szCs w:val="24"/>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11" w:anchor="rfn1" w:history="1">
        <w:r w:rsidRPr="00170C58">
          <w:rPr>
            <w:rFonts w:ascii="굴림체" w:eastAsia="굴림체" w:hAnsi="굴림체" w:cs="굴림체"/>
            <w:color w:val="551A8B"/>
            <w:kern w:val="0"/>
            <w:sz w:val="15"/>
            <w:szCs w:val="15"/>
            <w:u w:val="single"/>
            <w:bdr w:val="none" w:sz="0" w:space="0" w:color="auto" w:frame="1"/>
            <w:vertAlign w:val="superscript"/>
          </w:rPr>
          <w:t>[1]</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현재는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읽은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공식이나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초창기에는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위피라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부르기도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했다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12" w:anchor="rfn2" w:history="1">
        <w:r w:rsidRPr="00170C58">
          <w:rPr>
            <w:rFonts w:ascii="굴림체" w:eastAsia="굴림체" w:hAnsi="굴림체" w:cs="굴림체"/>
            <w:color w:val="551A8B"/>
            <w:kern w:val="0"/>
            <w:sz w:val="15"/>
            <w:szCs w:val="15"/>
            <w:u w:val="single"/>
            <w:bdr w:val="none" w:sz="0" w:space="0" w:color="auto" w:frame="1"/>
            <w:vertAlign w:val="superscript"/>
          </w:rPr>
          <w:t>[2]</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이에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대응하여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기존의</w:t>
      </w:r>
      <w:r w:rsidRPr="00170C58">
        <w:rPr>
          <w:rFonts w:ascii="Arial" w:eastAsia="굴림" w:hAnsi="Arial" w:cs="Arial"/>
          <w:color w:val="000000"/>
          <w:kern w:val="0"/>
          <w:sz w:val="18"/>
          <w:szCs w:val="18"/>
        </w:rPr>
        <w:t xml:space="preserve"> Ethernet</w:t>
      </w:r>
      <w:r w:rsidRPr="00170C58">
        <w:rPr>
          <w:rFonts w:ascii="Arial" w:eastAsia="굴림" w:hAnsi="Arial" w:cs="Arial"/>
          <w:color w:val="000000"/>
          <w:kern w:val="0"/>
          <w:sz w:val="18"/>
          <w:szCs w:val="18"/>
        </w:rPr>
        <w:t>은</w:t>
      </w:r>
      <w:r w:rsidRPr="00170C58">
        <w:rPr>
          <w:rFonts w:ascii="Arial" w:eastAsia="굴림" w:hAnsi="Arial" w:cs="Arial"/>
          <w:color w:val="000000"/>
          <w:kern w:val="0"/>
          <w:sz w:val="18"/>
          <w:szCs w:val="18"/>
        </w:rPr>
        <w:t xml:space="preserve"> Wired LAN(</w:t>
      </w:r>
      <w:proofErr w:type="spellStart"/>
      <w:r w:rsidRPr="00170C58">
        <w:rPr>
          <w:rFonts w:ascii="Arial" w:eastAsia="굴림" w:hAnsi="Arial" w:cs="Arial"/>
          <w:color w:val="000000"/>
          <w:kern w:val="0"/>
          <w:sz w:val="18"/>
          <w:szCs w:val="18"/>
        </w:rPr>
        <w:t>유선랜</w:t>
      </w:r>
      <w:proofErr w:type="spellEnd"/>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칭하기도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13" w:anchor="rfn3" w:history="1">
        <w:r w:rsidRPr="00170C58">
          <w:rPr>
            <w:rFonts w:ascii="굴림체" w:eastAsia="굴림체" w:hAnsi="굴림체" w:cs="굴림체"/>
            <w:color w:val="551A8B"/>
            <w:kern w:val="0"/>
            <w:sz w:val="15"/>
            <w:szCs w:val="15"/>
            <w:u w:val="single"/>
            <w:bdr w:val="none" w:sz="0" w:space="0" w:color="auto" w:frame="1"/>
            <w:vertAlign w:val="superscript"/>
          </w:rPr>
          <w:t>[3]</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물론</w:t>
      </w:r>
      <w:r w:rsidRPr="00170C58">
        <w:rPr>
          <w:rFonts w:ascii="Arial" w:eastAsia="굴림" w:hAnsi="Arial" w:cs="Arial"/>
          <w:color w:val="000000"/>
          <w:kern w:val="0"/>
          <w:sz w:val="18"/>
          <w:szCs w:val="18"/>
        </w:rPr>
        <w:t xml:space="preserve"> 2~3</w:t>
      </w:r>
      <w:r w:rsidRPr="00170C58">
        <w:rPr>
          <w:rFonts w:ascii="Arial" w:eastAsia="굴림" w:hAnsi="Arial" w:cs="Arial"/>
          <w:color w:val="000000"/>
          <w:kern w:val="0"/>
          <w:sz w:val="18"/>
          <w:szCs w:val="18"/>
        </w:rPr>
        <w:t>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연결해서는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체감하기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힘들다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보통</w:t>
      </w:r>
      <w:r w:rsidRPr="00170C58">
        <w:rPr>
          <w:rFonts w:ascii="Arial" w:eastAsia="굴림" w:hAnsi="Arial" w:cs="Arial"/>
          <w:color w:val="000000"/>
          <w:kern w:val="0"/>
          <w:sz w:val="18"/>
          <w:szCs w:val="18"/>
        </w:rPr>
        <w:t xml:space="preserve"> 10</w:t>
      </w:r>
      <w:r w:rsidRPr="00170C58">
        <w:rPr>
          <w:rFonts w:ascii="Arial" w:eastAsia="굴림" w:hAnsi="Arial" w:cs="Arial"/>
          <w:color w:val="000000"/>
          <w:kern w:val="0"/>
          <w:sz w:val="18"/>
          <w:szCs w:val="18"/>
        </w:rPr>
        <w:t>개가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넘어가면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본격적으로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버벅거림을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느낄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w:t>
      </w:r>
      <w:del w:id="17" w:author="Unknown">
        <w:r w:rsidRPr="00170C58">
          <w:rPr>
            <w:rFonts w:ascii="Arial" w:eastAsia="굴림" w:hAnsi="Arial" w:cs="Arial"/>
            <w:color w:val="7F7F7F"/>
            <w:kern w:val="0"/>
            <w:sz w:val="18"/>
            <w:szCs w:val="18"/>
          </w:rPr>
          <w:delText>솔직히</w:delText>
        </w:r>
        <w:r w:rsidRPr="00170C58">
          <w:rPr>
            <w:rFonts w:ascii="Arial" w:eastAsia="굴림" w:hAnsi="Arial" w:cs="Arial"/>
            <w:color w:val="7F7F7F"/>
            <w:kern w:val="0"/>
            <w:sz w:val="18"/>
            <w:szCs w:val="18"/>
          </w:rPr>
          <w:delText xml:space="preserve"> 10</w:delText>
        </w:r>
        <w:r w:rsidRPr="00170C58">
          <w:rPr>
            <w:rFonts w:ascii="Arial" w:eastAsia="굴림" w:hAnsi="Arial" w:cs="Arial"/>
            <w:color w:val="7F7F7F"/>
            <w:kern w:val="0"/>
            <w:sz w:val="18"/>
            <w:szCs w:val="18"/>
          </w:rPr>
          <w:delText>개가</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안되도</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인터넷</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각자</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쓸거</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다</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쓰면</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느려진다</w:delText>
        </w:r>
      </w:del>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14" w:anchor="rfn4" w:history="1">
        <w:r w:rsidRPr="00170C58">
          <w:rPr>
            <w:rFonts w:ascii="굴림체" w:eastAsia="굴림체" w:hAnsi="굴림체" w:cs="굴림체"/>
            <w:color w:val="551A8B"/>
            <w:kern w:val="0"/>
            <w:sz w:val="15"/>
            <w:szCs w:val="15"/>
            <w:u w:val="single"/>
            <w:bdr w:val="none" w:sz="0" w:space="0" w:color="auto" w:frame="1"/>
            <w:vertAlign w:val="superscript"/>
          </w:rPr>
          <w:t>[4]</w:t>
        </w:r>
      </w:hyperlink>
      <w:r w:rsidRPr="00170C58">
        <w:rPr>
          <w:rFonts w:ascii="Arial" w:eastAsia="굴림" w:hAnsi="Arial" w:cs="Arial"/>
          <w:color w:val="000000"/>
          <w:kern w:val="0"/>
          <w:sz w:val="18"/>
          <w:szCs w:val="18"/>
        </w:rPr>
        <w:t> Ethernet</w:t>
      </w:r>
      <w:r w:rsidRPr="00170C58">
        <w:rPr>
          <w:rFonts w:ascii="Arial" w:eastAsia="굴림" w:hAnsi="Arial" w:cs="Arial"/>
          <w:color w:val="000000"/>
          <w:kern w:val="0"/>
          <w:sz w:val="18"/>
          <w:szCs w:val="18"/>
        </w:rPr>
        <w:t>은</w:t>
      </w:r>
      <w:r w:rsidRPr="00170C58">
        <w:rPr>
          <w:rFonts w:ascii="Arial" w:eastAsia="굴림" w:hAnsi="Arial" w:cs="Arial"/>
          <w:color w:val="000000"/>
          <w:kern w:val="0"/>
          <w:sz w:val="18"/>
          <w:szCs w:val="18"/>
        </w:rPr>
        <w:t xml:space="preserve"> UTP </w:t>
      </w:r>
      <w:r w:rsidRPr="00170C58">
        <w:rPr>
          <w:rFonts w:ascii="Arial" w:eastAsia="굴림" w:hAnsi="Arial" w:cs="Arial"/>
          <w:color w:val="000000"/>
          <w:kern w:val="0"/>
          <w:sz w:val="18"/>
          <w:szCs w:val="18"/>
        </w:rPr>
        <w:t>케이블을</w:t>
      </w:r>
      <w:r w:rsidRPr="00170C58">
        <w:rPr>
          <w:rFonts w:ascii="Arial" w:eastAsia="굴림" w:hAnsi="Arial" w:cs="Arial"/>
          <w:color w:val="000000"/>
          <w:kern w:val="0"/>
          <w:sz w:val="18"/>
          <w:szCs w:val="18"/>
        </w:rPr>
        <w:t xml:space="preserve"> 100m </w:t>
      </w:r>
      <w:r w:rsidRPr="00170C58">
        <w:rPr>
          <w:rFonts w:ascii="Arial" w:eastAsia="굴림" w:hAnsi="Arial" w:cs="Arial"/>
          <w:color w:val="000000"/>
          <w:kern w:val="0"/>
          <w:sz w:val="18"/>
          <w:szCs w:val="18"/>
        </w:rPr>
        <w:t>이상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권장하고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물론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중간에</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리피터를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설치해서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확장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가능하지만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광</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케이블을</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까는게</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유리하다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15" w:anchor="rfn5" w:history="1">
        <w:r w:rsidRPr="00170C58">
          <w:rPr>
            <w:rFonts w:ascii="굴림체" w:eastAsia="굴림체" w:hAnsi="굴림체" w:cs="굴림체"/>
            <w:color w:val="551A8B"/>
            <w:kern w:val="0"/>
            <w:sz w:val="15"/>
            <w:szCs w:val="15"/>
            <w:u w:val="single"/>
            <w:bdr w:val="none" w:sz="0" w:space="0" w:color="auto" w:frame="1"/>
            <w:vertAlign w:val="superscript"/>
          </w:rPr>
          <w:t>[5]</w:t>
        </w:r>
      </w:hyperlink>
      <w:r w:rsidRPr="00170C58">
        <w:rPr>
          <w:rFonts w:ascii="Arial" w:eastAsia="굴림" w:hAnsi="Arial" w:cs="Arial"/>
          <w:color w:val="000000"/>
          <w:kern w:val="0"/>
          <w:sz w:val="18"/>
          <w:szCs w:val="18"/>
        </w:rPr>
        <w:t> LAN</w:t>
      </w:r>
      <w:r w:rsidRPr="00170C58">
        <w:rPr>
          <w:rFonts w:ascii="Arial" w:eastAsia="굴림" w:hAnsi="Arial" w:cs="Arial"/>
          <w:color w:val="000000"/>
          <w:kern w:val="0"/>
          <w:sz w:val="18"/>
          <w:szCs w:val="18"/>
        </w:rPr>
        <w:t>보다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좁은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범위</w:t>
      </w:r>
      <w:r w:rsidRPr="00170C58">
        <w:rPr>
          <w:rFonts w:ascii="Arial" w:eastAsia="굴림" w:hAnsi="Arial" w:cs="Arial"/>
          <w:color w:val="000000"/>
          <w:kern w:val="0"/>
          <w:sz w:val="18"/>
          <w:szCs w:val="18"/>
        </w:rPr>
        <w:t>(PAN)</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커버하는</w:t>
      </w:r>
      <w:r w:rsidRPr="00170C58">
        <w:rPr>
          <w:rFonts w:ascii="Arial" w:eastAsia="굴림" w:hAnsi="Arial" w:cs="Arial"/>
          <w:color w:val="000000"/>
          <w:kern w:val="0"/>
          <w:sz w:val="18"/>
          <w:szCs w:val="18"/>
        </w:rPr>
        <w:t> </w:t>
      </w:r>
      <w:hyperlink r:id="rId116" w:tooltip="블루투스" w:history="1">
        <w:r w:rsidRPr="00170C58">
          <w:rPr>
            <w:rFonts w:ascii="Arial" w:eastAsia="굴림" w:hAnsi="Arial" w:cs="Arial"/>
            <w:color w:val="551A8B"/>
            <w:kern w:val="0"/>
            <w:sz w:val="18"/>
            <w:szCs w:val="18"/>
            <w:u w:val="single"/>
            <w:bdr w:val="none" w:sz="0" w:space="0" w:color="auto" w:frame="1"/>
          </w:rPr>
          <w:t>블루투스</w:t>
        </w:r>
      </w:hyperlink>
      <w:r w:rsidRPr="00170C58">
        <w:rPr>
          <w:rFonts w:ascii="Arial" w:eastAsia="굴림" w:hAnsi="Arial" w:cs="Arial"/>
          <w:color w:val="000000"/>
          <w:kern w:val="0"/>
          <w:sz w:val="18"/>
          <w:szCs w:val="18"/>
        </w:rPr>
        <w:t>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커버리지가</w:t>
      </w:r>
      <w:r w:rsidRPr="00170C58">
        <w:rPr>
          <w:rFonts w:ascii="Arial" w:eastAsia="굴림" w:hAnsi="Arial" w:cs="Arial"/>
          <w:color w:val="000000"/>
          <w:kern w:val="0"/>
          <w:sz w:val="18"/>
          <w:szCs w:val="18"/>
        </w:rPr>
        <w:t xml:space="preserve"> 10m </w:t>
      </w:r>
      <w:r w:rsidRPr="00170C58">
        <w:rPr>
          <w:rFonts w:ascii="Arial" w:eastAsia="굴림" w:hAnsi="Arial" w:cs="Arial"/>
          <w:color w:val="000000"/>
          <w:kern w:val="0"/>
          <w:sz w:val="18"/>
          <w:szCs w:val="18"/>
        </w:rPr>
        <w:t>이내이다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물론</w:t>
      </w:r>
      <w:r w:rsidRPr="00170C58">
        <w:rPr>
          <w:rFonts w:ascii="Arial" w:eastAsia="굴림" w:hAnsi="Arial" w:cs="Arial"/>
          <w:color w:val="000000"/>
          <w:kern w:val="0"/>
          <w:sz w:val="18"/>
          <w:szCs w:val="18"/>
        </w:rPr>
        <w:t xml:space="preserve"> 2.0 EDR</w:t>
      </w:r>
      <w:r w:rsidRPr="00170C58">
        <w:rPr>
          <w:rFonts w:ascii="Arial" w:eastAsia="굴림" w:hAnsi="Arial" w:cs="Arial"/>
          <w:color w:val="000000"/>
          <w:kern w:val="0"/>
          <w:sz w:val="18"/>
          <w:szCs w:val="18"/>
        </w:rPr>
        <w:t>에서는</w:t>
      </w:r>
      <w:r w:rsidRPr="00170C58">
        <w:rPr>
          <w:rFonts w:ascii="Arial" w:eastAsia="굴림" w:hAnsi="Arial" w:cs="Arial"/>
          <w:color w:val="000000"/>
          <w:kern w:val="0"/>
          <w:sz w:val="18"/>
          <w:szCs w:val="18"/>
        </w:rPr>
        <w:t xml:space="preserve"> 100m</w:t>
      </w:r>
      <w:r w:rsidRPr="00170C58">
        <w:rPr>
          <w:rFonts w:ascii="Arial" w:eastAsia="굴림" w:hAnsi="Arial" w:cs="Arial"/>
          <w:color w:val="000000"/>
          <w:kern w:val="0"/>
          <w:sz w:val="18"/>
          <w:szCs w:val="18"/>
        </w:rPr>
        <w:t>까지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커버하도록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확장되었지만</w:t>
      </w:r>
      <w:proofErr w:type="gramStart"/>
      <w:r w:rsidRPr="00170C58">
        <w:rPr>
          <w:rFonts w:ascii="Arial" w:eastAsia="굴림" w:hAnsi="Arial" w:cs="Arial"/>
          <w:color w:val="000000"/>
          <w:kern w:val="0"/>
          <w:sz w:val="18"/>
          <w:szCs w:val="18"/>
        </w:rPr>
        <w:t>...</w:t>
      </w:r>
      <w:proofErr w:type="gramEnd"/>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del w:id="18" w:author="Unknown">
        <w:r w:rsidRPr="00170C58">
          <w:rPr>
            <w:rFonts w:ascii="굴림체" w:eastAsia="굴림체" w:hAnsi="굴림체" w:cs="굴림체"/>
            <w:color w:val="000000"/>
            <w:kern w:val="0"/>
            <w:sz w:val="24"/>
            <w:szCs w:val="24"/>
          </w:rPr>
          <w:fldChar w:fldCharType="begin"/>
        </w:r>
      </w:del>
      <w:r w:rsidRPr="00170C58">
        <w:rPr>
          <w:rFonts w:ascii="굴림체" w:eastAsia="굴림체" w:hAnsi="굴림체" w:cs="굴림체"/>
          <w:color w:val="000000"/>
          <w:kern w:val="0"/>
          <w:sz w:val="24"/>
          <w:szCs w:val="24"/>
        </w:rPr>
        <w:instrText xml:space="preserve"> HYPERLINK "https://mirror.enha.kr/wiki/Wi-Fi" \l "rfn6" </w:instrText>
      </w:r>
      <w:r w:rsidRPr="00170C58">
        <w:rPr>
          <w:rFonts w:ascii="굴림체" w:eastAsia="굴림체" w:hAnsi="굴림체" w:cs="굴림체"/>
          <w:color w:val="000000"/>
          <w:kern w:val="0"/>
          <w:sz w:val="24"/>
          <w:szCs w:val="24"/>
        </w:rPr>
        <w:fldChar w:fldCharType="separate"/>
      </w:r>
      <w:r w:rsidRPr="00170C58">
        <w:rPr>
          <w:rFonts w:ascii="굴림체" w:eastAsia="굴림체" w:hAnsi="굴림체" w:cs="굴림체"/>
          <w:color w:val="551A8B"/>
          <w:kern w:val="0"/>
          <w:sz w:val="15"/>
          <w:szCs w:val="15"/>
          <w:u w:val="single"/>
          <w:bdr w:val="none" w:sz="0" w:space="0" w:color="auto" w:frame="1"/>
          <w:vertAlign w:val="superscript"/>
        </w:rPr>
        <w:t>[6]</w:t>
      </w:r>
      <w:r w:rsidRPr="00170C58">
        <w:rPr>
          <w:rFonts w:ascii="굴림체" w:eastAsia="굴림체" w:hAnsi="굴림체" w:cs="굴림체"/>
          <w:color w:val="000000"/>
          <w:kern w:val="0"/>
          <w:sz w:val="24"/>
          <w:szCs w:val="24"/>
        </w:rPr>
        <w:fldChar w:fldCharType="end"/>
      </w:r>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영어권</w:t>
      </w:r>
      <w:r w:rsidRPr="00170C58">
        <w:rPr>
          <w:rFonts w:ascii="Arial" w:eastAsia="굴림" w:hAnsi="Arial" w:cs="Arial"/>
          <w:color w:val="000000"/>
          <w:kern w:val="0"/>
          <w:sz w:val="18"/>
          <w:szCs w:val="18"/>
        </w:rPr>
        <w:t>/</w:t>
      </w:r>
      <w:proofErr w:type="spellStart"/>
      <w:r w:rsidRPr="00170C58">
        <w:rPr>
          <w:rFonts w:ascii="Arial" w:eastAsia="굴림" w:hAnsi="Arial" w:cs="Arial"/>
          <w:color w:val="000000"/>
          <w:kern w:val="0"/>
          <w:sz w:val="18"/>
          <w:szCs w:val="18"/>
        </w:rPr>
        <w:t>독어권에서는</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와이파이라고</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부르며</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프랑스어권</w:t>
      </w:r>
      <w:proofErr w:type="spellEnd"/>
      <w:r w:rsidRPr="00170C58">
        <w:rPr>
          <w:rFonts w:ascii="Arial" w:eastAsia="굴림" w:hAnsi="Arial" w:cs="Arial"/>
          <w:color w:val="000000"/>
          <w:kern w:val="0"/>
          <w:sz w:val="18"/>
          <w:szCs w:val="18"/>
        </w:rPr>
        <w:t>/</w:t>
      </w:r>
      <w:proofErr w:type="spellStart"/>
      <w:r w:rsidRPr="00170C58">
        <w:rPr>
          <w:rFonts w:ascii="Arial" w:eastAsia="굴림" w:hAnsi="Arial" w:cs="Arial"/>
          <w:color w:val="000000"/>
          <w:kern w:val="0"/>
          <w:sz w:val="18"/>
          <w:szCs w:val="18"/>
        </w:rPr>
        <w:t>이탈리아어권에서는</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위피라고</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부른다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물론</w:t>
      </w:r>
      <w:r w:rsidRPr="00170C58">
        <w:rPr>
          <w:rFonts w:ascii="Arial" w:eastAsia="굴림" w:hAnsi="Arial" w:cs="Arial"/>
          <w:color w:val="000000"/>
          <w:kern w:val="0"/>
          <w:sz w:val="18"/>
          <w:szCs w:val="18"/>
        </w:rPr>
        <w:t> </w:t>
      </w:r>
      <w:hyperlink r:id="rId117" w:tooltip="WIPI" w:history="1">
        <w:r w:rsidRPr="00170C58">
          <w:rPr>
            <w:rFonts w:ascii="Arial" w:eastAsia="굴림" w:hAnsi="Arial" w:cs="Arial"/>
            <w:color w:val="551A8B"/>
            <w:kern w:val="0"/>
            <w:sz w:val="18"/>
            <w:szCs w:val="18"/>
            <w:u w:val="single"/>
            <w:bdr w:val="none" w:sz="0" w:space="0" w:color="auto" w:frame="1"/>
          </w:rPr>
          <w:t>WIPI</w:t>
        </w:r>
      </w:hyperlink>
      <w:r w:rsidRPr="00170C58">
        <w:rPr>
          <w:rFonts w:ascii="Arial" w:eastAsia="굴림" w:hAnsi="Arial" w:cs="Arial"/>
          <w:color w:val="000000"/>
          <w:kern w:val="0"/>
          <w:sz w:val="18"/>
          <w:szCs w:val="18"/>
        </w:rPr>
        <w:t>와는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무관하다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이탈리아의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젊은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사람들은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와이파이라고</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부르는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추세라고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한다</w:t>
      </w:r>
      <w:r w:rsidRPr="00170C58">
        <w:rPr>
          <w:rFonts w:ascii="Arial" w:eastAsia="굴림" w:hAnsi="Arial" w:cs="Arial"/>
          <w:color w:val="000000"/>
          <w:kern w:val="0"/>
          <w:sz w:val="18"/>
          <w:szCs w:val="18"/>
        </w:rPr>
        <w:t>. </w:t>
      </w:r>
      <w:del w:id="19" w:author="Unknown">
        <w:r w:rsidRPr="00170C58">
          <w:rPr>
            <w:rFonts w:ascii="Arial" w:eastAsia="굴림" w:hAnsi="Arial" w:cs="Arial"/>
            <w:color w:val="7F7F7F"/>
            <w:kern w:val="0"/>
            <w:sz w:val="18"/>
            <w:szCs w:val="18"/>
          </w:rPr>
          <w:fldChar w:fldCharType="begin"/>
        </w:r>
        <w:r w:rsidRPr="00170C58">
          <w:rPr>
            <w:rFonts w:ascii="Arial" w:eastAsia="굴림" w:hAnsi="Arial" w:cs="Arial"/>
            <w:color w:val="7F7F7F"/>
            <w:kern w:val="0"/>
            <w:sz w:val="18"/>
            <w:szCs w:val="18"/>
          </w:rPr>
          <w:delInstrText xml:space="preserve"> </w:delInstrText>
        </w:r>
        <w:r w:rsidRPr="00170C58">
          <w:rPr>
            <w:rFonts w:ascii="Arial" w:eastAsia="굴림" w:hAnsi="Arial" w:cs="Arial" w:hint="eastAsia"/>
            <w:color w:val="7F7F7F"/>
            <w:kern w:val="0"/>
            <w:sz w:val="18"/>
            <w:szCs w:val="18"/>
          </w:rPr>
          <w:delInstrText>HYPERLINK "https://mirror.enha.kr/wiki/%EB%8C%80%ED%95%9C%EB%AF%BC%EA%B5%AD" \o "</w:delInstrText>
        </w:r>
        <w:r w:rsidRPr="00170C58">
          <w:rPr>
            <w:rFonts w:ascii="Arial" w:eastAsia="굴림" w:hAnsi="Arial" w:cs="Arial" w:hint="eastAsia"/>
            <w:color w:val="7F7F7F"/>
            <w:kern w:val="0"/>
            <w:sz w:val="18"/>
            <w:szCs w:val="18"/>
          </w:rPr>
          <w:delInstrText>대한민국</w:delInstrText>
        </w:r>
        <w:r w:rsidRPr="00170C58">
          <w:rPr>
            <w:rFonts w:ascii="Arial" w:eastAsia="굴림" w:hAnsi="Arial" w:cs="Arial" w:hint="eastAsia"/>
            <w:color w:val="7F7F7F"/>
            <w:kern w:val="0"/>
            <w:sz w:val="18"/>
            <w:szCs w:val="18"/>
          </w:rPr>
          <w:delInstrText>"</w:delInstrText>
        </w:r>
        <w:r w:rsidRPr="00170C58">
          <w:rPr>
            <w:rFonts w:ascii="Arial" w:eastAsia="굴림" w:hAnsi="Arial" w:cs="Arial"/>
            <w:color w:val="7F7F7F"/>
            <w:kern w:val="0"/>
            <w:sz w:val="18"/>
            <w:szCs w:val="18"/>
          </w:rPr>
          <w:delInstrText xml:space="preserve"> </w:delInstrText>
        </w:r>
        <w:r w:rsidRPr="00170C58">
          <w:rPr>
            <w:rFonts w:ascii="Arial" w:eastAsia="굴림" w:hAnsi="Arial" w:cs="Arial"/>
            <w:color w:val="7F7F7F"/>
            <w:kern w:val="0"/>
            <w:sz w:val="18"/>
            <w:szCs w:val="18"/>
          </w:rPr>
          <w:fldChar w:fldCharType="separate"/>
        </w:r>
        <w:r w:rsidRPr="00170C58">
          <w:rPr>
            <w:rFonts w:ascii="Arial" w:eastAsia="굴림" w:hAnsi="Arial" w:cs="Arial"/>
            <w:color w:val="AA8CC5"/>
            <w:kern w:val="0"/>
            <w:sz w:val="18"/>
            <w:szCs w:val="18"/>
            <w:u w:val="single"/>
            <w:bdr w:val="none" w:sz="0" w:space="0" w:color="auto" w:frame="1"/>
          </w:rPr>
          <w:delText>대한민국</w:delText>
        </w:r>
        <w:r w:rsidRPr="00170C58">
          <w:rPr>
            <w:rFonts w:ascii="Arial" w:eastAsia="굴림" w:hAnsi="Arial" w:cs="Arial"/>
            <w:color w:val="7F7F7F"/>
            <w:kern w:val="0"/>
            <w:sz w:val="18"/>
            <w:szCs w:val="18"/>
          </w:rPr>
          <w:fldChar w:fldCharType="end"/>
        </w:r>
        <w:r w:rsidRPr="00170C58">
          <w:rPr>
            <w:rFonts w:ascii="Arial" w:eastAsia="굴림" w:hAnsi="Arial" w:cs="Arial"/>
            <w:color w:val="7F7F7F"/>
            <w:kern w:val="0"/>
            <w:sz w:val="18"/>
            <w:szCs w:val="18"/>
          </w:rPr>
          <w:delText>에선</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와파</w:delText>
        </w:r>
      </w:del>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18" w:anchor="rfn7" w:history="1">
        <w:r w:rsidRPr="00170C58">
          <w:rPr>
            <w:rFonts w:ascii="굴림체" w:eastAsia="굴림체" w:hAnsi="굴림체" w:cs="굴림체"/>
            <w:color w:val="551A8B"/>
            <w:kern w:val="0"/>
            <w:sz w:val="15"/>
            <w:szCs w:val="15"/>
            <w:u w:val="single"/>
            <w:bdr w:val="none" w:sz="0" w:space="0" w:color="auto" w:frame="1"/>
            <w:vertAlign w:val="superscript"/>
          </w:rPr>
          <w:t>[7]</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주파수가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높아질수록</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전송량</w:t>
      </w:r>
      <w:proofErr w:type="spellEnd"/>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속도</w:t>
      </w:r>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측면에서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유리해지지만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전파의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직진성이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강해져서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도달거리는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좁아진다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19" w:anchor="rfn8" w:history="1">
        <w:r w:rsidRPr="00170C58">
          <w:rPr>
            <w:rFonts w:ascii="굴림체" w:eastAsia="굴림체" w:hAnsi="굴림체" w:cs="굴림체"/>
            <w:color w:val="551A8B"/>
            <w:kern w:val="0"/>
            <w:sz w:val="15"/>
            <w:szCs w:val="15"/>
            <w:u w:val="single"/>
            <w:bdr w:val="none" w:sz="0" w:space="0" w:color="auto" w:frame="1"/>
            <w:vertAlign w:val="superscript"/>
          </w:rPr>
          <w:t>[8]</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원래는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주파수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대역이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뿐</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어느쪽이라고</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빠르다거나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한게</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실제로는</w:t>
      </w:r>
      <w:r w:rsidRPr="00170C58">
        <w:rPr>
          <w:rFonts w:ascii="Arial" w:eastAsia="굴림" w:hAnsi="Arial" w:cs="Arial"/>
          <w:color w:val="000000"/>
          <w:kern w:val="0"/>
          <w:sz w:val="18"/>
          <w:szCs w:val="18"/>
        </w:rPr>
        <w:t xml:space="preserve"> 2.4GHz</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장비가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도처에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널린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관계로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신호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간섭이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적은</w:t>
      </w:r>
      <w:r w:rsidRPr="00170C58">
        <w:rPr>
          <w:rFonts w:ascii="Arial" w:eastAsia="굴림" w:hAnsi="Arial" w:cs="Arial"/>
          <w:color w:val="000000"/>
          <w:kern w:val="0"/>
          <w:sz w:val="18"/>
          <w:szCs w:val="18"/>
        </w:rPr>
        <w:t xml:space="preserve"> 5GHz</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빠른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20" w:anchor="rfn9" w:history="1">
        <w:r w:rsidRPr="00170C58">
          <w:rPr>
            <w:rFonts w:ascii="굴림체" w:eastAsia="굴림체" w:hAnsi="굴림체" w:cs="굴림체"/>
            <w:color w:val="551A8B"/>
            <w:kern w:val="0"/>
            <w:sz w:val="15"/>
            <w:szCs w:val="15"/>
            <w:u w:val="single"/>
            <w:bdr w:val="none" w:sz="0" w:space="0" w:color="auto" w:frame="1"/>
            <w:vertAlign w:val="superscript"/>
          </w:rPr>
          <w:t>[9]</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송신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w:t>
      </w:r>
      <w:r w:rsidRPr="00170C58">
        <w:rPr>
          <w:rFonts w:ascii="Arial" w:eastAsia="굴림" w:hAnsi="Arial" w:cs="Arial"/>
          <w:color w:val="000000"/>
          <w:kern w:val="0"/>
          <w:sz w:val="18"/>
          <w:szCs w:val="18"/>
        </w:rPr>
        <w:t xml:space="preserve"> 1</w:t>
      </w:r>
      <w:r w:rsidRPr="00170C58">
        <w:rPr>
          <w:rFonts w:ascii="Arial" w:eastAsia="굴림" w:hAnsi="Arial" w:cs="Arial"/>
          <w:color w:val="000000"/>
          <w:kern w:val="0"/>
          <w:sz w:val="18"/>
          <w:szCs w:val="18"/>
        </w:rPr>
        <w:t>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w:t>
      </w:r>
      <w:r w:rsidRPr="00170C58">
        <w:rPr>
          <w:rFonts w:ascii="Arial" w:eastAsia="굴림" w:hAnsi="Arial" w:cs="Arial"/>
          <w:color w:val="000000"/>
          <w:kern w:val="0"/>
          <w:sz w:val="18"/>
          <w:szCs w:val="18"/>
        </w:rPr>
        <w:t xml:space="preserve"> 1</w:t>
      </w:r>
      <w:r w:rsidRPr="00170C58">
        <w:rPr>
          <w:rFonts w:ascii="Arial" w:eastAsia="굴림" w:hAnsi="Arial" w:cs="Arial"/>
          <w:color w:val="000000"/>
          <w:kern w:val="0"/>
          <w:sz w:val="18"/>
          <w:szCs w:val="18"/>
        </w:rPr>
        <w:t>개</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21" w:anchor="rfn10" w:history="1">
        <w:r w:rsidRPr="00170C58">
          <w:rPr>
            <w:rFonts w:ascii="굴림체" w:eastAsia="굴림체" w:hAnsi="굴림체" w:cs="굴림체"/>
            <w:color w:val="551A8B"/>
            <w:kern w:val="0"/>
            <w:sz w:val="15"/>
            <w:szCs w:val="15"/>
            <w:u w:val="single"/>
            <w:bdr w:val="none" w:sz="0" w:space="0" w:color="auto" w:frame="1"/>
            <w:vertAlign w:val="superscript"/>
          </w:rPr>
          <w:t>[10]</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송신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w:t>
      </w:r>
      <w:r w:rsidRPr="00170C58">
        <w:rPr>
          <w:rFonts w:ascii="Arial" w:eastAsia="굴림" w:hAnsi="Arial" w:cs="Arial"/>
          <w:color w:val="000000"/>
          <w:kern w:val="0"/>
          <w:sz w:val="18"/>
          <w:szCs w:val="18"/>
        </w:rPr>
        <w:t xml:space="preserve"> 4</w:t>
      </w:r>
      <w:r w:rsidRPr="00170C58">
        <w:rPr>
          <w:rFonts w:ascii="Arial" w:eastAsia="굴림" w:hAnsi="Arial" w:cs="Arial"/>
          <w:color w:val="000000"/>
          <w:kern w:val="0"/>
          <w:sz w:val="18"/>
          <w:szCs w:val="18"/>
        </w:rPr>
        <w:t>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w:t>
      </w:r>
      <w:r w:rsidRPr="00170C58">
        <w:rPr>
          <w:rFonts w:ascii="Arial" w:eastAsia="굴림" w:hAnsi="Arial" w:cs="Arial"/>
          <w:color w:val="000000"/>
          <w:kern w:val="0"/>
          <w:sz w:val="18"/>
          <w:szCs w:val="18"/>
        </w:rPr>
        <w:t xml:space="preserve"> 4</w:t>
      </w:r>
      <w:r w:rsidRPr="00170C58">
        <w:rPr>
          <w:rFonts w:ascii="Arial" w:eastAsia="굴림" w:hAnsi="Arial" w:cs="Arial"/>
          <w:color w:val="000000"/>
          <w:kern w:val="0"/>
          <w:sz w:val="18"/>
          <w:szCs w:val="18"/>
        </w:rPr>
        <w:t>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당대에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실제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보급은</w:t>
      </w:r>
      <w:r w:rsidRPr="00170C58">
        <w:rPr>
          <w:rFonts w:ascii="Arial" w:eastAsia="굴림" w:hAnsi="Arial" w:cs="Arial"/>
          <w:color w:val="000000"/>
          <w:kern w:val="0"/>
          <w:sz w:val="18"/>
          <w:szCs w:val="18"/>
        </w:rPr>
        <w:t xml:space="preserve"> 2Tx-2Rx</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안테나가</w:t>
      </w:r>
      <w:r w:rsidRPr="00170C58">
        <w:rPr>
          <w:rFonts w:ascii="Arial" w:eastAsia="굴림" w:hAnsi="Arial" w:cs="Arial"/>
          <w:color w:val="000000"/>
          <w:kern w:val="0"/>
          <w:sz w:val="18"/>
          <w:szCs w:val="18"/>
        </w:rPr>
        <w:t xml:space="preserve"> 4</w:t>
      </w:r>
      <w:r w:rsidRPr="00170C58">
        <w:rPr>
          <w:rFonts w:ascii="Arial" w:eastAsia="굴림" w:hAnsi="Arial" w:cs="Arial"/>
          <w:color w:val="000000"/>
          <w:kern w:val="0"/>
          <w:sz w:val="18"/>
          <w:szCs w:val="18"/>
        </w:rPr>
        <w:t>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해서</w:t>
      </w:r>
      <w:r w:rsidRPr="00170C58">
        <w:rPr>
          <w:rFonts w:ascii="Arial" w:eastAsia="굴림" w:hAnsi="Arial" w:cs="Arial"/>
          <w:color w:val="000000"/>
          <w:kern w:val="0"/>
          <w:sz w:val="18"/>
          <w:szCs w:val="18"/>
        </w:rPr>
        <w:t xml:space="preserve"> 4Tx-4Rx</w:t>
      </w:r>
      <w:r w:rsidRPr="00170C58">
        <w:rPr>
          <w:rFonts w:ascii="Arial" w:eastAsia="굴림" w:hAnsi="Arial" w:cs="Arial"/>
          <w:color w:val="000000"/>
          <w:kern w:val="0"/>
          <w:sz w:val="18"/>
          <w:szCs w:val="18"/>
        </w:rPr>
        <w:t>인건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아니고</w:t>
      </w:r>
      <w:r w:rsidRPr="00170C58">
        <w:rPr>
          <w:rFonts w:ascii="Arial" w:eastAsia="굴림" w:hAnsi="Arial" w:cs="Arial"/>
          <w:color w:val="000000"/>
          <w:kern w:val="0"/>
          <w:sz w:val="18"/>
          <w:szCs w:val="18"/>
        </w:rPr>
        <w:t xml:space="preserve"> 2</w:t>
      </w:r>
      <w:r w:rsidRPr="00170C58">
        <w:rPr>
          <w:rFonts w:ascii="Arial" w:eastAsia="굴림" w:hAnsi="Arial" w:cs="Arial"/>
          <w:color w:val="000000"/>
          <w:kern w:val="0"/>
          <w:sz w:val="18"/>
          <w:szCs w:val="18"/>
        </w:rPr>
        <w:t>개는</w:t>
      </w:r>
      <w:r w:rsidRPr="00170C58">
        <w:rPr>
          <w:rFonts w:ascii="Arial" w:eastAsia="굴림" w:hAnsi="Arial" w:cs="Arial"/>
          <w:color w:val="000000"/>
          <w:kern w:val="0"/>
          <w:sz w:val="18"/>
          <w:szCs w:val="18"/>
        </w:rPr>
        <w:t xml:space="preserve"> 2.4GHz</w:t>
      </w:r>
      <w:r w:rsidRPr="00170C58">
        <w:rPr>
          <w:rFonts w:ascii="Arial" w:eastAsia="굴림" w:hAnsi="Arial" w:cs="Arial"/>
          <w:color w:val="000000"/>
          <w:kern w:val="0"/>
          <w:sz w:val="18"/>
          <w:szCs w:val="18"/>
        </w:rPr>
        <w:t>전용</w:t>
      </w:r>
      <w:r w:rsidRPr="00170C58">
        <w:rPr>
          <w:rFonts w:ascii="Arial" w:eastAsia="굴림" w:hAnsi="Arial" w:cs="Arial"/>
          <w:color w:val="000000"/>
          <w:kern w:val="0"/>
          <w:sz w:val="18"/>
          <w:szCs w:val="18"/>
        </w:rPr>
        <w:t>, 2</w:t>
      </w:r>
      <w:r w:rsidRPr="00170C58">
        <w:rPr>
          <w:rFonts w:ascii="Arial" w:eastAsia="굴림" w:hAnsi="Arial" w:cs="Arial"/>
          <w:color w:val="000000"/>
          <w:kern w:val="0"/>
          <w:sz w:val="18"/>
          <w:szCs w:val="18"/>
        </w:rPr>
        <w:t>개는</w:t>
      </w:r>
      <w:r w:rsidRPr="00170C58">
        <w:rPr>
          <w:rFonts w:ascii="Arial" w:eastAsia="굴림" w:hAnsi="Arial" w:cs="Arial"/>
          <w:color w:val="000000"/>
          <w:kern w:val="0"/>
          <w:sz w:val="18"/>
          <w:szCs w:val="18"/>
        </w:rPr>
        <w:t xml:space="preserve"> 5GHz</w:t>
      </w:r>
      <w:r w:rsidRPr="00170C58">
        <w:rPr>
          <w:rFonts w:ascii="Arial" w:eastAsia="굴림" w:hAnsi="Arial" w:cs="Arial"/>
          <w:color w:val="000000"/>
          <w:kern w:val="0"/>
          <w:sz w:val="18"/>
          <w:szCs w:val="18"/>
        </w:rPr>
        <w:t>전용으로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사실은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두</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개짜리인게</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22" w:anchor="rfn11" w:history="1">
        <w:r w:rsidRPr="00170C58">
          <w:rPr>
            <w:rFonts w:ascii="굴림체" w:eastAsia="굴림체" w:hAnsi="굴림체" w:cs="굴림체"/>
            <w:color w:val="551A8B"/>
            <w:kern w:val="0"/>
            <w:sz w:val="15"/>
            <w:szCs w:val="15"/>
            <w:u w:val="single"/>
            <w:bdr w:val="none" w:sz="0" w:space="0" w:color="auto" w:frame="1"/>
            <w:vertAlign w:val="superscript"/>
          </w:rPr>
          <w:t>[11]</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단</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유선에서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이야기하는</w:t>
      </w:r>
      <w:r w:rsidRPr="00170C58">
        <w:rPr>
          <w:rFonts w:ascii="Arial" w:eastAsia="굴림" w:hAnsi="Arial" w:cs="Arial"/>
          <w:color w:val="000000"/>
          <w:kern w:val="0"/>
          <w:sz w:val="18"/>
          <w:szCs w:val="18"/>
        </w:rPr>
        <w:t xml:space="preserve"> 100Mbps </w:t>
      </w:r>
      <w:r w:rsidRPr="00170C58">
        <w:rPr>
          <w:rFonts w:ascii="Arial" w:eastAsia="굴림" w:hAnsi="Arial" w:cs="Arial"/>
          <w:color w:val="000000"/>
          <w:kern w:val="0"/>
          <w:sz w:val="18"/>
          <w:szCs w:val="18"/>
        </w:rPr>
        <w:t>대역폭은</w:t>
      </w:r>
      <w:r w:rsidRPr="00170C58">
        <w:rPr>
          <w:rFonts w:ascii="Arial" w:eastAsia="굴림" w:hAnsi="Arial" w:cs="Arial"/>
          <w:color w:val="000000"/>
          <w:kern w:val="0"/>
          <w:sz w:val="18"/>
          <w:szCs w:val="18"/>
        </w:rPr>
        <w:t xml:space="preserve"> Full-</w:t>
      </w:r>
      <w:proofErr w:type="spellStart"/>
      <w:r w:rsidRPr="00170C58">
        <w:rPr>
          <w:rFonts w:ascii="Arial" w:eastAsia="굴림" w:hAnsi="Arial" w:cs="Arial"/>
          <w:color w:val="000000"/>
          <w:kern w:val="0"/>
          <w:sz w:val="18"/>
          <w:szCs w:val="18"/>
        </w:rPr>
        <w:t>Duflex</w:t>
      </w:r>
      <w:proofErr w:type="spellEnd"/>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Uplink 100M + Downlink 100M</w:t>
      </w:r>
      <w:r w:rsidRPr="00170C58">
        <w:rPr>
          <w:rFonts w:ascii="Arial" w:eastAsia="굴림" w:hAnsi="Arial" w:cs="Arial"/>
          <w:color w:val="000000"/>
          <w:kern w:val="0"/>
          <w:sz w:val="18"/>
          <w:szCs w:val="18"/>
        </w:rPr>
        <w:t>인데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비하여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이야기하는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대역폭은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단방향인데다</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손실이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심해서</w:t>
      </w:r>
      <w:r w:rsidRPr="00170C58">
        <w:rPr>
          <w:rFonts w:ascii="Arial" w:eastAsia="굴림" w:hAnsi="Arial" w:cs="Arial"/>
          <w:color w:val="000000"/>
          <w:kern w:val="0"/>
          <w:sz w:val="18"/>
          <w:szCs w:val="18"/>
        </w:rPr>
        <w:t xml:space="preserve"> 60% </w:t>
      </w:r>
      <w:r w:rsidRPr="00170C58">
        <w:rPr>
          <w:rFonts w:ascii="Arial" w:eastAsia="굴림" w:hAnsi="Arial" w:cs="Arial"/>
          <w:color w:val="000000"/>
          <w:kern w:val="0"/>
          <w:sz w:val="18"/>
          <w:szCs w:val="18"/>
        </w:rPr>
        <w:t>정도의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실효속도가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나오므로</w:t>
      </w:r>
      <w:r w:rsidRPr="00170C58">
        <w:rPr>
          <w:rFonts w:ascii="Arial" w:eastAsia="굴림" w:hAnsi="Arial" w:cs="Arial"/>
          <w:color w:val="000000"/>
          <w:kern w:val="0"/>
          <w:sz w:val="18"/>
          <w:szCs w:val="18"/>
        </w:rPr>
        <w:t>, 2Tx-2Rx 300Mbps</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되어야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유선</w:t>
      </w:r>
      <w:r w:rsidRPr="00170C58">
        <w:rPr>
          <w:rFonts w:ascii="Arial" w:eastAsia="굴림" w:hAnsi="Arial" w:cs="Arial"/>
          <w:color w:val="000000"/>
          <w:kern w:val="0"/>
          <w:sz w:val="18"/>
          <w:szCs w:val="18"/>
        </w:rPr>
        <w:t xml:space="preserve"> 100Mbps</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완전히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커버할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23" w:anchor="rfn12" w:history="1">
        <w:r w:rsidRPr="00170C58">
          <w:rPr>
            <w:rFonts w:ascii="굴림체" w:eastAsia="굴림체" w:hAnsi="굴림체" w:cs="굴림체"/>
            <w:color w:val="551A8B"/>
            <w:kern w:val="0"/>
            <w:sz w:val="15"/>
            <w:szCs w:val="15"/>
            <w:u w:val="single"/>
            <w:bdr w:val="none" w:sz="0" w:space="0" w:color="auto" w:frame="1"/>
            <w:vertAlign w:val="superscript"/>
          </w:rPr>
          <w:t>[12]</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또한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앞서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말한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채널본딩</w:t>
      </w:r>
      <w:proofErr w:type="spellEnd"/>
      <w:r w:rsidRPr="00170C58">
        <w:rPr>
          <w:rFonts w:ascii="Arial" w:eastAsia="굴림" w:hAnsi="Arial" w:cs="Arial"/>
          <w:color w:val="000000"/>
          <w:kern w:val="0"/>
          <w:sz w:val="18"/>
          <w:szCs w:val="18"/>
        </w:rPr>
        <w:t xml:space="preserve">(40MHz </w:t>
      </w:r>
      <w:r w:rsidRPr="00170C58">
        <w:rPr>
          <w:rFonts w:ascii="Arial" w:eastAsia="굴림" w:hAnsi="Arial" w:cs="Arial"/>
          <w:color w:val="000000"/>
          <w:kern w:val="0"/>
          <w:sz w:val="18"/>
          <w:szCs w:val="18"/>
        </w:rPr>
        <w:t>대역폭</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설정</w:t>
      </w:r>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w:t>
      </w:r>
      <w:r w:rsidRPr="00170C58">
        <w:rPr>
          <w:rFonts w:ascii="Arial" w:eastAsia="굴림" w:hAnsi="Arial" w:cs="Arial"/>
          <w:color w:val="000000"/>
          <w:kern w:val="0"/>
          <w:sz w:val="18"/>
          <w:szCs w:val="18"/>
        </w:rPr>
        <w:t xml:space="preserve"> 2.4GHz </w:t>
      </w:r>
      <w:r w:rsidRPr="00170C58">
        <w:rPr>
          <w:rFonts w:ascii="Arial" w:eastAsia="굴림" w:hAnsi="Arial" w:cs="Arial"/>
          <w:color w:val="000000"/>
          <w:kern w:val="0"/>
          <w:sz w:val="18"/>
          <w:szCs w:val="18"/>
        </w:rPr>
        <w:t>주파수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대역에서는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채널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간섭이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심해서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채널</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본딩을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안하나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실제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속도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향상이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실질적으로는</w:t>
      </w:r>
      <w:r w:rsidRPr="00170C58">
        <w:rPr>
          <w:rFonts w:ascii="Arial" w:eastAsia="굴림" w:hAnsi="Arial" w:cs="Arial"/>
          <w:color w:val="000000"/>
          <w:kern w:val="0"/>
          <w:sz w:val="18"/>
          <w:szCs w:val="18"/>
        </w:rPr>
        <w:t xml:space="preserve"> 5GHz 2Tx-2Rx </w:t>
      </w:r>
      <w:r w:rsidRPr="00170C58">
        <w:rPr>
          <w:rFonts w:ascii="Arial" w:eastAsia="굴림" w:hAnsi="Arial" w:cs="Arial"/>
          <w:color w:val="000000"/>
          <w:kern w:val="0"/>
          <w:sz w:val="18"/>
          <w:szCs w:val="18"/>
        </w:rPr>
        <w:t>이상에서만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유선</w:t>
      </w:r>
      <w:r w:rsidRPr="00170C58">
        <w:rPr>
          <w:rFonts w:ascii="Arial" w:eastAsia="굴림" w:hAnsi="Arial" w:cs="Arial"/>
          <w:color w:val="000000"/>
          <w:kern w:val="0"/>
          <w:sz w:val="18"/>
          <w:szCs w:val="18"/>
        </w:rPr>
        <w:t xml:space="preserve"> 100Mbps</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상회하는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24" w:anchor="rfn13" w:history="1">
        <w:r w:rsidRPr="00170C58">
          <w:rPr>
            <w:rFonts w:ascii="굴림체" w:eastAsia="굴림체" w:hAnsi="굴림체" w:cs="굴림체"/>
            <w:color w:val="551A8B"/>
            <w:kern w:val="0"/>
            <w:sz w:val="15"/>
            <w:szCs w:val="15"/>
            <w:u w:val="single"/>
            <w:bdr w:val="none" w:sz="0" w:space="0" w:color="auto" w:frame="1"/>
            <w:vertAlign w:val="superscript"/>
          </w:rPr>
          <w:t>[13]</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이는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군용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레이더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중</w:t>
      </w:r>
      <w:r w:rsidRPr="00170C58">
        <w:rPr>
          <w:rFonts w:ascii="Arial" w:eastAsia="굴림" w:hAnsi="Arial" w:cs="Arial"/>
          <w:color w:val="000000"/>
          <w:kern w:val="0"/>
          <w:sz w:val="18"/>
          <w:szCs w:val="18"/>
        </w:rPr>
        <w:t xml:space="preserve"> AESA </w:t>
      </w:r>
      <w:r w:rsidRPr="00170C58">
        <w:rPr>
          <w:rFonts w:ascii="Arial" w:eastAsia="굴림" w:hAnsi="Arial" w:cs="Arial"/>
          <w:color w:val="000000"/>
          <w:kern w:val="0"/>
          <w:sz w:val="18"/>
          <w:szCs w:val="18"/>
        </w:rPr>
        <w:t>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동일한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방식으로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작동한다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각각의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소프트웨어</w:t>
      </w:r>
      <w:r w:rsidRPr="00170C58">
        <w:rPr>
          <w:rFonts w:ascii="Arial" w:eastAsia="굴림" w:hAnsi="Arial" w:cs="Arial"/>
          <w:color w:val="000000"/>
          <w:kern w:val="0"/>
          <w:sz w:val="18"/>
          <w:szCs w:val="18"/>
        </w:rPr>
        <w:t xml:space="preserve"> T/R </w:t>
      </w:r>
      <w:r w:rsidRPr="00170C58">
        <w:rPr>
          <w:rFonts w:ascii="Arial" w:eastAsia="굴림" w:hAnsi="Arial" w:cs="Arial"/>
          <w:color w:val="000000"/>
          <w:kern w:val="0"/>
          <w:sz w:val="18"/>
          <w:szCs w:val="18"/>
        </w:rPr>
        <w:t>모듈이</w:t>
      </w:r>
      <w:r w:rsidRPr="00170C58">
        <w:rPr>
          <w:rFonts w:ascii="Arial" w:eastAsia="굴림" w:hAnsi="Arial" w:cs="Arial"/>
          <w:color w:val="000000"/>
          <w:kern w:val="0"/>
          <w:sz w:val="18"/>
          <w:szCs w:val="18"/>
        </w:rPr>
        <w:t xml:space="preserve"> 256QAM</w:t>
      </w:r>
      <w:r w:rsidRPr="00170C58">
        <w:rPr>
          <w:rFonts w:ascii="Arial" w:eastAsia="굴림" w:hAnsi="Arial" w:cs="Arial"/>
          <w:color w:val="000000"/>
          <w:kern w:val="0"/>
          <w:sz w:val="18"/>
          <w:szCs w:val="18"/>
        </w:rPr>
        <w:t>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변조한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믹서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출력을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하드웨어</w:t>
      </w:r>
      <w:r w:rsidRPr="00170C58">
        <w:rPr>
          <w:rFonts w:ascii="Arial" w:eastAsia="굴림" w:hAnsi="Arial" w:cs="Arial"/>
          <w:color w:val="000000"/>
          <w:kern w:val="0"/>
          <w:sz w:val="18"/>
          <w:szCs w:val="18"/>
        </w:rPr>
        <w:t xml:space="preserve"> T/R </w:t>
      </w:r>
      <w:r w:rsidRPr="00170C58">
        <w:rPr>
          <w:rFonts w:ascii="Arial" w:eastAsia="굴림" w:hAnsi="Arial" w:cs="Arial"/>
          <w:color w:val="000000"/>
          <w:kern w:val="0"/>
          <w:sz w:val="18"/>
          <w:szCs w:val="18"/>
        </w:rPr>
        <w:t>믹서가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받아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지연시간을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만들어내어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위상배열을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다음</w:t>
      </w:r>
      <w:r w:rsidRPr="00170C58">
        <w:rPr>
          <w:rFonts w:ascii="Arial" w:eastAsia="굴림" w:hAnsi="Arial" w:cs="Arial"/>
          <w:color w:val="000000"/>
          <w:kern w:val="0"/>
          <w:sz w:val="18"/>
          <w:szCs w:val="18"/>
        </w:rPr>
        <w:t xml:space="preserve"> PA</w:t>
      </w:r>
      <w:r w:rsidRPr="00170C58">
        <w:rPr>
          <w:rFonts w:ascii="Arial" w:eastAsia="굴림" w:hAnsi="Arial" w:cs="Arial"/>
          <w:color w:val="000000"/>
          <w:kern w:val="0"/>
          <w:sz w:val="18"/>
          <w:szCs w:val="18"/>
        </w:rPr>
        <w:t>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넘겨서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증폭한다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통상적으로</w:t>
      </w:r>
      <w:r w:rsidRPr="00170C58">
        <w:rPr>
          <w:rFonts w:ascii="Arial" w:eastAsia="굴림" w:hAnsi="Arial" w:cs="Arial"/>
          <w:color w:val="000000"/>
          <w:kern w:val="0"/>
          <w:sz w:val="18"/>
          <w:szCs w:val="18"/>
        </w:rPr>
        <w:t xml:space="preserve"> 3</w:t>
      </w:r>
      <w:r w:rsidRPr="00170C58">
        <w:rPr>
          <w:rFonts w:ascii="Arial" w:eastAsia="굴림" w:hAnsi="Arial" w:cs="Arial"/>
          <w:color w:val="000000"/>
          <w:kern w:val="0"/>
          <w:sz w:val="18"/>
          <w:szCs w:val="18"/>
        </w:rPr>
        <w:t>안테나부터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집중도가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쓸만해지며</w:t>
      </w:r>
      <w:proofErr w:type="spellEnd"/>
      <w:r w:rsidRPr="00170C58">
        <w:rPr>
          <w:rFonts w:ascii="Arial" w:eastAsia="굴림" w:hAnsi="Arial" w:cs="Arial"/>
          <w:color w:val="000000"/>
          <w:kern w:val="0"/>
          <w:sz w:val="18"/>
          <w:szCs w:val="18"/>
        </w:rPr>
        <w:t>, 6</w:t>
      </w:r>
      <w:r w:rsidRPr="00170C58">
        <w:rPr>
          <w:rFonts w:ascii="Arial" w:eastAsia="굴림" w:hAnsi="Arial" w:cs="Arial"/>
          <w:color w:val="000000"/>
          <w:kern w:val="0"/>
          <w:sz w:val="18"/>
          <w:szCs w:val="18"/>
        </w:rPr>
        <w:t>안테나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수준으로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상당히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날카로운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메인빔이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형성되며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선택도도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증가한다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구현의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은연중</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빔포밍과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노골적</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빔포밍</w:t>
      </w:r>
      <w:proofErr w:type="spellEnd"/>
      <w:r w:rsidRPr="00170C58">
        <w:rPr>
          <w:rFonts w:ascii="Arial" w:eastAsia="굴림" w:hAnsi="Arial" w:cs="Arial"/>
          <w:color w:val="000000"/>
          <w:kern w:val="0"/>
          <w:sz w:val="18"/>
          <w:szCs w:val="18"/>
        </w:rPr>
        <w:t xml:space="preserve"> 2</w:t>
      </w:r>
      <w:r w:rsidRPr="00170C58">
        <w:rPr>
          <w:rFonts w:ascii="Arial" w:eastAsia="굴림" w:hAnsi="Arial" w:cs="Arial"/>
          <w:color w:val="000000"/>
          <w:kern w:val="0"/>
          <w:sz w:val="18"/>
          <w:szCs w:val="18"/>
        </w:rPr>
        <w:t>종류가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있으며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후자의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경우에는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단말측에서도</w:t>
      </w:r>
      <w:proofErr w:type="spellEnd"/>
      <w:r w:rsidRPr="00170C58">
        <w:rPr>
          <w:rFonts w:ascii="Arial" w:eastAsia="굴림" w:hAnsi="Arial" w:cs="Arial"/>
          <w:color w:val="000000"/>
          <w:kern w:val="0"/>
          <w:sz w:val="18"/>
          <w:szCs w:val="18"/>
        </w:rPr>
        <w:t xml:space="preserve"> MIMO </w:t>
      </w:r>
      <w:r w:rsidRPr="00170C58">
        <w:rPr>
          <w:rFonts w:ascii="Arial" w:eastAsia="굴림" w:hAnsi="Arial" w:cs="Arial"/>
          <w:color w:val="000000"/>
          <w:kern w:val="0"/>
          <w:sz w:val="18"/>
          <w:szCs w:val="18"/>
        </w:rPr>
        <w:t>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위상배열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믹서를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통해</w:t>
      </w:r>
      <w:r w:rsidRPr="00170C58">
        <w:rPr>
          <w:rFonts w:ascii="Arial" w:eastAsia="굴림" w:hAnsi="Arial" w:cs="Arial"/>
          <w:color w:val="000000"/>
          <w:kern w:val="0"/>
          <w:sz w:val="18"/>
          <w:szCs w:val="18"/>
        </w:rPr>
        <w:t xml:space="preserve"> AP </w:t>
      </w:r>
      <w:r w:rsidRPr="00170C58">
        <w:rPr>
          <w:rFonts w:ascii="Arial" w:eastAsia="굴림" w:hAnsi="Arial" w:cs="Arial"/>
          <w:color w:val="000000"/>
          <w:kern w:val="0"/>
          <w:sz w:val="18"/>
          <w:szCs w:val="18"/>
        </w:rPr>
        <w:t>방향으로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지향성을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가지게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전파를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발사해야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기술적인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난이도가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존재한다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25" w:anchor="rfn14" w:history="1">
        <w:r w:rsidRPr="00170C58">
          <w:rPr>
            <w:rFonts w:ascii="굴림체" w:eastAsia="굴림체" w:hAnsi="굴림체" w:cs="굴림체"/>
            <w:color w:val="551A8B"/>
            <w:kern w:val="0"/>
            <w:sz w:val="15"/>
            <w:szCs w:val="15"/>
            <w:u w:val="single"/>
            <w:bdr w:val="none" w:sz="0" w:space="0" w:color="auto" w:frame="1"/>
            <w:vertAlign w:val="superscript"/>
          </w:rPr>
          <w:t>[14]</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연합</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자체가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다르다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26" w:anchor="rfn15" w:history="1">
        <w:r w:rsidRPr="00170C58">
          <w:rPr>
            <w:rFonts w:ascii="굴림체" w:eastAsia="굴림체" w:hAnsi="굴림체" w:cs="굴림체"/>
            <w:color w:val="551A8B"/>
            <w:kern w:val="0"/>
            <w:sz w:val="15"/>
            <w:szCs w:val="15"/>
            <w:u w:val="single"/>
            <w:bdr w:val="none" w:sz="0" w:space="0" w:color="auto" w:frame="1"/>
            <w:vertAlign w:val="superscript"/>
          </w:rPr>
          <w:t>[15]</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사실은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Wilocity</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사들여서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솔루션을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자사</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아데로스</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솔루션에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합쳐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구현한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것</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덕분에</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아데로스</w:t>
      </w:r>
      <w:proofErr w:type="spellEnd"/>
      <w:r w:rsidRPr="00170C58">
        <w:rPr>
          <w:rFonts w:ascii="Arial" w:eastAsia="굴림" w:hAnsi="Arial" w:cs="Arial"/>
          <w:color w:val="000000"/>
          <w:kern w:val="0"/>
          <w:sz w:val="18"/>
          <w:szCs w:val="18"/>
        </w:rPr>
        <w:t xml:space="preserve"> CP </w:t>
      </w:r>
      <w:r w:rsidRPr="00170C58">
        <w:rPr>
          <w:rFonts w:ascii="Arial" w:eastAsia="굴림" w:hAnsi="Arial" w:cs="Arial"/>
          <w:color w:val="000000"/>
          <w:kern w:val="0"/>
          <w:sz w:val="18"/>
          <w:szCs w:val="18"/>
        </w:rPr>
        <w:t>는</w:t>
      </w:r>
      <w:r w:rsidRPr="00170C58">
        <w:rPr>
          <w:rFonts w:ascii="Arial" w:eastAsia="굴림" w:hAnsi="Arial" w:cs="Arial"/>
          <w:color w:val="000000"/>
          <w:kern w:val="0"/>
          <w:sz w:val="18"/>
          <w:szCs w:val="18"/>
        </w:rPr>
        <w:t xml:space="preserve"> 2.4/5.8/60GHz </w:t>
      </w:r>
      <w:r w:rsidRPr="00170C58">
        <w:rPr>
          <w:rFonts w:ascii="Arial" w:eastAsia="굴림" w:hAnsi="Arial" w:cs="Arial"/>
          <w:color w:val="000000"/>
          <w:kern w:val="0"/>
          <w:sz w:val="18"/>
          <w:szCs w:val="18"/>
        </w:rPr>
        <w:t>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트라이밴드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솔루션을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구축하게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물론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트라이밴드라고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트라이밴드</w:t>
      </w:r>
      <w:r w:rsidRPr="00170C58">
        <w:rPr>
          <w:rFonts w:ascii="Arial" w:eastAsia="굴림" w:hAnsi="Arial" w:cs="Arial"/>
          <w:color w:val="000000"/>
          <w:kern w:val="0"/>
          <w:sz w:val="18"/>
          <w:szCs w:val="18"/>
        </w:rPr>
        <w:t xml:space="preserve"> CA </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되지는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않는다</w:t>
      </w:r>
      <w:r w:rsidRPr="00170C58">
        <w:rPr>
          <w:rFonts w:ascii="Arial" w:eastAsia="굴림" w:hAnsi="Arial" w:cs="Arial"/>
          <w:color w:val="000000"/>
          <w:kern w:val="0"/>
          <w:sz w:val="18"/>
          <w:szCs w:val="18"/>
        </w:rPr>
        <w:t xml:space="preserve">. CA </w:t>
      </w:r>
      <w:r w:rsidRPr="00170C58">
        <w:rPr>
          <w:rFonts w:ascii="Arial" w:eastAsia="굴림" w:hAnsi="Arial" w:cs="Arial"/>
          <w:color w:val="000000"/>
          <w:kern w:val="0"/>
          <w:sz w:val="18"/>
          <w:szCs w:val="18"/>
        </w:rPr>
        <w:t>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찾으려면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브로드컴으로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가시길</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27" w:anchor="rfn16" w:history="1">
        <w:r w:rsidRPr="00170C58">
          <w:rPr>
            <w:rFonts w:ascii="굴림체" w:eastAsia="굴림체" w:hAnsi="굴림체" w:cs="굴림체"/>
            <w:color w:val="551A8B"/>
            <w:kern w:val="0"/>
            <w:sz w:val="15"/>
            <w:szCs w:val="15"/>
            <w:u w:val="single"/>
            <w:bdr w:val="none" w:sz="0" w:space="0" w:color="auto" w:frame="1"/>
            <w:vertAlign w:val="superscript"/>
          </w:rPr>
          <w:t>[16]</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절대로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주파수가</w:t>
      </w:r>
      <w:r w:rsidRPr="00170C58">
        <w:rPr>
          <w:rFonts w:ascii="Arial" w:eastAsia="굴림" w:hAnsi="Arial" w:cs="Arial"/>
          <w:color w:val="000000"/>
          <w:kern w:val="0"/>
          <w:sz w:val="18"/>
          <w:szCs w:val="18"/>
        </w:rPr>
        <w:t xml:space="preserve"> GHz </w:t>
      </w:r>
      <w:r w:rsidRPr="00170C58">
        <w:rPr>
          <w:rFonts w:ascii="Arial" w:eastAsia="굴림" w:hAnsi="Arial" w:cs="Arial"/>
          <w:color w:val="000000"/>
          <w:kern w:val="0"/>
          <w:sz w:val="18"/>
          <w:szCs w:val="18"/>
        </w:rPr>
        <w:t>라서가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28" w:anchor="rfn17" w:history="1">
        <w:r w:rsidRPr="00170C58">
          <w:rPr>
            <w:rFonts w:ascii="굴림체" w:eastAsia="굴림체" w:hAnsi="굴림체" w:cs="굴림체"/>
            <w:color w:val="551A8B"/>
            <w:kern w:val="0"/>
            <w:sz w:val="15"/>
            <w:szCs w:val="15"/>
            <w:u w:val="single"/>
            <w:bdr w:val="none" w:sz="0" w:space="0" w:color="auto" w:frame="1"/>
            <w:vertAlign w:val="superscript"/>
          </w:rPr>
          <w:t>[17]</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최초의</w:t>
      </w:r>
      <w:r w:rsidRPr="00170C58">
        <w:rPr>
          <w:rFonts w:ascii="Arial" w:eastAsia="굴림" w:hAnsi="Arial" w:cs="Arial"/>
          <w:color w:val="000000"/>
          <w:kern w:val="0"/>
          <w:sz w:val="18"/>
          <w:szCs w:val="18"/>
        </w:rPr>
        <w:t xml:space="preserve"> Wi-Fi</w:t>
      </w:r>
      <w:r w:rsidRPr="00170C58">
        <w:rPr>
          <w:rFonts w:ascii="Arial" w:eastAsia="굴림" w:hAnsi="Arial" w:cs="Arial"/>
          <w:color w:val="000000"/>
          <w:kern w:val="0"/>
          <w:sz w:val="18"/>
          <w:szCs w:val="18"/>
        </w:rPr>
        <w:t>방식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인터넷을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보급한</w:t>
      </w:r>
      <w:r w:rsidRPr="00170C58">
        <w:rPr>
          <w:rFonts w:ascii="Arial" w:eastAsia="굴림" w:hAnsi="Arial" w:cs="Arial"/>
          <w:color w:val="000000"/>
          <w:kern w:val="0"/>
          <w:sz w:val="18"/>
          <w:szCs w:val="18"/>
        </w:rPr>
        <w:t xml:space="preserve"> LG U+</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거론되는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형편이지만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사실</w:t>
      </w:r>
      <w:r w:rsidRPr="00170C58">
        <w:rPr>
          <w:rFonts w:ascii="Arial" w:eastAsia="굴림" w:hAnsi="Arial" w:cs="Arial"/>
          <w:color w:val="000000"/>
          <w:kern w:val="0"/>
          <w:sz w:val="18"/>
          <w:szCs w:val="18"/>
        </w:rPr>
        <w:t xml:space="preserve"> Wi-Fi </w:t>
      </w:r>
      <w:r w:rsidRPr="00170C58">
        <w:rPr>
          <w:rFonts w:ascii="Arial" w:eastAsia="굴림" w:hAnsi="Arial" w:cs="Arial"/>
          <w:color w:val="000000"/>
          <w:kern w:val="0"/>
          <w:sz w:val="18"/>
          <w:szCs w:val="18"/>
        </w:rPr>
        <w:t>인터넷</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전화를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서비스하는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회사들은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그랬다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그나마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최근에는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장비마다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네트워크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키를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바꾸는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방식</w:t>
      </w:r>
      <w:r w:rsidRPr="00170C58">
        <w:rPr>
          <w:rFonts w:ascii="Arial" w:eastAsia="굴림" w:hAnsi="Arial" w:cs="Arial"/>
          <w:color w:val="000000"/>
          <w:kern w:val="0"/>
          <w:sz w:val="18"/>
          <w:szCs w:val="18"/>
        </w:rPr>
        <w:t>(MAC</w:t>
      </w:r>
      <w:r w:rsidRPr="00170C58">
        <w:rPr>
          <w:rFonts w:ascii="Arial" w:eastAsia="굴림" w:hAnsi="Arial" w:cs="Arial"/>
          <w:color w:val="000000"/>
          <w:kern w:val="0"/>
          <w:sz w:val="18"/>
          <w:szCs w:val="18"/>
        </w:rPr>
        <w:t>이나</w:t>
      </w:r>
      <w:r w:rsidRPr="00170C58">
        <w:rPr>
          <w:rFonts w:ascii="Arial" w:eastAsia="굴림" w:hAnsi="Arial" w:cs="Arial"/>
          <w:color w:val="000000"/>
          <w:kern w:val="0"/>
          <w:sz w:val="18"/>
          <w:szCs w:val="18"/>
        </w:rPr>
        <w:t xml:space="preserve"> AP</w:t>
      </w:r>
      <w:r w:rsidRPr="00170C58">
        <w:rPr>
          <w:rFonts w:ascii="Arial" w:eastAsia="굴림" w:hAnsi="Arial" w:cs="Arial"/>
          <w:color w:val="000000"/>
          <w:kern w:val="0"/>
          <w:sz w:val="18"/>
          <w:szCs w:val="18"/>
        </w:rPr>
        <w:t>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일련번호를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방법</w:t>
      </w:r>
      <w:r w:rsidRPr="00170C58">
        <w:rPr>
          <w:rFonts w:ascii="Arial" w:eastAsia="굴림" w:hAnsi="Arial" w:cs="Arial"/>
          <w:color w:val="000000"/>
          <w:kern w:val="0"/>
          <w:sz w:val="18"/>
          <w:szCs w:val="18"/>
        </w:rPr>
        <w:t>)</w:t>
      </w:r>
      <w:r w:rsidRPr="00170C58">
        <w:rPr>
          <w:rFonts w:ascii="Arial" w:eastAsia="굴림" w:hAnsi="Arial" w:cs="Arial"/>
          <w:color w:val="000000"/>
          <w:kern w:val="0"/>
          <w:sz w:val="18"/>
          <w:szCs w:val="18"/>
        </w:rPr>
        <w:t>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바꾸고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29" w:anchor="rfn18" w:history="1">
        <w:r w:rsidRPr="00170C58">
          <w:rPr>
            <w:rFonts w:ascii="굴림체" w:eastAsia="굴림체" w:hAnsi="굴림체" w:cs="굴림체"/>
            <w:color w:val="551A8B"/>
            <w:kern w:val="0"/>
            <w:sz w:val="15"/>
            <w:szCs w:val="15"/>
            <w:u w:val="single"/>
            <w:bdr w:val="none" w:sz="0" w:space="0" w:color="auto" w:frame="1"/>
            <w:vertAlign w:val="superscript"/>
          </w:rPr>
          <w:t>[18]</w:t>
        </w:r>
      </w:hyperlink>
      <w:r w:rsidRPr="00170C58">
        <w:rPr>
          <w:rFonts w:ascii="Arial" w:eastAsia="굴림" w:hAnsi="Arial" w:cs="Arial"/>
          <w:color w:val="000000"/>
          <w:kern w:val="0"/>
          <w:sz w:val="18"/>
          <w:szCs w:val="18"/>
        </w:rPr>
        <w:t> SK</w:t>
      </w:r>
      <w:r w:rsidRPr="00170C58">
        <w:rPr>
          <w:rFonts w:ascii="Arial" w:eastAsia="굴림" w:hAnsi="Arial" w:cs="Arial"/>
          <w:color w:val="000000"/>
          <w:kern w:val="0"/>
          <w:sz w:val="18"/>
          <w:szCs w:val="18"/>
        </w:rPr>
        <w:t>텔레콤</w:t>
      </w:r>
      <w:r w:rsidRPr="00170C58">
        <w:rPr>
          <w:rFonts w:ascii="Arial" w:eastAsia="굴림" w:hAnsi="Arial" w:cs="Arial"/>
          <w:color w:val="000000"/>
          <w:kern w:val="0"/>
          <w:sz w:val="18"/>
          <w:szCs w:val="18"/>
        </w:rPr>
        <w:t xml:space="preserve"> NATE, KT SHOW, LG U+ OZ</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30" w:anchor="rfn19" w:history="1">
        <w:r w:rsidRPr="00170C58">
          <w:rPr>
            <w:rFonts w:ascii="굴림체" w:eastAsia="굴림체" w:hAnsi="굴림체" w:cs="굴림체"/>
            <w:color w:val="551A8B"/>
            <w:kern w:val="0"/>
            <w:sz w:val="15"/>
            <w:szCs w:val="15"/>
            <w:u w:val="single"/>
            <w:bdr w:val="none" w:sz="0" w:space="0" w:color="auto" w:frame="1"/>
            <w:vertAlign w:val="superscript"/>
          </w:rPr>
          <w:t>[19]</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요즘은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이해가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될지도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모르지만</w:t>
      </w:r>
      <w:r w:rsidRPr="00170C58">
        <w:rPr>
          <w:rFonts w:ascii="Arial" w:eastAsia="굴림" w:hAnsi="Arial" w:cs="Arial"/>
          <w:color w:val="000000"/>
          <w:kern w:val="0"/>
          <w:sz w:val="18"/>
          <w:szCs w:val="18"/>
        </w:rPr>
        <w:t>, </w:t>
      </w:r>
      <w:hyperlink r:id="rId131" w:tooltip="아이폰 3GS" w:history="1">
        <w:r w:rsidRPr="00170C58">
          <w:rPr>
            <w:rFonts w:ascii="Arial" w:eastAsia="굴림" w:hAnsi="Arial" w:cs="Arial"/>
            <w:color w:val="551A8B"/>
            <w:kern w:val="0"/>
            <w:sz w:val="18"/>
            <w:szCs w:val="18"/>
            <w:u w:val="single"/>
            <w:bdr w:val="none" w:sz="0" w:space="0" w:color="auto" w:frame="1"/>
          </w:rPr>
          <w:t>아이폰</w:t>
        </w:r>
        <w:r w:rsidRPr="00170C58">
          <w:rPr>
            <w:rFonts w:ascii="Arial" w:eastAsia="굴림" w:hAnsi="Arial" w:cs="Arial"/>
            <w:color w:val="551A8B"/>
            <w:kern w:val="0"/>
            <w:sz w:val="18"/>
            <w:szCs w:val="18"/>
            <w:u w:val="single"/>
            <w:bdr w:val="none" w:sz="0" w:space="0" w:color="auto" w:frame="1"/>
          </w:rPr>
          <w:t xml:space="preserve"> 3GS</w:t>
        </w:r>
      </w:hyperlink>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대중화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전인</w:t>
      </w:r>
      <w:r w:rsidRPr="00170C58">
        <w:rPr>
          <w:rFonts w:ascii="Arial" w:eastAsia="굴림" w:hAnsi="Arial" w:cs="Arial"/>
          <w:color w:val="000000"/>
          <w:kern w:val="0"/>
          <w:sz w:val="18"/>
          <w:szCs w:val="18"/>
        </w:rPr>
        <w:t xml:space="preserve"> 2009</w:t>
      </w:r>
      <w:r w:rsidRPr="00170C58">
        <w:rPr>
          <w:rFonts w:ascii="Arial" w:eastAsia="굴림" w:hAnsi="Arial" w:cs="Arial"/>
          <w:color w:val="000000"/>
          <w:kern w:val="0"/>
          <w:sz w:val="18"/>
          <w:szCs w:val="18"/>
        </w:rPr>
        <w:t>년까지만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일상이었다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휴대폰</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무선인터넷망의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요금은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이때까지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패킷</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종량제로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대용량</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멀티미디어라도</w:t>
      </w:r>
      <w:r w:rsidRPr="00170C58">
        <w:rPr>
          <w:rFonts w:ascii="Arial" w:eastAsia="굴림" w:hAnsi="Arial" w:cs="Arial"/>
          <w:color w:val="000000"/>
          <w:kern w:val="0"/>
          <w:sz w:val="18"/>
          <w:szCs w:val="18"/>
        </w:rPr>
        <w:t xml:space="preserve"> 1</w:t>
      </w:r>
      <w:r w:rsidRPr="00170C58">
        <w:rPr>
          <w:rFonts w:ascii="Arial" w:eastAsia="굴림" w:hAnsi="Arial" w:cs="Arial"/>
          <w:color w:val="000000"/>
          <w:kern w:val="0"/>
          <w:sz w:val="18"/>
          <w:szCs w:val="18"/>
        </w:rPr>
        <w:t>패킷</w:t>
      </w:r>
      <w:r w:rsidRPr="00170C58">
        <w:rPr>
          <w:rFonts w:ascii="Arial" w:eastAsia="굴림" w:hAnsi="Arial" w:cs="Arial"/>
          <w:color w:val="000000"/>
          <w:kern w:val="0"/>
          <w:sz w:val="18"/>
          <w:szCs w:val="18"/>
        </w:rPr>
        <w:t>(0.5KB)</w:t>
      </w:r>
      <w:r w:rsidRPr="00170C58">
        <w:rPr>
          <w:rFonts w:ascii="Arial" w:eastAsia="굴림" w:hAnsi="Arial" w:cs="Arial"/>
          <w:color w:val="000000"/>
          <w:kern w:val="0"/>
          <w:sz w:val="18"/>
          <w:szCs w:val="18"/>
        </w:rPr>
        <w:t>당</w:t>
      </w:r>
      <w:r w:rsidRPr="00170C58">
        <w:rPr>
          <w:rFonts w:ascii="Arial" w:eastAsia="굴림" w:hAnsi="Arial" w:cs="Arial"/>
          <w:color w:val="000000"/>
          <w:kern w:val="0"/>
          <w:sz w:val="18"/>
          <w:szCs w:val="18"/>
        </w:rPr>
        <w:t xml:space="preserve"> 1</w:t>
      </w:r>
      <w:r w:rsidRPr="00170C58">
        <w:rPr>
          <w:rFonts w:ascii="Arial" w:eastAsia="굴림" w:hAnsi="Arial" w:cs="Arial"/>
          <w:color w:val="000000"/>
          <w:kern w:val="0"/>
          <w:sz w:val="18"/>
          <w:szCs w:val="18"/>
        </w:rPr>
        <w:t>원이라는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요금을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받던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때였다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거기다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소용량</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멀티미디어나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텍스트는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패킷당</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가격이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올라가서</w:t>
      </w:r>
      <w:r w:rsidRPr="00170C58">
        <w:rPr>
          <w:rFonts w:ascii="Arial" w:eastAsia="굴림" w:hAnsi="Arial" w:cs="Arial"/>
          <w:color w:val="000000"/>
          <w:kern w:val="0"/>
          <w:sz w:val="18"/>
          <w:szCs w:val="18"/>
        </w:rPr>
        <w:t>, 1MB</w:t>
      </w:r>
      <w:r w:rsidRPr="00170C58">
        <w:rPr>
          <w:rFonts w:ascii="Arial" w:eastAsia="굴림" w:hAnsi="Arial" w:cs="Arial"/>
          <w:color w:val="000000"/>
          <w:kern w:val="0"/>
          <w:sz w:val="18"/>
          <w:szCs w:val="18"/>
        </w:rPr>
        <w:t>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다운받아도</w:t>
      </w:r>
      <w:r w:rsidRPr="00170C58">
        <w:rPr>
          <w:rFonts w:ascii="Arial" w:eastAsia="굴림" w:hAnsi="Arial" w:cs="Arial"/>
          <w:color w:val="000000"/>
          <w:kern w:val="0"/>
          <w:sz w:val="18"/>
          <w:szCs w:val="18"/>
        </w:rPr>
        <w:t xml:space="preserve"> 2~3000</w:t>
      </w:r>
      <w:r w:rsidRPr="00170C58">
        <w:rPr>
          <w:rFonts w:ascii="Arial" w:eastAsia="굴림" w:hAnsi="Arial" w:cs="Arial"/>
          <w:color w:val="000000"/>
          <w:kern w:val="0"/>
          <w:sz w:val="18"/>
          <w:szCs w:val="18"/>
        </w:rPr>
        <w:t>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수준의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요금이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나왔다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멋모르고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쓰던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학생이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요금이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몇백만원</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나와서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자살하는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사건도</w:t>
      </w:r>
      <w:r w:rsidRPr="00170C58">
        <w:rPr>
          <w:rFonts w:ascii="Arial" w:eastAsia="굴림" w:hAnsi="Arial" w:cs="Arial"/>
          <w:color w:val="000000"/>
          <w:kern w:val="0"/>
          <w:sz w:val="18"/>
          <w:szCs w:val="18"/>
        </w:rPr>
        <w:t> </w:t>
      </w:r>
      <w:hyperlink r:id="rId132" w:tgtFrame="_blank" w:history="1">
        <w:r w:rsidRPr="00170C58">
          <w:rPr>
            <w:rFonts w:ascii="Arial" w:eastAsia="굴림" w:hAnsi="Arial" w:cs="Arial"/>
            <w:color w:val="009900"/>
            <w:kern w:val="0"/>
            <w:sz w:val="18"/>
            <w:szCs w:val="18"/>
            <w:u w:val="single"/>
            <w:bdr w:val="none" w:sz="0" w:space="0" w:color="auto" w:frame="1"/>
          </w:rPr>
          <w:t>실제로</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있었던</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시절이었다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33" w:anchor="rfn20" w:history="1">
        <w:r w:rsidRPr="00170C58">
          <w:rPr>
            <w:rFonts w:ascii="굴림체" w:eastAsia="굴림체" w:hAnsi="굴림체" w:cs="굴림체"/>
            <w:color w:val="551A8B"/>
            <w:kern w:val="0"/>
            <w:sz w:val="15"/>
            <w:szCs w:val="15"/>
            <w:u w:val="single"/>
            <w:bdr w:val="none" w:sz="0" w:space="0" w:color="auto" w:frame="1"/>
            <w:vertAlign w:val="superscript"/>
          </w:rPr>
          <w:t>[20]</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물론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외산</w:t>
      </w:r>
      <w:r w:rsidRPr="00170C58">
        <w:rPr>
          <w:rFonts w:ascii="Arial" w:eastAsia="굴림" w:hAnsi="Arial" w:cs="Arial"/>
          <w:color w:val="000000"/>
          <w:kern w:val="0"/>
          <w:sz w:val="18"/>
          <w:szCs w:val="18"/>
        </w:rPr>
        <w:t xml:space="preserve"> WM</w:t>
      </w:r>
      <w:r w:rsidRPr="00170C58">
        <w:rPr>
          <w:rFonts w:ascii="Arial" w:eastAsia="굴림" w:hAnsi="Arial" w:cs="Arial"/>
          <w:color w:val="000000"/>
          <w:kern w:val="0"/>
          <w:sz w:val="18"/>
          <w:szCs w:val="18"/>
        </w:rPr>
        <w:t>폰들은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무선랜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모듈이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달려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출시되었으나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다른</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병크인</w:t>
      </w:r>
      <w:proofErr w:type="spellEnd"/>
      <w:r w:rsidRPr="00170C58">
        <w:rPr>
          <w:rFonts w:ascii="Arial" w:eastAsia="굴림" w:hAnsi="Arial" w:cs="Arial"/>
          <w:color w:val="000000"/>
          <w:kern w:val="0"/>
          <w:sz w:val="18"/>
          <w:szCs w:val="18"/>
        </w:rPr>
        <w:t> </w:t>
      </w:r>
      <w:hyperlink r:id="rId134" w:tooltip="IMEI 화이트리스트" w:history="1">
        <w:r w:rsidRPr="00170C58">
          <w:rPr>
            <w:rFonts w:ascii="Arial" w:eastAsia="굴림" w:hAnsi="Arial" w:cs="Arial"/>
            <w:color w:val="551A8B"/>
            <w:kern w:val="0"/>
            <w:sz w:val="18"/>
            <w:szCs w:val="18"/>
            <w:u w:val="single"/>
            <w:bdr w:val="none" w:sz="0" w:space="0" w:color="auto" w:frame="1"/>
          </w:rPr>
          <w:t xml:space="preserve">IMEI </w:t>
        </w:r>
        <w:r w:rsidRPr="00170C58">
          <w:rPr>
            <w:rFonts w:ascii="Arial" w:eastAsia="굴림" w:hAnsi="Arial" w:cs="Arial"/>
            <w:color w:val="551A8B"/>
            <w:kern w:val="0"/>
            <w:sz w:val="18"/>
            <w:szCs w:val="18"/>
            <w:u w:val="single"/>
            <w:bdr w:val="none" w:sz="0" w:space="0" w:color="auto" w:frame="1"/>
          </w:rPr>
          <w:t>화이트리스트</w:t>
        </w:r>
      </w:hyperlink>
      <w:r w:rsidRPr="00170C58">
        <w:rPr>
          <w:rFonts w:ascii="Arial" w:eastAsia="굴림" w:hAnsi="Arial" w:cs="Arial"/>
          <w:color w:val="000000"/>
          <w:kern w:val="0"/>
          <w:sz w:val="18"/>
          <w:szCs w:val="18"/>
        </w:rPr>
        <w:t>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국내에서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매우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어려웠다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35" w:anchor="rfn21" w:history="1">
        <w:r w:rsidRPr="00170C58">
          <w:rPr>
            <w:rFonts w:ascii="굴림체" w:eastAsia="굴림체" w:hAnsi="굴림체" w:cs="굴림체"/>
            <w:color w:val="551A8B"/>
            <w:kern w:val="0"/>
            <w:sz w:val="15"/>
            <w:szCs w:val="15"/>
            <w:u w:val="single"/>
            <w:bdr w:val="none" w:sz="0" w:space="0" w:color="auto" w:frame="1"/>
            <w:vertAlign w:val="superscript"/>
          </w:rPr>
          <w:t>[21]</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그나마도</w:t>
      </w:r>
      <w:r w:rsidRPr="00170C58">
        <w:rPr>
          <w:rFonts w:ascii="Arial" w:eastAsia="굴림" w:hAnsi="Arial" w:cs="Arial"/>
          <w:color w:val="000000"/>
          <w:kern w:val="0"/>
          <w:sz w:val="18"/>
          <w:szCs w:val="18"/>
        </w:rPr>
        <w:t xml:space="preserve"> 802.11n, </w:t>
      </w:r>
      <w:r w:rsidRPr="00170C58">
        <w:rPr>
          <w:rFonts w:ascii="Arial" w:eastAsia="굴림" w:hAnsi="Arial" w:cs="Arial"/>
          <w:color w:val="000000"/>
          <w:kern w:val="0"/>
          <w:sz w:val="18"/>
          <w:szCs w:val="18"/>
        </w:rPr>
        <w:t>심지어</w:t>
      </w:r>
      <w:r w:rsidRPr="00170C58">
        <w:rPr>
          <w:rFonts w:ascii="Arial" w:eastAsia="굴림" w:hAnsi="Arial" w:cs="Arial"/>
          <w:color w:val="000000"/>
          <w:kern w:val="0"/>
          <w:sz w:val="18"/>
          <w:szCs w:val="18"/>
        </w:rPr>
        <w:t xml:space="preserve"> g </w:t>
      </w:r>
      <w:r w:rsidRPr="00170C58">
        <w:rPr>
          <w:rFonts w:ascii="Arial" w:eastAsia="굴림" w:hAnsi="Arial" w:cs="Arial"/>
          <w:color w:val="000000"/>
          <w:kern w:val="0"/>
          <w:sz w:val="18"/>
          <w:szCs w:val="18"/>
        </w:rPr>
        <w:t>규격마저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막혀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많았다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레지스트리</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편집으로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해제가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가능하지만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배터리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소모가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증가하니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득보다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실이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많을지도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앞에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말한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일부러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제조사에서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제한을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걸은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케이스도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많았다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36" w:anchor="rfn22" w:history="1">
        <w:r w:rsidRPr="00170C58">
          <w:rPr>
            <w:rFonts w:ascii="굴림체" w:eastAsia="굴림체" w:hAnsi="굴림체" w:cs="굴림체"/>
            <w:color w:val="551A8B"/>
            <w:kern w:val="0"/>
            <w:sz w:val="15"/>
            <w:szCs w:val="15"/>
            <w:u w:val="single"/>
            <w:bdr w:val="none" w:sz="0" w:space="0" w:color="auto" w:frame="1"/>
            <w:vertAlign w:val="superscript"/>
          </w:rPr>
          <w:t>[22]</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항목을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읽어보면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알겠지만</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퀄컴</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스냅드래곤에</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정전식</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멀티터치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등</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당시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스마트폰과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같은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스펙이었다</w:t>
      </w:r>
      <w:proofErr w:type="spellEnd"/>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37" w:anchor="rfn23" w:history="1">
        <w:r w:rsidRPr="00170C58">
          <w:rPr>
            <w:rFonts w:ascii="굴림체" w:eastAsia="굴림체" w:hAnsi="굴림체" w:cs="굴림체"/>
            <w:color w:val="551A8B"/>
            <w:kern w:val="0"/>
            <w:sz w:val="15"/>
            <w:szCs w:val="15"/>
            <w:u w:val="single"/>
            <w:bdr w:val="none" w:sz="0" w:space="0" w:color="auto" w:frame="1"/>
            <w:vertAlign w:val="superscript"/>
          </w:rPr>
          <w:t>[23]</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와이파이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자체의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부품값은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매우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저렴한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편이다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핸드폰은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수십만대씩</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찍어내는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생산구조에서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나오는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물건이므로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단품처럼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생각해선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안되지만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어쨌든</w:t>
      </w:r>
      <w:r w:rsidRPr="00170C58">
        <w:rPr>
          <w:rFonts w:ascii="Arial" w:eastAsia="굴림" w:hAnsi="Arial" w:cs="Arial"/>
          <w:color w:val="000000"/>
          <w:kern w:val="0"/>
          <w:sz w:val="18"/>
          <w:szCs w:val="18"/>
        </w:rPr>
        <w:t xml:space="preserve"> 200</w:t>
      </w:r>
      <w:r w:rsidRPr="00170C58">
        <w:rPr>
          <w:rFonts w:ascii="Arial" w:eastAsia="굴림" w:hAnsi="Arial" w:cs="Arial"/>
          <w:color w:val="000000"/>
          <w:kern w:val="0"/>
          <w:sz w:val="18"/>
          <w:szCs w:val="18"/>
        </w:rPr>
        <w:t>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내외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칩셋</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자체의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가격일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뿐이고</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펌웨어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등도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생각해야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수신기값과</w:t>
      </w:r>
      <w:proofErr w:type="spellEnd"/>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비교할수는</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거기다</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추가하면서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전파인증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절차까지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생각해야한다</w:t>
      </w:r>
      <w:proofErr w:type="spellEnd"/>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38" w:anchor="rfn24" w:history="1">
        <w:r w:rsidRPr="00170C58">
          <w:rPr>
            <w:rFonts w:ascii="굴림체" w:eastAsia="굴림체" w:hAnsi="굴림체" w:cs="굴림체"/>
            <w:color w:val="551A8B"/>
            <w:kern w:val="0"/>
            <w:sz w:val="15"/>
            <w:szCs w:val="15"/>
            <w:u w:val="single"/>
            <w:bdr w:val="none" w:sz="0" w:space="0" w:color="auto" w:frame="1"/>
            <w:vertAlign w:val="superscript"/>
          </w:rPr>
          <w:t>[24]</w:t>
        </w:r>
      </w:hyperlink>
      <w:r w:rsidRPr="00170C58">
        <w:rPr>
          <w:rFonts w:ascii="Arial" w:eastAsia="굴림" w:hAnsi="Arial" w:cs="Arial"/>
          <w:color w:val="000000"/>
          <w:kern w:val="0"/>
          <w:sz w:val="18"/>
          <w:szCs w:val="18"/>
        </w:rPr>
        <w:t> </w:t>
      </w:r>
      <w:hyperlink r:id="rId139" w:tooltip="맥도날드" w:history="1">
        <w:r w:rsidRPr="00170C58">
          <w:rPr>
            <w:rFonts w:ascii="Arial" w:eastAsia="굴림" w:hAnsi="Arial" w:cs="Arial"/>
            <w:color w:val="551A8B"/>
            <w:kern w:val="0"/>
            <w:sz w:val="18"/>
            <w:szCs w:val="18"/>
            <w:u w:val="single"/>
            <w:bdr w:val="none" w:sz="0" w:space="0" w:color="auto" w:frame="1"/>
          </w:rPr>
          <w:t>맥도날드</w:t>
        </w:r>
      </w:hyperlink>
      <w:r w:rsidRPr="00170C58">
        <w:rPr>
          <w:rFonts w:ascii="Arial" w:eastAsia="굴림" w:hAnsi="Arial" w:cs="Arial"/>
          <w:color w:val="000000"/>
          <w:kern w:val="0"/>
          <w:sz w:val="18"/>
          <w:szCs w:val="18"/>
        </w:rPr>
        <w:t>나</w:t>
      </w:r>
      <w:r w:rsidRPr="00170C58">
        <w:rPr>
          <w:rFonts w:ascii="Arial" w:eastAsia="굴림" w:hAnsi="Arial" w:cs="Arial"/>
          <w:color w:val="000000"/>
          <w:kern w:val="0"/>
          <w:sz w:val="18"/>
          <w:szCs w:val="18"/>
        </w:rPr>
        <w:t> </w:t>
      </w:r>
      <w:hyperlink r:id="rId140" w:tooltip="스타벅스" w:history="1">
        <w:r w:rsidRPr="00170C58">
          <w:rPr>
            <w:rFonts w:ascii="Arial" w:eastAsia="굴림" w:hAnsi="Arial" w:cs="Arial"/>
            <w:color w:val="551A8B"/>
            <w:kern w:val="0"/>
            <w:sz w:val="18"/>
            <w:szCs w:val="18"/>
            <w:u w:val="single"/>
            <w:bdr w:val="none" w:sz="0" w:space="0" w:color="auto" w:frame="1"/>
          </w:rPr>
          <w:t>스타벅스</w:t>
        </w:r>
      </w:hyperlink>
      <w:r w:rsidRPr="00170C58">
        <w:rPr>
          <w:rFonts w:ascii="Arial" w:eastAsia="굴림" w:hAnsi="Arial" w:cs="Arial"/>
          <w:color w:val="000000"/>
          <w:kern w:val="0"/>
          <w:sz w:val="18"/>
          <w:szCs w:val="18"/>
        </w:rPr>
        <w:t>같은</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1" w:anchor="rfn25" w:history="1">
        <w:r w:rsidRPr="00170C58">
          <w:rPr>
            <w:rFonts w:ascii="굴림체" w:eastAsia="굴림체" w:hAnsi="굴림체" w:cs="굴림체"/>
            <w:color w:val="551A8B"/>
            <w:kern w:val="0"/>
            <w:sz w:val="15"/>
            <w:szCs w:val="15"/>
            <w:u w:val="single"/>
            <w:bdr w:val="none" w:sz="0" w:space="0" w:color="auto" w:frame="1"/>
            <w:vertAlign w:val="superscript"/>
          </w:rPr>
          <w:t>[25]</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호구</w:t>
      </w:r>
      <w:r w:rsidRPr="00170C58">
        <w:rPr>
          <w:rFonts w:ascii="Arial" w:eastAsia="굴림" w:hAnsi="Arial" w:cs="Arial"/>
          <w:color w:val="000000"/>
          <w:kern w:val="0"/>
          <w:sz w:val="18"/>
          <w:szCs w:val="18"/>
        </w:rPr>
        <w:t xml:space="preserve"> AP</w:t>
      </w:r>
      <w:r w:rsidRPr="00170C58">
        <w:rPr>
          <w:rFonts w:ascii="Arial" w:eastAsia="굴림" w:hAnsi="Arial" w:cs="Arial"/>
          <w:color w:val="000000"/>
          <w:kern w:val="0"/>
          <w:sz w:val="18"/>
          <w:szCs w:val="18"/>
        </w:rPr>
        <w:t>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사방에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널려있는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한국에서는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덜한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편이지만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실제로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무선랜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전파를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카페등을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찾는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사람들이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많다</w:t>
      </w:r>
      <w:r w:rsidRPr="00170C58">
        <w:rPr>
          <w:rFonts w:ascii="Arial" w:eastAsia="굴림" w:hAnsi="Arial" w:cs="Arial"/>
          <w:color w:val="000000"/>
          <w:kern w:val="0"/>
          <w:sz w:val="18"/>
          <w:szCs w:val="18"/>
        </w:rPr>
        <w:t>. SSID</w:t>
      </w:r>
      <w:r w:rsidRPr="00170C58">
        <w:rPr>
          <w:rFonts w:ascii="Arial" w:eastAsia="굴림" w:hAnsi="Arial" w:cs="Arial"/>
          <w:color w:val="000000"/>
          <w:kern w:val="0"/>
          <w:sz w:val="18"/>
          <w:szCs w:val="18"/>
        </w:rPr>
        <w:t>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암호는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영수증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구석에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기입되어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2" w:anchor="rfn26" w:history="1">
        <w:r w:rsidRPr="00170C58">
          <w:rPr>
            <w:rFonts w:ascii="굴림체" w:eastAsia="굴림체" w:hAnsi="굴림체" w:cs="굴림체"/>
            <w:color w:val="551A8B"/>
            <w:kern w:val="0"/>
            <w:sz w:val="15"/>
            <w:szCs w:val="15"/>
            <w:u w:val="single"/>
            <w:bdr w:val="none" w:sz="0" w:space="0" w:color="auto" w:frame="1"/>
            <w:vertAlign w:val="superscript"/>
          </w:rPr>
          <w:t>[26]</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지금은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상관없겠지만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윈도</w:t>
      </w:r>
      <w:r w:rsidRPr="00170C58">
        <w:rPr>
          <w:rFonts w:ascii="Arial" w:eastAsia="굴림" w:hAnsi="Arial" w:cs="Arial"/>
          <w:color w:val="000000"/>
          <w:kern w:val="0"/>
          <w:sz w:val="18"/>
          <w:szCs w:val="18"/>
        </w:rPr>
        <w:t xml:space="preserve"> XP</w:t>
      </w:r>
      <w:r w:rsidRPr="00170C58">
        <w:rPr>
          <w:rFonts w:ascii="Arial" w:eastAsia="굴림" w:hAnsi="Arial" w:cs="Arial"/>
          <w:color w:val="000000"/>
          <w:kern w:val="0"/>
          <w:sz w:val="18"/>
          <w:szCs w:val="18"/>
        </w:rPr>
        <w:t>에는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곳에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접속하도록</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설정할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전력을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잡아먹게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버그가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있었다고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운영체제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설계상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모양</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3" w:anchor="rfn27" w:history="1">
        <w:r w:rsidRPr="00170C58">
          <w:rPr>
            <w:rFonts w:ascii="굴림체" w:eastAsia="굴림체" w:hAnsi="굴림체" w:cs="굴림체"/>
            <w:color w:val="551A8B"/>
            <w:kern w:val="0"/>
            <w:sz w:val="15"/>
            <w:szCs w:val="15"/>
            <w:u w:val="single"/>
            <w:bdr w:val="none" w:sz="0" w:space="0" w:color="auto" w:frame="1"/>
            <w:vertAlign w:val="superscript"/>
          </w:rPr>
          <w:t>[27]</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사실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여기까지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걱정할거면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구글도</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걱정하고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마이크로소프트도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걱정하고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애플도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걱정하고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w:t>
      </w:r>
      <w:r w:rsidRPr="00170C58">
        <w:rPr>
          <w:rFonts w:ascii="Arial" w:eastAsia="굴림" w:hAnsi="Arial" w:cs="Arial"/>
          <w:color w:val="000000"/>
          <w:kern w:val="0"/>
          <w:sz w:val="18"/>
          <w:szCs w:val="18"/>
        </w:rPr>
        <w:t xml:space="preserve"> 3</w:t>
      </w:r>
      <w:r w:rsidRPr="00170C58">
        <w:rPr>
          <w:rFonts w:ascii="Arial" w:eastAsia="굴림" w:hAnsi="Arial" w:cs="Arial"/>
          <w:color w:val="000000"/>
          <w:kern w:val="0"/>
          <w:sz w:val="18"/>
          <w:szCs w:val="18"/>
        </w:rPr>
        <w:t>사도</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걱정해야한다</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이들보다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소규모</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회사니까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믿음이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하지만</w:t>
      </w:r>
      <w:r w:rsidRPr="00170C58">
        <w:rPr>
          <w:rFonts w:ascii="Arial" w:eastAsia="굴림" w:hAnsi="Arial" w:cs="Arial"/>
          <w:color w:val="000000"/>
          <w:kern w:val="0"/>
          <w:sz w:val="18"/>
          <w:szCs w:val="18"/>
        </w:rPr>
        <w:t>. </w:t>
      </w:r>
      <w:del w:id="20" w:author="Unknown">
        <w:r w:rsidRPr="00170C58">
          <w:rPr>
            <w:rFonts w:ascii="Arial" w:eastAsia="굴림" w:hAnsi="Arial" w:cs="Arial"/>
            <w:color w:val="7F7F7F"/>
            <w:kern w:val="0"/>
            <w:sz w:val="18"/>
            <w:szCs w:val="18"/>
          </w:rPr>
          <w:delText>통신</w:delText>
        </w:r>
        <w:r w:rsidRPr="00170C58">
          <w:rPr>
            <w:rFonts w:ascii="Arial" w:eastAsia="굴림" w:hAnsi="Arial" w:cs="Arial"/>
            <w:color w:val="7F7F7F"/>
            <w:kern w:val="0"/>
            <w:sz w:val="18"/>
            <w:szCs w:val="18"/>
          </w:rPr>
          <w:delText xml:space="preserve"> 3</w:delText>
        </w:r>
        <w:r w:rsidRPr="00170C58">
          <w:rPr>
            <w:rFonts w:ascii="Arial" w:eastAsia="굴림" w:hAnsi="Arial" w:cs="Arial"/>
            <w:color w:val="7F7F7F"/>
            <w:kern w:val="0"/>
            <w:sz w:val="18"/>
            <w:szCs w:val="18"/>
          </w:rPr>
          <w:delText>사는</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그래도</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걱정할</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만한</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것</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같다</w:delText>
        </w:r>
      </w:del>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4" w:anchor="rfn28" w:history="1">
        <w:r w:rsidRPr="00170C58">
          <w:rPr>
            <w:rFonts w:ascii="굴림체" w:eastAsia="굴림체" w:hAnsi="굴림체" w:cs="굴림체"/>
            <w:color w:val="551A8B"/>
            <w:kern w:val="0"/>
            <w:sz w:val="15"/>
            <w:szCs w:val="15"/>
            <w:u w:val="single"/>
            <w:bdr w:val="none" w:sz="0" w:space="0" w:color="auto" w:frame="1"/>
            <w:vertAlign w:val="superscript"/>
          </w:rPr>
          <w:t>[28]</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사실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의심하기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시작하면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끝이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없긴하다</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모든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주의해도</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빅브라더</w:t>
      </w:r>
      <w:proofErr w:type="spellEnd"/>
      <w:r w:rsidRPr="00170C58">
        <w:rPr>
          <w:rFonts w:ascii="Arial" w:eastAsia="굴림" w:hAnsi="Arial" w:cs="Arial"/>
          <w:color w:val="000000"/>
          <w:kern w:val="0"/>
          <w:sz w:val="18"/>
          <w:szCs w:val="18"/>
        </w:rPr>
        <w:t xml:space="preserve"> NSA</w:t>
      </w:r>
      <w:r w:rsidRPr="00170C58">
        <w:rPr>
          <w:rFonts w:ascii="Arial" w:eastAsia="굴림" w:hAnsi="Arial" w:cs="Arial"/>
          <w:color w:val="000000"/>
          <w:kern w:val="0"/>
          <w:sz w:val="18"/>
          <w:szCs w:val="18"/>
        </w:rPr>
        <w:t>님처럼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통신사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내부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망에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빨대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꽂아서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직접</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도청한다면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노답</w:t>
      </w:r>
      <w:proofErr w:type="spellEnd"/>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5" w:anchor="rfn29" w:history="1">
        <w:r w:rsidRPr="00170C58">
          <w:rPr>
            <w:rFonts w:ascii="굴림체" w:eastAsia="굴림체" w:hAnsi="굴림체" w:cs="굴림체"/>
            <w:color w:val="551A8B"/>
            <w:kern w:val="0"/>
            <w:sz w:val="15"/>
            <w:szCs w:val="15"/>
            <w:u w:val="single"/>
            <w:bdr w:val="none" w:sz="0" w:space="0" w:color="auto" w:frame="1"/>
            <w:vertAlign w:val="superscript"/>
          </w:rPr>
          <w:t>[29]</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집</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안에서조차</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닿는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부분이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생긴다면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리피터를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추가로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설치하여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해결할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6" w:anchor="rfn30" w:history="1">
        <w:r w:rsidRPr="00170C58">
          <w:rPr>
            <w:rFonts w:ascii="굴림체" w:eastAsia="굴림체" w:hAnsi="굴림체" w:cs="굴림체"/>
            <w:color w:val="551A8B"/>
            <w:kern w:val="0"/>
            <w:sz w:val="15"/>
            <w:szCs w:val="15"/>
            <w:u w:val="single"/>
            <w:bdr w:val="none" w:sz="0" w:space="0" w:color="auto" w:frame="1"/>
            <w:vertAlign w:val="superscript"/>
          </w:rPr>
          <w:t>[30]</w:t>
        </w:r>
      </w:hyperlink>
      <w:r w:rsidRPr="00170C58">
        <w:rPr>
          <w:rFonts w:ascii="Arial" w:eastAsia="굴림" w:hAnsi="Arial" w:cs="Arial"/>
          <w:color w:val="000000"/>
          <w:kern w:val="0"/>
          <w:sz w:val="18"/>
          <w:szCs w:val="18"/>
        </w:rPr>
        <w:t xml:space="preserve"> 2.4GHz </w:t>
      </w:r>
      <w:r w:rsidRPr="00170C58">
        <w:rPr>
          <w:rFonts w:ascii="Arial" w:eastAsia="굴림" w:hAnsi="Arial" w:cs="Arial"/>
          <w:color w:val="000000"/>
          <w:kern w:val="0"/>
          <w:sz w:val="18"/>
          <w:szCs w:val="18"/>
        </w:rPr>
        <w:t>대역은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국내를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포함해서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대부분의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경우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채널</w:t>
      </w:r>
      <w:r w:rsidRPr="00170C58">
        <w:rPr>
          <w:rFonts w:ascii="Arial" w:eastAsia="굴림" w:hAnsi="Arial" w:cs="Arial"/>
          <w:color w:val="000000"/>
          <w:kern w:val="0"/>
          <w:sz w:val="18"/>
          <w:szCs w:val="18"/>
        </w:rPr>
        <w:t xml:space="preserve"> 1~13</w:t>
      </w:r>
      <w:r w:rsidRPr="00170C58">
        <w:rPr>
          <w:rFonts w:ascii="Arial" w:eastAsia="굴림" w:hAnsi="Arial" w:cs="Arial"/>
          <w:color w:val="000000"/>
          <w:kern w:val="0"/>
          <w:sz w:val="18"/>
          <w:szCs w:val="18"/>
        </w:rPr>
        <w:t>까지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가능하다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반면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국내에서</w:t>
      </w:r>
      <w:r w:rsidRPr="00170C58">
        <w:rPr>
          <w:rFonts w:ascii="Arial" w:eastAsia="굴림" w:hAnsi="Arial" w:cs="Arial"/>
          <w:color w:val="000000"/>
          <w:kern w:val="0"/>
          <w:sz w:val="18"/>
          <w:szCs w:val="18"/>
        </w:rPr>
        <w:t xml:space="preserve"> 5GHz </w:t>
      </w:r>
      <w:r w:rsidRPr="00170C58">
        <w:rPr>
          <w:rFonts w:ascii="Arial" w:eastAsia="굴림" w:hAnsi="Arial" w:cs="Arial"/>
          <w:color w:val="000000"/>
          <w:kern w:val="0"/>
          <w:sz w:val="18"/>
          <w:szCs w:val="18"/>
        </w:rPr>
        <w:t>대역은</w:t>
      </w:r>
      <w:r w:rsidRPr="00170C58">
        <w:rPr>
          <w:rFonts w:ascii="Arial" w:eastAsia="굴림" w:hAnsi="Arial" w:cs="Arial"/>
          <w:color w:val="000000"/>
          <w:kern w:val="0"/>
          <w:sz w:val="18"/>
          <w:szCs w:val="18"/>
        </w:rPr>
        <w:t xml:space="preserve"> 34, 36, 38, 40, 42, 44, 46, 48, 52, 56, 60, 64, 100, 104, 108, 112, 116, 120, 124, 128, 149, 153, 157, 161, 165 </w:t>
      </w:r>
      <w:r w:rsidRPr="00170C58">
        <w:rPr>
          <w:rFonts w:ascii="Arial" w:eastAsia="굴림" w:hAnsi="Arial" w:cs="Arial"/>
          <w:color w:val="000000"/>
          <w:kern w:val="0"/>
          <w:sz w:val="18"/>
          <w:szCs w:val="18"/>
        </w:rPr>
        <w:t>채널을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단</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어느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정도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통일된</w:t>
      </w:r>
      <w:r w:rsidRPr="00170C58">
        <w:rPr>
          <w:rFonts w:ascii="Arial" w:eastAsia="굴림" w:hAnsi="Arial" w:cs="Arial"/>
          <w:color w:val="000000"/>
          <w:kern w:val="0"/>
          <w:sz w:val="18"/>
          <w:szCs w:val="18"/>
        </w:rPr>
        <w:t xml:space="preserve"> 2.4GHz </w:t>
      </w:r>
      <w:r w:rsidRPr="00170C58">
        <w:rPr>
          <w:rFonts w:ascii="Arial" w:eastAsia="굴림" w:hAnsi="Arial" w:cs="Arial"/>
          <w:color w:val="000000"/>
          <w:kern w:val="0"/>
          <w:sz w:val="18"/>
          <w:szCs w:val="18"/>
        </w:rPr>
        <w:t>대역에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비해</w:t>
      </w:r>
      <w:r w:rsidRPr="00170C58">
        <w:rPr>
          <w:rFonts w:ascii="Arial" w:eastAsia="굴림" w:hAnsi="Arial" w:cs="Arial"/>
          <w:color w:val="000000"/>
          <w:kern w:val="0"/>
          <w:sz w:val="18"/>
          <w:szCs w:val="18"/>
        </w:rPr>
        <w:t xml:space="preserve"> 5GHz </w:t>
      </w:r>
      <w:r w:rsidRPr="00170C58">
        <w:rPr>
          <w:rFonts w:ascii="Arial" w:eastAsia="굴림" w:hAnsi="Arial" w:cs="Arial"/>
          <w:color w:val="000000"/>
          <w:kern w:val="0"/>
          <w:sz w:val="18"/>
          <w:szCs w:val="18"/>
        </w:rPr>
        <w:t>대역은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국가별로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천차만별이므로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해외</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구입</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알아보고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된다</w:t>
      </w:r>
      <w:r w:rsidRPr="00170C58">
        <w:rPr>
          <w:rFonts w:ascii="Arial" w:eastAsia="굴림" w:hAnsi="Arial" w:cs="Arial"/>
          <w:color w:val="000000"/>
          <w:kern w:val="0"/>
          <w:sz w:val="18"/>
          <w:szCs w:val="18"/>
        </w:rPr>
        <w:t>. </w:t>
      </w:r>
      <w:hyperlink r:id="rId147" w:tgtFrame="_blank" w:history="1">
        <w:r w:rsidRPr="00170C58">
          <w:rPr>
            <w:rFonts w:ascii="Arial" w:eastAsia="굴림" w:hAnsi="Arial" w:cs="Arial"/>
            <w:color w:val="009900"/>
            <w:kern w:val="0"/>
            <w:sz w:val="18"/>
            <w:szCs w:val="18"/>
            <w:u w:val="single"/>
            <w:bdr w:val="none" w:sz="0" w:space="0" w:color="auto" w:frame="1"/>
          </w:rPr>
          <w:t>각</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국가별</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사용</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가능</w:t>
        </w:r>
        <w:r w:rsidRPr="00170C58">
          <w:rPr>
            <w:rFonts w:ascii="Arial" w:eastAsia="굴림" w:hAnsi="Arial" w:cs="Arial"/>
            <w:color w:val="009900"/>
            <w:kern w:val="0"/>
            <w:sz w:val="18"/>
            <w:szCs w:val="18"/>
            <w:u w:val="single"/>
            <w:bdr w:val="none" w:sz="0" w:space="0" w:color="auto" w:frame="1"/>
          </w:rPr>
          <w:t xml:space="preserve"> </w:t>
        </w:r>
        <w:r w:rsidRPr="00170C58">
          <w:rPr>
            <w:rFonts w:ascii="Arial" w:eastAsia="굴림" w:hAnsi="Arial" w:cs="Arial"/>
            <w:color w:val="009900"/>
            <w:kern w:val="0"/>
            <w:sz w:val="18"/>
            <w:szCs w:val="18"/>
            <w:u w:val="single"/>
            <w:bdr w:val="none" w:sz="0" w:space="0" w:color="auto" w:frame="1"/>
          </w:rPr>
          <w:t>채널</w:t>
        </w:r>
      </w:hyperlink>
      <w:r w:rsidRPr="00170C58">
        <w:rPr>
          <w:rFonts w:ascii="Arial" w:eastAsia="굴림" w:hAnsi="Arial" w:cs="Arial"/>
          <w:color w:val="000000"/>
          <w:kern w:val="0"/>
          <w:sz w:val="18"/>
          <w:szCs w:val="18"/>
        </w:rPr>
        <w:t>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참고바람</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8" w:anchor="rfn31" w:history="1">
        <w:r w:rsidRPr="00170C58">
          <w:rPr>
            <w:rFonts w:ascii="굴림체" w:eastAsia="굴림체" w:hAnsi="굴림체" w:cs="굴림체"/>
            <w:color w:val="551A8B"/>
            <w:kern w:val="0"/>
            <w:sz w:val="15"/>
            <w:szCs w:val="15"/>
            <w:u w:val="single"/>
            <w:bdr w:val="none" w:sz="0" w:space="0" w:color="auto" w:frame="1"/>
            <w:vertAlign w:val="superscript"/>
          </w:rPr>
          <w:t>[31]</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공유기에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이야기하자면</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ipTIME</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제품들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대부분은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근래에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나온</w:t>
      </w:r>
      <w:r w:rsidRPr="00170C58">
        <w:rPr>
          <w:rFonts w:ascii="Arial" w:eastAsia="굴림" w:hAnsi="Arial" w:cs="Arial"/>
          <w:color w:val="000000"/>
          <w:kern w:val="0"/>
          <w:sz w:val="18"/>
          <w:szCs w:val="18"/>
        </w:rPr>
        <w:t xml:space="preserve"> 802.11ac </w:t>
      </w:r>
      <w:r w:rsidRPr="00170C58">
        <w:rPr>
          <w:rFonts w:ascii="Arial" w:eastAsia="굴림" w:hAnsi="Arial" w:cs="Arial"/>
          <w:color w:val="000000"/>
          <w:kern w:val="0"/>
          <w:sz w:val="18"/>
          <w:szCs w:val="18"/>
        </w:rPr>
        <w:t>지원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제외하곤</w:t>
      </w:r>
      <w:r w:rsidRPr="00170C58">
        <w:rPr>
          <w:rFonts w:ascii="Arial" w:eastAsia="굴림" w:hAnsi="Arial" w:cs="Arial"/>
          <w:color w:val="000000"/>
          <w:kern w:val="0"/>
          <w:sz w:val="18"/>
          <w:szCs w:val="18"/>
        </w:rPr>
        <w:t xml:space="preserve"> WI-FI.ORG </w:t>
      </w:r>
      <w:r w:rsidRPr="00170C58">
        <w:rPr>
          <w:rFonts w:ascii="Arial" w:eastAsia="굴림" w:hAnsi="Arial" w:cs="Arial"/>
          <w:color w:val="000000"/>
          <w:kern w:val="0"/>
          <w:sz w:val="18"/>
          <w:szCs w:val="18"/>
        </w:rPr>
        <w:t>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인증된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제품이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없다고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된다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9" w:anchor="rfn32" w:history="1">
        <w:r w:rsidRPr="00170C58">
          <w:rPr>
            <w:rFonts w:ascii="굴림체" w:eastAsia="굴림체" w:hAnsi="굴림체" w:cs="굴림체"/>
            <w:color w:val="551A8B"/>
            <w:kern w:val="0"/>
            <w:sz w:val="15"/>
            <w:szCs w:val="15"/>
            <w:u w:val="single"/>
            <w:bdr w:val="none" w:sz="0" w:space="0" w:color="auto" w:frame="1"/>
            <w:vertAlign w:val="superscript"/>
          </w:rPr>
          <w:t>[32]</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상대적으로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비싼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무제한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요금제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대신</w:t>
      </w:r>
      <w:r w:rsidRPr="00170C58">
        <w:rPr>
          <w:rFonts w:ascii="Arial" w:eastAsia="굴림" w:hAnsi="Arial" w:cs="Arial"/>
          <w:color w:val="000000"/>
          <w:kern w:val="0"/>
          <w:sz w:val="18"/>
          <w:szCs w:val="18"/>
        </w:rPr>
        <w:t xml:space="preserve"> 3G/4G </w:t>
      </w:r>
      <w:r w:rsidRPr="00170C58">
        <w:rPr>
          <w:rFonts w:ascii="Arial" w:eastAsia="굴림" w:hAnsi="Arial" w:cs="Arial"/>
          <w:color w:val="000000"/>
          <w:kern w:val="0"/>
          <w:sz w:val="18"/>
          <w:szCs w:val="18"/>
        </w:rPr>
        <w:t>표준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요금제</w:t>
      </w:r>
      <w:r w:rsidRPr="00170C58">
        <w:rPr>
          <w:rFonts w:ascii="Arial" w:eastAsia="굴림" w:hAnsi="Arial" w:cs="Arial"/>
          <w:color w:val="000000"/>
          <w:kern w:val="0"/>
          <w:sz w:val="18"/>
          <w:szCs w:val="18"/>
        </w:rPr>
        <w:t xml:space="preserve"> + </w:t>
      </w:r>
      <w:proofErr w:type="spellStart"/>
      <w:r w:rsidRPr="00170C58">
        <w:rPr>
          <w:rFonts w:ascii="Arial" w:eastAsia="굴림" w:hAnsi="Arial" w:cs="Arial"/>
          <w:color w:val="000000"/>
          <w:kern w:val="0"/>
          <w:sz w:val="18"/>
          <w:szCs w:val="18"/>
        </w:rPr>
        <w:t>와이브로</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요금제로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값싸게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데이터를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사용하는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사람들도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다만</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와이브로가</w:t>
      </w:r>
      <w:proofErr w:type="spellEnd"/>
      <w:r w:rsidRPr="00170C58">
        <w:rPr>
          <w:rFonts w:ascii="Arial" w:eastAsia="굴림" w:hAnsi="Arial" w:cs="Arial"/>
          <w:color w:val="000000"/>
          <w:kern w:val="0"/>
          <w:sz w:val="18"/>
          <w:szCs w:val="18"/>
        </w:rPr>
        <w:t xml:space="preserve"> 3G</w:t>
      </w:r>
      <w:r w:rsidRPr="00170C58">
        <w:rPr>
          <w:rFonts w:ascii="Arial" w:eastAsia="굴림" w:hAnsi="Arial" w:cs="Arial"/>
          <w:color w:val="000000"/>
          <w:kern w:val="0"/>
          <w:sz w:val="18"/>
          <w:szCs w:val="18"/>
        </w:rPr>
        <w:t>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같은</w:t>
      </w:r>
      <w:r w:rsidRPr="00170C58">
        <w:rPr>
          <w:rFonts w:ascii="Arial" w:eastAsia="굴림" w:hAnsi="Arial" w:cs="Arial"/>
          <w:color w:val="000000"/>
          <w:kern w:val="0"/>
          <w:sz w:val="18"/>
          <w:szCs w:val="18"/>
        </w:rPr>
        <w:t xml:space="preserve"> 4G</w:t>
      </w:r>
      <w:r w:rsidRPr="00170C58">
        <w:rPr>
          <w:rFonts w:ascii="Arial" w:eastAsia="굴림" w:hAnsi="Arial" w:cs="Arial"/>
          <w:color w:val="000000"/>
          <w:kern w:val="0"/>
          <w:sz w:val="18"/>
          <w:szCs w:val="18"/>
        </w:rPr>
        <w:t>인</w:t>
      </w:r>
      <w:r w:rsidRPr="00170C58">
        <w:rPr>
          <w:rFonts w:ascii="Arial" w:eastAsia="굴림" w:hAnsi="Arial" w:cs="Arial"/>
          <w:color w:val="000000"/>
          <w:kern w:val="0"/>
          <w:sz w:val="18"/>
          <w:szCs w:val="18"/>
        </w:rPr>
        <w:t> </w:t>
      </w:r>
      <w:hyperlink r:id="rId150" w:tooltip="LTE" w:history="1">
        <w:r w:rsidRPr="00170C58">
          <w:rPr>
            <w:rFonts w:ascii="Arial" w:eastAsia="굴림" w:hAnsi="Arial" w:cs="Arial"/>
            <w:color w:val="551A8B"/>
            <w:kern w:val="0"/>
            <w:sz w:val="18"/>
            <w:szCs w:val="18"/>
            <w:u w:val="single"/>
            <w:bdr w:val="none" w:sz="0" w:space="0" w:color="auto" w:frame="1"/>
          </w:rPr>
          <w:t>LTE</w:t>
        </w:r>
      </w:hyperlink>
      <w:r w:rsidRPr="00170C58">
        <w:rPr>
          <w:rFonts w:ascii="Arial" w:eastAsia="굴림" w:hAnsi="Arial" w:cs="Arial"/>
          <w:color w:val="000000"/>
          <w:kern w:val="0"/>
          <w:sz w:val="18"/>
          <w:szCs w:val="18"/>
        </w:rPr>
        <w:t>와는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다르게</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전국망이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아니고</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실내에서는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터지지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않기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때문에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장소에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상관없이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데이터를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많이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사용한다면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무제한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요금제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가입하는게</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훨씬</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낫다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51" w:anchor="rfn33" w:history="1">
        <w:r w:rsidRPr="00170C58">
          <w:rPr>
            <w:rFonts w:ascii="굴림체" w:eastAsia="굴림체" w:hAnsi="굴림체" w:cs="굴림체"/>
            <w:color w:val="551A8B"/>
            <w:kern w:val="0"/>
            <w:sz w:val="15"/>
            <w:szCs w:val="15"/>
            <w:u w:val="single"/>
            <w:bdr w:val="none" w:sz="0" w:space="0" w:color="auto" w:frame="1"/>
            <w:vertAlign w:val="superscript"/>
          </w:rPr>
          <w:t>[33]</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심지어는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깡통을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만들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이른바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캔테나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전에는</w:t>
      </w:r>
      <w:r w:rsidRPr="00170C58">
        <w:rPr>
          <w:rFonts w:ascii="Arial" w:eastAsia="굴림" w:hAnsi="Arial" w:cs="Arial"/>
          <w:color w:val="000000"/>
          <w:kern w:val="0"/>
          <w:sz w:val="18"/>
          <w:szCs w:val="18"/>
        </w:rPr>
        <w:t> </w:t>
      </w:r>
      <w:hyperlink r:id="rId152" w:tooltip="프링글스" w:history="1">
        <w:r w:rsidRPr="00170C58">
          <w:rPr>
            <w:rFonts w:ascii="Arial" w:eastAsia="굴림" w:hAnsi="Arial" w:cs="Arial"/>
            <w:color w:val="551A8B"/>
            <w:kern w:val="0"/>
            <w:sz w:val="18"/>
            <w:szCs w:val="18"/>
            <w:u w:val="single"/>
            <w:bdr w:val="none" w:sz="0" w:space="0" w:color="auto" w:frame="1"/>
          </w:rPr>
          <w:t>프링글스</w:t>
        </w:r>
      </w:hyperlink>
      <w:r w:rsidRPr="00170C58">
        <w:rPr>
          <w:rFonts w:ascii="Arial" w:eastAsia="굴림" w:hAnsi="Arial" w:cs="Arial"/>
          <w:color w:val="000000"/>
          <w:kern w:val="0"/>
          <w:sz w:val="18"/>
          <w:szCs w:val="18"/>
        </w:rPr>
        <w:t>통을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이용해서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만들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있었지만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작아지면서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현재는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만들지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못한다</w:t>
      </w:r>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53" w:anchor="rfn34" w:history="1">
        <w:r w:rsidRPr="00170C58">
          <w:rPr>
            <w:rFonts w:ascii="굴림체" w:eastAsia="굴림체" w:hAnsi="굴림체" w:cs="굴림체"/>
            <w:color w:val="551A8B"/>
            <w:kern w:val="0"/>
            <w:sz w:val="15"/>
            <w:szCs w:val="15"/>
            <w:u w:val="single"/>
            <w:bdr w:val="none" w:sz="0" w:space="0" w:color="auto" w:frame="1"/>
            <w:vertAlign w:val="superscript"/>
          </w:rPr>
          <w:t>[34]</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스마트폰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노트북</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등</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54" w:anchor="rfn35" w:history="1">
        <w:r w:rsidRPr="00170C58">
          <w:rPr>
            <w:rFonts w:ascii="굴림체" w:eastAsia="굴림체" w:hAnsi="굴림체" w:cs="굴림체"/>
            <w:color w:val="551A8B"/>
            <w:kern w:val="0"/>
            <w:sz w:val="15"/>
            <w:szCs w:val="15"/>
            <w:u w:val="single"/>
            <w:bdr w:val="none" w:sz="0" w:space="0" w:color="auto" w:frame="1"/>
            <w:vertAlign w:val="superscript"/>
          </w:rPr>
          <w:t>[35]</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꼭</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지향성</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안테나가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아니더라도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길에서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잡히는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개방된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신호에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접속이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되지</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않는건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같이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쪽에서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쪽으로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신호를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보낼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없는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상황이어서일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확률이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높다</w:t>
      </w:r>
      <w:r w:rsidRPr="00170C58">
        <w:rPr>
          <w:rFonts w:ascii="Arial" w:eastAsia="굴림" w:hAnsi="Arial" w:cs="Arial"/>
          <w:color w:val="000000"/>
          <w:kern w:val="0"/>
          <w:sz w:val="18"/>
          <w:szCs w:val="18"/>
        </w:rPr>
        <w:t>. </w:t>
      </w:r>
      <w:del w:id="21" w:author="Unknown">
        <w:r w:rsidRPr="00170C58">
          <w:rPr>
            <w:rFonts w:ascii="Arial" w:eastAsia="굴림" w:hAnsi="Arial" w:cs="Arial"/>
            <w:color w:val="7F7F7F"/>
            <w:kern w:val="0"/>
            <w:sz w:val="18"/>
            <w:szCs w:val="18"/>
          </w:rPr>
          <w:delText xml:space="preserve">MAC </w:delText>
        </w:r>
        <w:r w:rsidRPr="00170C58">
          <w:rPr>
            <w:rFonts w:ascii="Arial" w:eastAsia="굴림" w:hAnsi="Arial" w:cs="Arial"/>
            <w:color w:val="7F7F7F"/>
            <w:kern w:val="0"/>
            <w:sz w:val="18"/>
            <w:szCs w:val="18"/>
          </w:rPr>
          <w:delText>주소로</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잠가놓는</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경우가</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있겠으나</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그렇게까지</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하는</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사람은</w:delText>
        </w:r>
        <w:r w:rsidRPr="00170C58">
          <w:rPr>
            <w:rFonts w:ascii="Arial" w:eastAsia="굴림" w:hAnsi="Arial" w:cs="Arial"/>
            <w:color w:val="7F7F7F"/>
            <w:kern w:val="0"/>
            <w:sz w:val="18"/>
            <w:szCs w:val="18"/>
          </w:rPr>
          <w:delText xml:space="preserve"> </w:delText>
        </w:r>
        <w:r w:rsidRPr="00170C58">
          <w:rPr>
            <w:rFonts w:ascii="Arial" w:eastAsia="굴림" w:hAnsi="Arial" w:cs="Arial"/>
            <w:color w:val="7F7F7F"/>
            <w:kern w:val="0"/>
            <w:sz w:val="18"/>
            <w:szCs w:val="18"/>
          </w:rPr>
          <w:delText>드무니까</w:delText>
        </w:r>
      </w:del>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55" w:anchor="rfn36" w:history="1">
        <w:r w:rsidRPr="00170C58">
          <w:rPr>
            <w:rFonts w:ascii="굴림체" w:eastAsia="굴림체" w:hAnsi="굴림체" w:cs="굴림체"/>
            <w:color w:val="551A8B"/>
            <w:kern w:val="0"/>
            <w:sz w:val="15"/>
            <w:szCs w:val="15"/>
            <w:u w:val="single"/>
            <w:bdr w:val="none" w:sz="0" w:space="0" w:color="auto" w:frame="1"/>
            <w:vertAlign w:val="superscript"/>
          </w:rPr>
          <w:t>[36]</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사실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해당</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에피소드를</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잘보면</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알겠지만</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위험성보다는</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와이파이를</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통해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수집한</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빅데이터의</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위험성을</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보여주고있다</w:t>
      </w:r>
      <w:proofErr w:type="spellEnd"/>
      <w:r w:rsidRPr="00170C58">
        <w:rPr>
          <w:rFonts w:ascii="Arial" w:eastAsia="굴림" w:hAnsi="Arial" w:cs="Arial"/>
          <w:color w:val="000000"/>
          <w:kern w:val="0"/>
          <w:sz w:val="18"/>
          <w:szCs w:val="18"/>
        </w:rPr>
        <w:t>.</w:t>
      </w:r>
    </w:p>
    <w:p w:rsidR="00170C58" w:rsidRPr="00170C58" w:rsidRDefault="00170C58" w:rsidP="00170C58">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56" w:anchor="rfn37" w:history="1">
        <w:r w:rsidRPr="00170C58">
          <w:rPr>
            <w:rFonts w:ascii="굴림체" w:eastAsia="굴림체" w:hAnsi="굴림체" w:cs="굴림체"/>
            <w:color w:val="551A8B"/>
            <w:kern w:val="0"/>
            <w:sz w:val="15"/>
            <w:szCs w:val="15"/>
            <w:u w:val="single"/>
            <w:bdr w:val="none" w:sz="0" w:space="0" w:color="auto" w:frame="1"/>
            <w:vertAlign w:val="superscript"/>
          </w:rPr>
          <w:t>[37]</w:t>
        </w:r>
      </w:hyperlink>
      <w:r w:rsidRPr="00170C58">
        <w:rPr>
          <w:rFonts w:ascii="Arial" w:eastAsia="굴림" w:hAnsi="Arial" w:cs="Arial"/>
          <w:color w:val="000000"/>
          <w:kern w:val="0"/>
          <w:sz w:val="18"/>
          <w:szCs w:val="18"/>
        </w:rPr>
        <w:t> </w:t>
      </w:r>
      <w:r w:rsidRPr="00170C58">
        <w:rPr>
          <w:rFonts w:ascii="Arial" w:eastAsia="굴림" w:hAnsi="Arial" w:cs="Arial"/>
          <w:color w:val="000000"/>
          <w:kern w:val="0"/>
          <w:sz w:val="18"/>
          <w:szCs w:val="18"/>
        </w:rPr>
        <w:t>이경우에는</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그냥</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학교에서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거의</w:t>
      </w:r>
      <w:r w:rsidRPr="00170C58">
        <w:rPr>
          <w:rFonts w:ascii="Arial" w:eastAsia="굴림" w:hAnsi="Arial" w:cs="Arial"/>
          <w:color w:val="000000"/>
          <w:kern w:val="0"/>
          <w:sz w:val="18"/>
          <w:szCs w:val="18"/>
        </w:rPr>
        <w:t xml:space="preserve"> </w:t>
      </w:r>
      <w:proofErr w:type="spellStart"/>
      <w:r w:rsidRPr="00170C58">
        <w:rPr>
          <w:rFonts w:ascii="Arial" w:eastAsia="굴림" w:hAnsi="Arial" w:cs="Arial"/>
          <w:color w:val="000000"/>
          <w:kern w:val="0"/>
          <w:sz w:val="18"/>
          <w:szCs w:val="18"/>
        </w:rPr>
        <w:t>사용안되는</w:t>
      </w:r>
      <w:proofErr w:type="spellEnd"/>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컴퓨터의</w:t>
      </w:r>
      <w:r w:rsidRPr="00170C58">
        <w:rPr>
          <w:rFonts w:ascii="Arial" w:eastAsia="굴림" w:hAnsi="Arial" w:cs="Arial"/>
          <w:color w:val="000000"/>
          <w:kern w:val="0"/>
          <w:sz w:val="18"/>
          <w:szCs w:val="18"/>
        </w:rPr>
        <w:t xml:space="preserve"> IP</w:t>
      </w:r>
      <w:r w:rsidRPr="00170C58">
        <w:rPr>
          <w:rFonts w:ascii="Arial" w:eastAsia="굴림" w:hAnsi="Arial" w:cs="Arial"/>
          <w:color w:val="000000"/>
          <w:kern w:val="0"/>
          <w:sz w:val="18"/>
          <w:szCs w:val="18"/>
        </w:rPr>
        <w:t>를</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따서</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공유기에</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덮어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씌우면</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된다</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다만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만약</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해당</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컴퓨터가</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동작을</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하게</w:t>
      </w:r>
      <w:r w:rsidRPr="00170C58">
        <w:rPr>
          <w:rFonts w:ascii="Arial" w:eastAsia="굴림" w:hAnsi="Arial" w:cs="Arial"/>
          <w:color w:val="000000"/>
          <w:kern w:val="0"/>
          <w:sz w:val="18"/>
          <w:szCs w:val="18"/>
        </w:rPr>
        <w:t xml:space="preserve"> </w:t>
      </w:r>
      <w:r w:rsidRPr="00170C58">
        <w:rPr>
          <w:rFonts w:ascii="Arial" w:eastAsia="굴림" w:hAnsi="Arial" w:cs="Arial"/>
          <w:color w:val="000000"/>
          <w:kern w:val="0"/>
          <w:sz w:val="18"/>
          <w:szCs w:val="18"/>
        </w:rPr>
        <w:t>된다면</w:t>
      </w:r>
      <w:r w:rsidRPr="00170C58">
        <w:rPr>
          <w:rFonts w:ascii="Arial" w:eastAsia="굴림" w:hAnsi="Arial" w:cs="Arial"/>
          <w:color w:val="000000"/>
          <w:kern w:val="0"/>
          <w:sz w:val="18"/>
          <w:szCs w:val="18"/>
        </w:rPr>
        <w:t xml:space="preserve"> IP</w:t>
      </w:r>
      <w:r w:rsidRPr="00170C58">
        <w:rPr>
          <w:rFonts w:ascii="Arial" w:eastAsia="굴림" w:hAnsi="Arial" w:cs="Arial"/>
          <w:color w:val="000000"/>
          <w:kern w:val="0"/>
          <w:sz w:val="18"/>
          <w:szCs w:val="18"/>
        </w:rPr>
        <w:t>충돌로</w:t>
      </w:r>
      <w:r w:rsidRPr="00170C58">
        <w:rPr>
          <w:rFonts w:ascii="Arial" w:eastAsia="굴림" w:hAnsi="Arial" w:cs="Arial"/>
          <w:color w:val="000000"/>
          <w:kern w:val="0"/>
          <w:sz w:val="18"/>
          <w:szCs w:val="18"/>
        </w:rPr>
        <w:t> </w:t>
      </w:r>
      <w:hyperlink r:id="rId157" w:tooltip="더 이상 자세한 설명은 생략한다" w:history="1">
        <w:r w:rsidRPr="00170C58">
          <w:rPr>
            <w:rFonts w:ascii="Arial" w:eastAsia="굴림" w:hAnsi="Arial" w:cs="Arial"/>
            <w:color w:val="551A8B"/>
            <w:kern w:val="0"/>
            <w:sz w:val="18"/>
            <w:szCs w:val="18"/>
            <w:u w:val="single"/>
            <w:bdr w:val="none" w:sz="0" w:space="0" w:color="auto" w:frame="1"/>
          </w:rPr>
          <w:t>더</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이상</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자세한</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설명은</w:t>
        </w:r>
        <w:r w:rsidRPr="00170C58">
          <w:rPr>
            <w:rFonts w:ascii="Arial" w:eastAsia="굴림" w:hAnsi="Arial" w:cs="Arial"/>
            <w:color w:val="551A8B"/>
            <w:kern w:val="0"/>
            <w:sz w:val="18"/>
            <w:szCs w:val="18"/>
            <w:u w:val="single"/>
            <w:bdr w:val="none" w:sz="0" w:space="0" w:color="auto" w:frame="1"/>
          </w:rPr>
          <w:t xml:space="preserve"> </w:t>
        </w:r>
        <w:r w:rsidRPr="00170C58">
          <w:rPr>
            <w:rFonts w:ascii="Arial" w:eastAsia="굴림" w:hAnsi="Arial" w:cs="Arial"/>
            <w:color w:val="551A8B"/>
            <w:kern w:val="0"/>
            <w:sz w:val="18"/>
            <w:szCs w:val="18"/>
            <w:u w:val="single"/>
            <w:bdr w:val="none" w:sz="0" w:space="0" w:color="auto" w:frame="1"/>
          </w:rPr>
          <w:t>생략한다</w:t>
        </w:r>
      </w:hyperlink>
      <w:r w:rsidRPr="00170C58">
        <w:rPr>
          <w:rFonts w:ascii="Arial" w:eastAsia="굴림" w:hAnsi="Arial" w:cs="Arial"/>
          <w:color w:val="000000"/>
          <w:kern w:val="0"/>
          <w:sz w:val="18"/>
          <w:szCs w:val="18"/>
        </w:rPr>
        <w:t>.</w:t>
      </w:r>
    </w:p>
    <w:p w:rsidR="00E33F7F" w:rsidRPr="00170C58" w:rsidRDefault="00170C58"/>
    <w:sectPr w:rsidR="00E33F7F" w:rsidRPr="00170C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75150"/>
    <w:multiLevelType w:val="multilevel"/>
    <w:tmpl w:val="816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8F6D68"/>
    <w:multiLevelType w:val="multilevel"/>
    <w:tmpl w:val="03D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58"/>
    <w:rsid w:val="00170C58"/>
    <w:rsid w:val="00E8656D"/>
    <w:rsid w:val="00FB35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DC388-F5EB-4027-A086-5DFCAA59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170C58"/>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170C58"/>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170C58"/>
    <w:rPr>
      <w:rFonts w:ascii="굴림" w:eastAsia="굴림" w:hAnsi="굴림" w:cs="굴림"/>
      <w:b/>
      <w:bCs/>
      <w:kern w:val="0"/>
      <w:sz w:val="36"/>
      <w:szCs w:val="36"/>
    </w:rPr>
  </w:style>
  <w:style w:type="character" w:customStyle="1" w:styleId="3Char">
    <w:name w:val="제목 3 Char"/>
    <w:basedOn w:val="a0"/>
    <w:link w:val="3"/>
    <w:uiPriority w:val="9"/>
    <w:rsid w:val="00170C58"/>
    <w:rPr>
      <w:rFonts w:ascii="굴림" w:eastAsia="굴림" w:hAnsi="굴림" w:cs="굴림"/>
      <w:b/>
      <w:bCs/>
      <w:kern w:val="0"/>
      <w:sz w:val="27"/>
      <w:szCs w:val="27"/>
    </w:rPr>
  </w:style>
  <w:style w:type="character" w:customStyle="1" w:styleId="tocnumber">
    <w:name w:val="tocnumber"/>
    <w:basedOn w:val="a0"/>
    <w:rsid w:val="00170C58"/>
  </w:style>
  <w:style w:type="character" w:styleId="a3">
    <w:name w:val="Hyperlink"/>
    <w:basedOn w:val="a0"/>
    <w:uiPriority w:val="99"/>
    <w:semiHidden/>
    <w:unhideWhenUsed/>
    <w:rsid w:val="00170C58"/>
    <w:rPr>
      <w:color w:val="0000FF"/>
      <w:u w:val="single"/>
    </w:rPr>
  </w:style>
  <w:style w:type="character" w:styleId="a4">
    <w:name w:val="FollowedHyperlink"/>
    <w:basedOn w:val="a0"/>
    <w:uiPriority w:val="99"/>
    <w:semiHidden/>
    <w:unhideWhenUsed/>
    <w:rsid w:val="00170C58"/>
    <w:rPr>
      <w:color w:val="800080"/>
      <w:u w:val="single"/>
    </w:rPr>
  </w:style>
  <w:style w:type="character" w:customStyle="1" w:styleId="dot">
    <w:name w:val="dot"/>
    <w:basedOn w:val="a0"/>
    <w:rsid w:val="00170C58"/>
  </w:style>
  <w:style w:type="character" w:customStyle="1" w:styleId="apple-converted-space">
    <w:name w:val="apple-converted-space"/>
    <w:basedOn w:val="a0"/>
    <w:rsid w:val="00170C58"/>
  </w:style>
  <w:style w:type="character" w:styleId="a5">
    <w:name w:val="Strong"/>
    <w:basedOn w:val="a0"/>
    <w:uiPriority w:val="22"/>
    <w:qFormat/>
    <w:rsid w:val="00170C58"/>
    <w:rPr>
      <w:b/>
      <w:bCs/>
    </w:rPr>
  </w:style>
  <w:style w:type="character" w:customStyle="1" w:styleId="line-anchor">
    <w:name w:val="line-anchor"/>
    <w:basedOn w:val="a0"/>
    <w:rsid w:val="00170C58"/>
  </w:style>
  <w:style w:type="character" w:styleId="HTML">
    <w:name w:val="HTML Typewriter"/>
    <w:basedOn w:val="a0"/>
    <w:uiPriority w:val="99"/>
    <w:semiHidden/>
    <w:unhideWhenUsed/>
    <w:rsid w:val="00170C58"/>
    <w:rPr>
      <w:rFonts w:ascii="굴림체" w:eastAsia="굴림체" w:hAnsi="굴림체" w:cs="굴림체"/>
      <w:sz w:val="24"/>
      <w:szCs w:val="24"/>
    </w:rPr>
  </w:style>
  <w:style w:type="character" w:customStyle="1" w:styleId="sep">
    <w:name w:val="sep"/>
    <w:basedOn w:val="a0"/>
    <w:rsid w:val="00170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897594">
      <w:bodyDiv w:val="1"/>
      <w:marLeft w:val="0"/>
      <w:marRight w:val="0"/>
      <w:marTop w:val="0"/>
      <w:marBottom w:val="0"/>
      <w:divBdr>
        <w:top w:val="none" w:sz="0" w:space="0" w:color="auto"/>
        <w:left w:val="none" w:sz="0" w:space="0" w:color="auto"/>
        <w:bottom w:val="none" w:sz="0" w:space="0" w:color="auto"/>
        <w:right w:val="none" w:sz="0" w:space="0" w:color="auto"/>
      </w:divBdr>
      <w:divsChild>
        <w:div w:id="1290748295">
          <w:marLeft w:val="0"/>
          <w:marRight w:val="0"/>
          <w:marTop w:val="0"/>
          <w:marBottom w:val="0"/>
          <w:divBdr>
            <w:top w:val="none" w:sz="0" w:space="0" w:color="auto"/>
            <w:left w:val="none" w:sz="0" w:space="0" w:color="auto"/>
            <w:bottom w:val="none" w:sz="0" w:space="0" w:color="auto"/>
            <w:right w:val="none" w:sz="0" w:space="0" w:color="auto"/>
          </w:divBdr>
          <w:divsChild>
            <w:div w:id="1682854389">
              <w:marLeft w:val="0"/>
              <w:marRight w:val="0"/>
              <w:marTop w:val="0"/>
              <w:marBottom w:val="0"/>
              <w:divBdr>
                <w:top w:val="none" w:sz="0" w:space="0" w:color="auto"/>
                <w:left w:val="none" w:sz="0" w:space="0" w:color="auto"/>
                <w:bottom w:val="none" w:sz="0" w:space="0" w:color="auto"/>
                <w:right w:val="none" w:sz="0" w:space="0" w:color="auto"/>
              </w:divBdr>
              <w:divsChild>
                <w:div w:id="1367172568">
                  <w:marLeft w:val="0"/>
                  <w:marRight w:val="0"/>
                  <w:marTop w:val="0"/>
                  <w:marBottom w:val="0"/>
                  <w:divBdr>
                    <w:top w:val="none" w:sz="0" w:space="0" w:color="auto"/>
                    <w:left w:val="none" w:sz="0" w:space="0" w:color="auto"/>
                    <w:bottom w:val="none" w:sz="0" w:space="0" w:color="auto"/>
                    <w:right w:val="none" w:sz="0" w:space="0" w:color="auto"/>
                  </w:divBdr>
                </w:div>
                <w:div w:id="10918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6629">
          <w:marLeft w:val="0"/>
          <w:marRight w:val="0"/>
          <w:marTop w:val="0"/>
          <w:marBottom w:val="0"/>
          <w:divBdr>
            <w:top w:val="none" w:sz="0" w:space="0" w:color="auto"/>
            <w:left w:val="none" w:sz="0" w:space="0" w:color="auto"/>
            <w:bottom w:val="none" w:sz="0" w:space="0" w:color="auto"/>
            <w:right w:val="none" w:sz="0" w:space="0" w:color="auto"/>
          </w:divBdr>
          <w:divsChild>
            <w:div w:id="61879441">
              <w:marLeft w:val="0"/>
              <w:marRight w:val="0"/>
              <w:marTop w:val="0"/>
              <w:marBottom w:val="0"/>
              <w:divBdr>
                <w:top w:val="none" w:sz="0" w:space="0" w:color="auto"/>
                <w:left w:val="none" w:sz="0" w:space="0" w:color="auto"/>
                <w:bottom w:val="none" w:sz="0" w:space="0" w:color="auto"/>
                <w:right w:val="none" w:sz="0" w:space="0" w:color="auto"/>
              </w:divBdr>
            </w:div>
            <w:div w:id="433013952">
              <w:marLeft w:val="0"/>
              <w:marRight w:val="0"/>
              <w:marTop w:val="0"/>
              <w:marBottom w:val="0"/>
              <w:divBdr>
                <w:top w:val="none" w:sz="0" w:space="0" w:color="auto"/>
                <w:left w:val="none" w:sz="0" w:space="0" w:color="auto"/>
                <w:bottom w:val="none" w:sz="0" w:space="0" w:color="auto"/>
                <w:right w:val="none" w:sz="0" w:space="0" w:color="auto"/>
              </w:divBdr>
              <w:divsChild>
                <w:div w:id="745877707">
                  <w:marLeft w:val="0"/>
                  <w:marRight w:val="0"/>
                  <w:marTop w:val="0"/>
                  <w:marBottom w:val="0"/>
                  <w:divBdr>
                    <w:top w:val="none" w:sz="0" w:space="0" w:color="auto"/>
                    <w:left w:val="none" w:sz="0" w:space="0" w:color="auto"/>
                    <w:bottom w:val="none" w:sz="0" w:space="0" w:color="auto"/>
                    <w:right w:val="none" w:sz="0" w:space="0" w:color="auto"/>
                  </w:divBdr>
                </w:div>
                <w:div w:id="1618756080">
                  <w:marLeft w:val="0"/>
                  <w:marRight w:val="0"/>
                  <w:marTop w:val="0"/>
                  <w:marBottom w:val="0"/>
                  <w:divBdr>
                    <w:top w:val="none" w:sz="0" w:space="0" w:color="auto"/>
                    <w:left w:val="none" w:sz="0" w:space="0" w:color="auto"/>
                    <w:bottom w:val="none" w:sz="0" w:space="0" w:color="auto"/>
                    <w:right w:val="none" w:sz="0" w:space="0" w:color="auto"/>
                  </w:divBdr>
                </w:div>
                <w:div w:id="10375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9550">
          <w:marLeft w:val="0"/>
          <w:marRight w:val="0"/>
          <w:marTop w:val="0"/>
          <w:marBottom w:val="0"/>
          <w:divBdr>
            <w:top w:val="none" w:sz="0" w:space="0" w:color="auto"/>
            <w:left w:val="none" w:sz="0" w:space="0" w:color="auto"/>
            <w:bottom w:val="none" w:sz="0" w:space="0" w:color="auto"/>
            <w:right w:val="none" w:sz="0" w:space="0" w:color="auto"/>
          </w:divBdr>
          <w:divsChild>
            <w:div w:id="1404986681">
              <w:marLeft w:val="0"/>
              <w:marRight w:val="0"/>
              <w:marTop w:val="0"/>
              <w:marBottom w:val="0"/>
              <w:divBdr>
                <w:top w:val="none" w:sz="0" w:space="0" w:color="auto"/>
                <w:left w:val="none" w:sz="0" w:space="0" w:color="auto"/>
                <w:bottom w:val="none" w:sz="0" w:space="0" w:color="auto"/>
                <w:right w:val="none" w:sz="0" w:space="0" w:color="auto"/>
              </w:divBdr>
            </w:div>
            <w:div w:id="868448284">
              <w:marLeft w:val="0"/>
              <w:marRight w:val="0"/>
              <w:marTop w:val="0"/>
              <w:marBottom w:val="0"/>
              <w:divBdr>
                <w:top w:val="none" w:sz="0" w:space="0" w:color="auto"/>
                <w:left w:val="none" w:sz="0" w:space="0" w:color="auto"/>
                <w:bottom w:val="none" w:sz="0" w:space="0" w:color="auto"/>
                <w:right w:val="none" w:sz="0" w:space="0" w:color="auto"/>
              </w:divBdr>
              <w:divsChild>
                <w:div w:id="1507284868">
                  <w:marLeft w:val="0"/>
                  <w:marRight w:val="0"/>
                  <w:marTop w:val="0"/>
                  <w:marBottom w:val="0"/>
                  <w:divBdr>
                    <w:top w:val="none" w:sz="0" w:space="0" w:color="auto"/>
                    <w:left w:val="none" w:sz="0" w:space="0" w:color="auto"/>
                    <w:bottom w:val="none" w:sz="0" w:space="0" w:color="auto"/>
                    <w:right w:val="none" w:sz="0" w:space="0" w:color="auto"/>
                  </w:divBdr>
                </w:div>
                <w:div w:id="318387917">
                  <w:marLeft w:val="0"/>
                  <w:marRight w:val="0"/>
                  <w:marTop w:val="0"/>
                  <w:marBottom w:val="0"/>
                  <w:divBdr>
                    <w:top w:val="none" w:sz="0" w:space="0" w:color="auto"/>
                    <w:left w:val="none" w:sz="0" w:space="0" w:color="auto"/>
                    <w:bottom w:val="none" w:sz="0" w:space="0" w:color="auto"/>
                    <w:right w:val="none" w:sz="0" w:space="0" w:color="auto"/>
                  </w:divBdr>
                </w:div>
                <w:div w:id="19946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950">
          <w:marLeft w:val="0"/>
          <w:marRight w:val="0"/>
          <w:marTop w:val="0"/>
          <w:marBottom w:val="0"/>
          <w:divBdr>
            <w:top w:val="none" w:sz="0" w:space="0" w:color="auto"/>
            <w:left w:val="none" w:sz="0" w:space="0" w:color="auto"/>
            <w:bottom w:val="none" w:sz="0" w:space="0" w:color="auto"/>
            <w:right w:val="none" w:sz="0" w:space="0" w:color="auto"/>
          </w:divBdr>
          <w:divsChild>
            <w:div w:id="1150636620">
              <w:marLeft w:val="0"/>
              <w:marRight w:val="0"/>
              <w:marTop w:val="0"/>
              <w:marBottom w:val="0"/>
              <w:divBdr>
                <w:top w:val="none" w:sz="0" w:space="0" w:color="auto"/>
                <w:left w:val="none" w:sz="0" w:space="0" w:color="auto"/>
                <w:bottom w:val="none" w:sz="0" w:space="0" w:color="auto"/>
                <w:right w:val="none" w:sz="0" w:space="0" w:color="auto"/>
              </w:divBdr>
            </w:div>
            <w:div w:id="519051152">
              <w:marLeft w:val="0"/>
              <w:marRight w:val="0"/>
              <w:marTop w:val="0"/>
              <w:marBottom w:val="0"/>
              <w:divBdr>
                <w:top w:val="none" w:sz="0" w:space="0" w:color="auto"/>
                <w:left w:val="none" w:sz="0" w:space="0" w:color="auto"/>
                <w:bottom w:val="none" w:sz="0" w:space="0" w:color="auto"/>
                <w:right w:val="none" w:sz="0" w:space="0" w:color="auto"/>
              </w:divBdr>
              <w:divsChild>
                <w:div w:id="1129711125">
                  <w:marLeft w:val="0"/>
                  <w:marRight w:val="0"/>
                  <w:marTop w:val="0"/>
                  <w:marBottom w:val="0"/>
                  <w:divBdr>
                    <w:top w:val="none" w:sz="0" w:space="0" w:color="auto"/>
                    <w:left w:val="none" w:sz="0" w:space="0" w:color="auto"/>
                    <w:bottom w:val="none" w:sz="0" w:space="0" w:color="auto"/>
                    <w:right w:val="none" w:sz="0" w:space="0" w:color="auto"/>
                  </w:divBdr>
                </w:div>
                <w:div w:id="1502545053">
                  <w:marLeft w:val="0"/>
                  <w:marRight w:val="0"/>
                  <w:marTop w:val="0"/>
                  <w:marBottom w:val="0"/>
                  <w:divBdr>
                    <w:top w:val="none" w:sz="0" w:space="0" w:color="auto"/>
                    <w:left w:val="none" w:sz="0" w:space="0" w:color="auto"/>
                    <w:bottom w:val="none" w:sz="0" w:space="0" w:color="auto"/>
                    <w:right w:val="none" w:sz="0" w:space="0" w:color="auto"/>
                  </w:divBdr>
                </w:div>
                <w:div w:id="101731185">
                  <w:marLeft w:val="0"/>
                  <w:marRight w:val="0"/>
                  <w:marTop w:val="0"/>
                  <w:marBottom w:val="0"/>
                  <w:divBdr>
                    <w:top w:val="none" w:sz="0" w:space="0" w:color="auto"/>
                    <w:left w:val="none" w:sz="0" w:space="0" w:color="auto"/>
                    <w:bottom w:val="none" w:sz="0" w:space="0" w:color="auto"/>
                    <w:right w:val="none" w:sz="0" w:space="0" w:color="auto"/>
                  </w:divBdr>
                </w:div>
                <w:div w:id="1457989209">
                  <w:marLeft w:val="0"/>
                  <w:marRight w:val="0"/>
                  <w:marTop w:val="0"/>
                  <w:marBottom w:val="0"/>
                  <w:divBdr>
                    <w:top w:val="none" w:sz="0" w:space="0" w:color="auto"/>
                    <w:left w:val="none" w:sz="0" w:space="0" w:color="auto"/>
                    <w:bottom w:val="none" w:sz="0" w:space="0" w:color="auto"/>
                    <w:right w:val="none" w:sz="0" w:space="0" w:color="auto"/>
                  </w:divBdr>
                </w:div>
                <w:div w:id="1249847130">
                  <w:marLeft w:val="0"/>
                  <w:marRight w:val="0"/>
                  <w:marTop w:val="0"/>
                  <w:marBottom w:val="0"/>
                  <w:divBdr>
                    <w:top w:val="none" w:sz="0" w:space="0" w:color="auto"/>
                    <w:left w:val="none" w:sz="0" w:space="0" w:color="auto"/>
                    <w:bottom w:val="none" w:sz="0" w:space="0" w:color="auto"/>
                    <w:right w:val="none" w:sz="0" w:space="0" w:color="auto"/>
                  </w:divBdr>
                </w:div>
                <w:div w:id="1196427419">
                  <w:marLeft w:val="0"/>
                  <w:marRight w:val="0"/>
                  <w:marTop w:val="0"/>
                  <w:marBottom w:val="0"/>
                  <w:divBdr>
                    <w:top w:val="none" w:sz="0" w:space="0" w:color="auto"/>
                    <w:left w:val="none" w:sz="0" w:space="0" w:color="auto"/>
                    <w:bottom w:val="none" w:sz="0" w:space="0" w:color="auto"/>
                    <w:right w:val="none" w:sz="0" w:space="0" w:color="auto"/>
                  </w:divBdr>
                </w:div>
                <w:div w:id="6995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47">
          <w:marLeft w:val="0"/>
          <w:marRight w:val="0"/>
          <w:marTop w:val="0"/>
          <w:marBottom w:val="0"/>
          <w:divBdr>
            <w:top w:val="none" w:sz="0" w:space="0" w:color="auto"/>
            <w:left w:val="none" w:sz="0" w:space="0" w:color="auto"/>
            <w:bottom w:val="none" w:sz="0" w:space="0" w:color="auto"/>
            <w:right w:val="none" w:sz="0" w:space="0" w:color="auto"/>
          </w:divBdr>
          <w:divsChild>
            <w:div w:id="2140999116">
              <w:marLeft w:val="0"/>
              <w:marRight w:val="0"/>
              <w:marTop w:val="0"/>
              <w:marBottom w:val="0"/>
              <w:divBdr>
                <w:top w:val="none" w:sz="0" w:space="0" w:color="auto"/>
                <w:left w:val="none" w:sz="0" w:space="0" w:color="auto"/>
                <w:bottom w:val="none" w:sz="0" w:space="0" w:color="auto"/>
                <w:right w:val="none" w:sz="0" w:space="0" w:color="auto"/>
              </w:divBdr>
            </w:div>
            <w:div w:id="1395347271">
              <w:marLeft w:val="0"/>
              <w:marRight w:val="0"/>
              <w:marTop w:val="0"/>
              <w:marBottom w:val="0"/>
              <w:divBdr>
                <w:top w:val="none" w:sz="0" w:space="0" w:color="auto"/>
                <w:left w:val="none" w:sz="0" w:space="0" w:color="auto"/>
                <w:bottom w:val="none" w:sz="0" w:space="0" w:color="auto"/>
                <w:right w:val="none" w:sz="0" w:space="0" w:color="auto"/>
              </w:divBdr>
              <w:divsChild>
                <w:div w:id="1490825898">
                  <w:marLeft w:val="0"/>
                  <w:marRight w:val="0"/>
                  <w:marTop w:val="0"/>
                  <w:marBottom w:val="0"/>
                  <w:divBdr>
                    <w:top w:val="none" w:sz="0" w:space="0" w:color="auto"/>
                    <w:left w:val="none" w:sz="0" w:space="0" w:color="auto"/>
                    <w:bottom w:val="none" w:sz="0" w:space="0" w:color="auto"/>
                    <w:right w:val="none" w:sz="0" w:space="0" w:color="auto"/>
                  </w:divBdr>
                </w:div>
                <w:div w:id="951548254">
                  <w:marLeft w:val="0"/>
                  <w:marRight w:val="0"/>
                  <w:marTop w:val="0"/>
                  <w:marBottom w:val="0"/>
                  <w:divBdr>
                    <w:top w:val="none" w:sz="0" w:space="0" w:color="auto"/>
                    <w:left w:val="none" w:sz="0" w:space="0" w:color="auto"/>
                    <w:bottom w:val="none" w:sz="0" w:space="0" w:color="auto"/>
                    <w:right w:val="none" w:sz="0" w:space="0" w:color="auto"/>
                  </w:divBdr>
                </w:div>
                <w:div w:id="1125540526">
                  <w:marLeft w:val="0"/>
                  <w:marRight w:val="0"/>
                  <w:marTop w:val="0"/>
                  <w:marBottom w:val="0"/>
                  <w:divBdr>
                    <w:top w:val="none" w:sz="0" w:space="0" w:color="auto"/>
                    <w:left w:val="none" w:sz="0" w:space="0" w:color="auto"/>
                    <w:bottom w:val="none" w:sz="0" w:space="0" w:color="auto"/>
                    <w:right w:val="none" w:sz="0" w:space="0" w:color="auto"/>
                  </w:divBdr>
                </w:div>
                <w:div w:id="1681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10">
          <w:marLeft w:val="0"/>
          <w:marRight w:val="0"/>
          <w:marTop w:val="0"/>
          <w:marBottom w:val="0"/>
          <w:divBdr>
            <w:top w:val="none" w:sz="0" w:space="0" w:color="auto"/>
            <w:left w:val="none" w:sz="0" w:space="0" w:color="auto"/>
            <w:bottom w:val="none" w:sz="0" w:space="0" w:color="auto"/>
            <w:right w:val="none" w:sz="0" w:space="0" w:color="auto"/>
          </w:divBdr>
          <w:divsChild>
            <w:div w:id="1068767290">
              <w:marLeft w:val="0"/>
              <w:marRight w:val="0"/>
              <w:marTop w:val="0"/>
              <w:marBottom w:val="0"/>
              <w:divBdr>
                <w:top w:val="none" w:sz="0" w:space="0" w:color="auto"/>
                <w:left w:val="none" w:sz="0" w:space="0" w:color="auto"/>
                <w:bottom w:val="none" w:sz="0" w:space="0" w:color="auto"/>
                <w:right w:val="none" w:sz="0" w:space="0" w:color="auto"/>
              </w:divBdr>
            </w:div>
            <w:div w:id="2092922017">
              <w:marLeft w:val="0"/>
              <w:marRight w:val="0"/>
              <w:marTop w:val="0"/>
              <w:marBottom w:val="0"/>
              <w:divBdr>
                <w:top w:val="none" w:sz="0" w:space="0" w:color="auto"/>
                <w:left w:val="none" w:sz="0" w:space="0" w:color="auto"/>
                <w:bottom w:val="none" w:sz="0" w:space="0" w:color="auto"/>
                <w:right w:val="none" w:sz="0" w:space="0" w:color="auto"/>
              </w:divBdr>
              <w:divsChild>
                <w:div w:id="9572106">
                  <w:marLeft w:val="0"/>
                  <w:marRight w:val="0"/>
                  <w:marTop w:val="0"/>
                  <w:marBottom w:val="0"/>
                  <w:divBdr>
                    <w:top w:val="none" w:sz="0" w:space="0" w:color="auto"/>
                    <w:left w:val="none" w:sz="0" w:space="0" w:color="auto"/>
                    <w:bottom w:val="none" w:sz="0" w:space="0" w:color="auto"/>
                    <w:right w:val="none" w:sz="0" w:space="0" w:color="auto"/>
                  </w:divBdr>
                </w:div>
                <w:div w:id="1936210597">
                  <w:marLeft w:val="0"/>
                  <w:marRight w:val="0"/>
                  <w:marTop w:val="0"/>
                  <w:marBottom w:val="0"/>
                  <w:divBdr>
                    <w:top w:val="none" w:sz="0" w:space="0" w:color="auto"/>
                    <w:left w:val="none" w:sz="0" w:space="0" w:color="auto"/>
                    <w:bottom w:val="none" w:sz="0" w:space="0" w:color="auto"/>
                    <w:right w:val="none" w:sz="0" w:space="0" w:color="auto"/>
                  </w:divBdr>
                </w:div>
                <w:div w:id="1597444067">
                  <w:marLeft w:val="0"/>
                  <w:marRight w:val="0"/>
                  <w:marTop w:val="0"/>
                  <w:marBottom w:val="0"/>
                  <w:divBdr>
                    <w:top w:val="none" w:sz="0" w:space="0" w:color="auto"/>
                    <w:left w:val="none" w:sz="0" w:space="0" w:color="auto"/>
                    <w:bottom w:val="none" w:sz="0" w:space="0" w:color="auto"/>
                    <w:right w:val="none" w:sz="0" w:space="0" w:color="auto"/>
                  </w:divBdr>
                </w:div>
                <w:div w:id="1966736748">
                  <w:marLeft w:val="0"/>
                  <w:marRight w:val="0"/>
                  <w:marTop w:val="0"/>
                  <w:marBottom w:val="0"/>
                  <w:divBdr>
                    <w:top w:val="none" w:sz="0" w:space="0" w:color="auto"/>
                    <w:left w:val="none" w:sz="0" w:space="0" w:color="auto"/>
                    <w:bottom w:val="none" w:sz="0" w:space="0" w:color="auto"/>
                    <w:right w:val="none" w:sz="0" w:space="0" w:color="auto"/>
                  </w:divBdr>
                </w:div>
                <w:div w:id="356546875">
                  <w:marLeft w:val="0"/>
                  <w:marRight w:val="0"/>
                  <w:marTop w:val="0"/>
                  <w:marBottom w:val="0"/>
                  <w:divBdr>
                    <w:top w:val="none" w:sz="0" w:space="0" w:color="auto"/>
                    <w:left w:val="none" w:sz="0" w:space="0" w:color="auto"/>
                    <w:bottom w:val="none" w:sz="0" w:space="0" w:color="auto"/>
                    <w:right w:val="none" w:sz="0" w:space="0" w:color="auto"/>
                  </w:divBdr>
                </w:div>
                <w:div w:id="2102337890">
                  <w:marLeft w:val="0"/>
                  <w:marRight w:val="0"/>
                  <w:marTop w:val="0"/>
                  <w:marBottom w:val="0"/>
                  <w:divBdr>
                    <w:top w:val="none" w:sz="0" w:space="0" w:color="auto"/>
                    <w:left w:val="none" w:sz="0" w:space="0" w:color="auto"/>
                    <w:bottom w:val="none" w:sz="0" w:space="0" w:color="auto"/>
                    <w:right w:val="none" w:sz="0" w:space="0" w:color="auto"/>
                  </w:divBdr>
                </w:div>
                <w:div w:id="12339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5574">
          <w:marLeft w:val="0"/>
          <w:marRight w:val="0"/>
          <w:marTop w:val="0"/>
          <w:marBottom w:val="0"/>
          <w:divBdr>
            <w:top w:val="none" w:sz="0" w:space="0" w:color="auto"/>
            <w:left w:val="none" w:sz="0" w:space="0" w:color="auto"/>
            <w:bottom w:val="none" w:sz="0" w:space="0" w:color="auto"/>
            <w:right w:val="none" w:sz="0" w:space="0" w:color="auto"/>
          </w:divBdr>
          <w:divsChild>
            <w:div w:id="1556427743">
              <w:marLeft w:val="0"/>
              <w:marRight w:val="0"/>
              <w:marTop w:val="0"/>
              <w:marBottom w:val="0"/>
              <w:divBdr>
                <w:top w:val="none" w:sz="0" w:space="0" w:color="auto"/>
                <w:left w:val="none" w:sz="0" w:space="0" w:color="auto"/>
                <w:bottom w:val="none" w:sz="0" w:space="0" w:color="auto"/>
                <w:right w:val="none" w:sz="0" w:space="0" w:color="auto"/>
              </w:divBdr>
            </w:div>
            <w:div w:id="881746858">
              <w:marLeft w:val="0"/>
              <w:marRight w:val="0"/>
              <w:marTop w:val="0"/>
              <w:marBottom w:val="0"/>
              <w:divBdr>
                <w:top w:val="none" w:sz="0" w:space="0" w:color="auto"/>
                <w:left w:val="none" w:sz="0" w:space="0" w:color="auto"/>
                <w:bottom w:val="none" w:sz="0" w:space="0" w:color="auto"/>
                <w:right w:val="none" w:sz="0" w:space="0" w:color="auto"/>
              </w:divBdr>
              <w:divsChild>
                <w:div w:id="377321328">
                  <w:marLeft w:val="0"/>
                  <w:marRight w:val="0"/>
                  <w:marTop w:val="0"/>
                  <w:marBottom w:val="0"/>
                  <w:divBdr>
                    <w:top w:val="none" w:sz="0" w:space="0" w:color="auto"/>
                    <w:left w:val="none" w:sz="0" w:space="0" w:color="auto"/>
                    <w:bottom w:val="none" w:sz="0" w:space="0" w:color="auto"/>
                    <w:right w:val="none" w:sz="0" w:space="0" w:color="auto"/>
                  </w:divBdr>
                </w:div>
                <w:div w:id="572010569">
                  <w:marLeft w:val="0"/>
                  <w:marRight w:val="0"/>
                  <w:marTop w:val="0"/>
                  <w:marBottom w:val="0"/>
                  <w:divBdr>
                    <w:top w:val="none" w:sz="0" w:space="0" w:color="auto"/>
                    <w:left w:val="none" w:sz="0" w:space="0" w:color="auto"/>
                    <w:bottom w:val="none" w:sz="0" w:space="0" w:color="auto"/>
                    <w:right w:val="none" w:sz="0" w:space="0" w:color="auto"/>
                  </w:divBdr>
                </w:div>
                <w:div w:id="2108883491">
                  <w:marLeft w:val="0"/>
                  <w:marRight w:val="0"/>
                  <w:marTop w:val="0"/>
                  <w:marBottom w:val="0"/>
                  <w:divBdr>
                    <w:top w:val="none" w:sz="0" w:space="0" w:color="auto"/>
                    <w:left w:val="none" w:sz="0" w:space="0" w:color="auto"/>
                    <w:bottom w:val="none" w:sz="0" w:space="0" w:color="auto"/>
                    <w:right w:val="none" w:sz="0" w:space="0" w:color="auto"/>
                  </w:divBdr>
                </w:div>
                <w:div w:id="1921214551">
                  <w:marLeft w:val="0"/>
                  <w:marRight w:val="0"/>
                  <w:marTop w:val="0"/>
                  <w:marBottom w:val="0"/>
                  <w:divBdr>
                    <w:top w:val="none" w:sz="0" w:space="0" w:color="auto"/>
                    <w:left w:val="none" w:sz="0" w:space="0" w:color="auto"/>
                    <w:bottom w:val="none" w:sz="0" w:space="0" w:color="auto"/>
                    <w:right w:val="none" w:sz="0" w:space="0" w:color="auto"/>
                  </w:divBdr>
                </w:div>
                <w:div w:id="193613525">
                  <w:marLeft w:val="0"/>
                  <w:marRight w:val="0"/>
                  <w:marTop w:val="0"/>
                  <w:marBottom w:val="0"/>
                  <w:divBdr>
                    <w:top w:val="none" w:sz="0" w:space="0" w:color="auto"/>
                    <w:left w:val="none" w:sz="0" w:space="0" w:color="auto"/>
                    <w:bottom w:val="none" w:sz="0" w:space="0" w:color="auto"/>
                    <w:right w:val="none" w:sz="0" w:space="0" w:color="auto"/>
                  </w:divBdr>
                </w:div>
                <w:div w:id="19333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683">
          <w:marLeft w:val="0"/>
          <w:marRight w:val="0"/>
          <w:marTop w:val="0"/>
          <w:marBottom w:val="0"/>
          <w:divBdr>
            <w:top w:val="none" w:sz="0" w:space="0" w:color="auto"/>
            <w:left w:val="none" w:sz="0" w:space="0" w:color="auto"/>
            <w:bottom w:val="none" w:sz="0" w:space="0" w:color="auto"/>
            <w:right w:val="none" w:sz="0" w:space="0" w:color="auto"/>
          </w:divBdr>
          <w:divsChild>
            <w:div w:id="5284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irror.enha.kr/wiki/WIPI" TargetMode="External"/><Relationship Id="rId21" Type="http://schemas.openxmlformats.org/officeDocument/2006/relationships/hyperlink" Target="https://mirror.enha.kr/wiki/Wii" TargetMode="External"/><Relationship Id="rId42" Type="http://schemas.openxmlformats.org/officeDocument/2006/relationships/hyperlink" Target="https://mirror.enha.kr/wiki/Wi-Fi" TargetMode="External"/><Relationship Id="rId63" Type="http://schemas.openxmlformats.org/officeDocument/2006/relationships/hyperlink" Target="https://mirror.enha.kr/wiki/Wi-Fi" TargetMode="External"/><Relationship Id="rId84" Type="http://schemas.openxmlformats.org/officeDocument/2006/relationships/hyperlink" Target="https://mirror.enha.kr/wiki/Wi-Fi" TargetMode="External"/><Relationship Id="rId138" Type="http://schemas.openxmlformats.org/officeDocument/2006/relationships/hyperlink" Target="https://mirror.enha.kr/wiki/Wi-Fi" TargetMode="External"/><Relationship Id="rId159" Type="http://schemas.openxmlformats.org/officeDocument/2006/relationships/theme" Target="theme/theme1.xml"/><Relationship Id="rId107" Type="http://schemas.openxmlformats.org/officeDocument/2006/relationships/hyperlink" Target="https://mirror.enha.kr/wiki/Wi-Fi" TargetMode="External"/><Relationship Id="rId11" Type="http://schemas.openxmlformats.org/officeDocument/2006/relationships/hyperlink" Target="https://mirror.enha.kr/wiki/Wi-Fi" TargetMode="External"/><Relationship Id="rId32" Type="http://schemas.openxmlformats.org/officeDocument/2006/relationships/hyperlink" Target="https://mirror.enha.kr/wiki/Wi-Fi" TargetMode="External"/><Relationship Id="rId53" Type="http://schemas.openxmlformats.org/officeDocument/2006/relationships/hyperlink" Target="https://mirror.enha.kr/wiki/USIM" TargetMode="External"/><Relationship Id="rId74" Type="http://schemas.openxmlformats.org/officeDocument/2006/relationships/hyperlink" Target="http://rigvedawiki.net/r1/wiki.php/Wi-Fi?action=edit&amp;section=5" TargetMode="External"/><Relationship Id="rId128" Type="http://schemas.openxmlformats.org/officeDocument/2006/relationships/hyperlink" Target="https://mirror.enha.kr/wiki/Wi-Fi" TargetMode="External"/><Relationship Id="rId149" Type="http://schemas.openxmlformats.org/officeDocument/2006/relationships/hyperlink" Target="https://mirror.enha.kr/wiki/Wi-Fi" TargetMode="External"/><Relationship Id="rId5" Type="http://schemas.openxmlformats.org/officeDocument/2006/relationships/hyperlink" Target="https://mirror.enha.kr/wiki/Wi-Fi" TargetMode="External"/><Relationship Id="rId95" Type="http://schemas.openxmlformats.org/officeDocument/2006/relationships/hyperlink" Target="http://www.ppomppu.co.kr/zboard/view.php?id=review&amp;page=1&amp;divpage=6&amp;no=30477" TargetMode="External"/><Relationship Id="rId22" Type="http://schemas.openxmlformats.org/officeDocument/2006/relationships/hyperlink" Target="https://mirror.enha.kr/wiki/%EC%8A%A4%EB%A7%88%ED%8A%B8%20TV" TargetMode="External"/><Relationship Id="rId43" Type="http://schemas.openxmlformats.org/officeDocument/2006/relationships/hyperlink" Target="https://mirror.enha.kr/wiki/Wi-Fi" TargetMode="External"/><Relationship Id="rId64" Type="http://schemas.openxmlformats.org/officeDocument/2006/relationships/hyperlink" Target="https://mirror.enha.kr/wiki/%EB%A7%A5%EC%8A%A4" TargetMode="External"/><Relationship Id="rId118" Type="http://schemas.openxmlformats.org/officeDocument/2006/relationships/hyperlink" Target="https://mirror.enha.kr/wiki/Wi-Fi" TargetMode="External"/><Relationship Id="rId139" Type="http://schemas.openxmlformats.org/officeDocument/2006/relationships/hyperlink" Target="https://mirror.enha.kr/wiki/%EB%A7%A5%EB%8F%84%EB%82%A0%EB%93%9C" TargetMode="External"/><Relationship Id="rId80" Type="http://schemas.openxmlformats.org/officeDocument/2006/relationships/hyperlink" Target="https://mirror.enha.kr/wiki/Wi-Fi" TargetMode="External"/><Relationship Id="rId85" Type="http://schemas.openxmlformats.org/officeDocument/2006/relationships/hyperlink" Target="https://mirror.enha.kr/wiki/Wi-Fi" TargetMode="External"/><Relationship Id="rId150" Type="http://schemas.openxmlformats.org/officeDocument/2006/relationships/hyperlink" Target="https://mirror.enha.kr/wiki/LTE" TargetMode="External"/><Relationship Id="rId155" Type="http://schemas.openxmlformats.org/officeDocument/2006/relationships/hyperlink" Target="https://mirror.enha.kr/wiki/Wi-Fi" TargetMode="External"/><Relationship Id="rId12" Type="http://schemas.openxmlformats.org/officeDocument/2006/relationships/hyperlink" Target="https://mirror.enha.kr/wiki/%EC%BB%B4%ED%93%A8%ED%84%B0" TargetMode="External"/><Relationship Id="rId17" Type="http://schemas.openxmlformats.org/officeDocument/2006/relationships/hyperlink" Target="https://mirror.enha.kr/wiki/PSP" TargetMode="External"/><Relationship Id="rId33" Type="http://schemas.openxmlformats.org/officeDocument/2006/relationships/hyperlink" Target="https://mirror.enha.kr/wiki/Wi-Fi" TargetMode="External"/><Relationship Id="rId38" Type="http://schemas.openxmlformats.org/officeDocument/2006/relationships/hyperlink" Target="https://mirror.enha.kr/wiki/Wi-Fi" TargetMode="External"/><Relationship Id="rId59" Type="http://schemas.openxmlformats.org/officeDocument/2006/relationships/hyperlink" Target="https://mirror.enha.kr/wiki/Wi-Fi" TargetMode="External"/><Relationship Id="rId103" Type="http://schemas.openxmlformats.org/officeDocument/2006/relationships/hyperlink" Target="http://www.mt.co.kr/view/mtview.php?type=1&amp;no=2012010514172383021&amp;outlink=1" TargetMode="External"/><Relationship Id="rId108" Type="http://schemas.openxmlformats.org/officeDocument/2006/relationships/hyperlink" Target="https://mirror.enha.kr/wiki/Wi-Fi" TargetMode="External"/><Relationship Id="rId124" Type="http://schemas.openxmlformats.org/officeDocument/2006/relationships/hyperlink" Target="https://mirror.enha.kr/wiki/Wi-Fi" TargetMode="External"/><Relationship Id="rId129" Type="http://schemas.openxmlformats.org/officeDocument/2006/relationships/hyperlink" Target="https://mirror.enha.kr/wiki/Wi-Fi" TargetMode="External"/><Relationship Id="rId54" Type="http://schemas.openxmlformats.org/officeDocument/2006/relationships/hyperlink" Target="https://mirror.enha.kr/wiki/%EC%9D%B8%ED%84%B0%EB%84%B7%EC%A0%84%ED%99%94" TargetMode="External"/><Relationship Id="rId70" Type="http://schemas.openxmlformats.org/officeDocument/2006/relationships/hyperlink" Target="https://mirror.enha.kr/wiki/%EC%8A%A4%EB%A7%88%ED%8A%B8%ED%8F%B0" TargetMode="External"/><Relationship Id="rId75" Type="http://schemas.openxmlformats.org/officeDocument/2006/relationships/hyperlink" Target="https://mirror.enha.kr/wiki/Wi-Fi" TargetMode="External"/><Relationship Id="rId91" Type="http://schemas.openxmlformats.org/officeDocument/2006/relationships/hyperlink" Target="https://mirror.enha.kr/wiki/Wi-Fi" TargetMode="External"/><Relationship Id="rId96" Type="http://schemas.openxmlformats.org/officeDocument/2006/relationships/hyperlink" Target="http://rigvedawiki.net/r1/wiki.php/Wi-Fi?action=edit&amp;section=7" TargetMode="External"/><Relationship Id="rId140" Type="http://schemas.openxmlformats.org/officeDocument/2006/relationships/hyperlink" Target="https://mirror.enha.kr/wiki/%EC%8A%A4%ED%83%80%EB%B2%85%EC%8A%A4" TargetMode="External"/><Relationship Id="rId145" Type="http://schemas.openxmlformats.org/officeDocument/2006/relationships/hyperlink" Target="https://mirror.enha.kr/wiki/Wi-Fi" TargetMode="External"/><Relationship Id="rId1" Type="http://schemas.openxmlformats.org/officeDocument/2006/relationships/numbering" Target="numbering.xml"/><Relationship Id="rId6" Type="http://schemas.openxmlformats.org/officeDocument/2006/relationships/hyperlink" Target="https://mirror.enha.kr/wiki/Wi-Fi" TargetMode="External"/><Relationship Id="rId23" Type="http://schemas.openxmlformats.org/officeDocument/2006/relationships/hyperlink" Target="https://mirror.enha.kr/wiki/%EC%8A%A4%EB%A7%88%ED%8A%B8%ED%8F%B0" TargetMode="External"/><Relationship Id="rId28" Type="http://schemas.openxmlformats.org/officeDocument/2006/relationships/hyperlink" Target="https://mirror.enha.kr/wiki/Wi-Fi" TargetMode="External"/><Relationship Id="rId49" Type="http://schemas.openxmlformats.org/officeDocument/2006/relationships/hyperlink" Target="https://mirror.enha.kr/wiki/PSP" TargetMode="External"/><Relationship Id="rId114" Type="http://schemas.openxmlformats.org/officeDocument/2006/relationships/hyperlink" Target="https://mirror.enha.kr/wiki/Wi-Fi" TargetMode="External"/><Relationship Id="rId119" Type="http://schemas.openxmlformats.org/officeDocument/2006/relationships/hyperlink" Target="https://mirror.enha.kr/wiki/Wi-Fi" TargetMode="External"/><Relationship Id="rId44" Type="http://schemas.openxmlformats.org/officeDocument/2006/relationships/hyperlink" Target="https://mirror.enha.kr/wiki/Wi-Fi" TargetMode="External"/><Relationship Id="rId60" Type="http://schemas.openxmlformats.org/officeDocument/2006/relationships/hyperlink" Target="https://mirror.enha.kr/wiki/%EC%95%84%EC%9D%B4%ED%8F%B0" TargetMode="External"/><Relationship Id="rId65" Type="http://schemas.openxmlformats.org/officeDocument/2006/relationships/hyperlink" Target="https://mirror.enha.kr/wiki/Wi-Fi" TargetMode="External"/><Relationship Id="rId81" Type="http://schemas.openxmlformats.org/officeDocument/2006/relationships/hyperlink" Target="https://mirror.enha.kr/wiki/Wi-Fi" TargetMode="External"/><Relationship Id="rId86" Type="http://schemas.openxmlformats.org/officeDocument/2006/relationships/hyperlink" Target="https://mirror.enha.kr/wiki/Wi-Fi" TargetMode="External"/><Relationship Id="rId130" Type="http://schemas.openxmlformats.org/officeDocument/2006/relationships/hyperlink" Target="https://mirror.enha.kr/wiki/Wi-Fi" TargetMode="External"/><Relationship Id="rId135" Type="http://schemas.openxmlformats.org/officeDocument/2006/relationships/hyperlink" Target="https://mirror.enha.kr/wiki/Wi-Fi" TargetMode="External"/><Relationship Id="rId151" Type="http://schemas.openxmlformats.org/officeDocument/2006/relationships/hyperlink" Target="https://mirror.enha.kr/wiki/Wi-Fi" TargetMode="External"/><Relationship Id="rId156" Type="http://schemas.openxmlformats.org/officeDocument/2006/relationships/hyperlink" Target="https://mirror.enha.kr/wiki/Wi-Fi" TargetMode="External"/><Relationship Id="rId13" Type="http://schemas.openxmlformats.org/officeDocument/2006/relationships/hyperlink" Target="https://mirror.enha.kr/wiki/%EB%85%B8%ED%8A%B8%EB%B6%81" TargetMode="External"/><Relationship Id="rId18" Type="http://schemas.openxmlformats.org/officeDocument/2006/relationships/hyperlink" Target="https://mirror.enha.kr/wiki/%EA%B2%8C%EC%9E%84%EA%B8%B0" TargetMode="External"/><Relationship Id="rId39" Type="http://schemas.openxmlformats.org/officeDocument/2006/relationships/hyperlink" Target="https://mirror.enha.kr/wiki/Wi-Fi" TargetMode="External"/><Relationship Id="rId109" Type="http://schemas.openxmlformats.org/officeDocument/2006/relationships/hyperlink" Target="https://mirror.enha.kr/wiki/%EB%8B%9D%EA%B2%90" TargetMode="External"/><Relationship Id="rId34" Type="http://schemas.openxmlformats.org/officeDocument/2006/relationships/hyperlink" Target="https://mirror.enha.kr/wiki/Wi-Fi" TargetMode="External"/><Relationship Id="rId50" Type="http://schemas.openxmlformats.org/officeDocument/2006/relationships/hyperlink" Target="https://mirror.enha.kr/wiki/%EC%95%84%EC%9D%B4%ED%8F%B0" TargetMode="External"/><Relationship Id="rId55" Type="http://schemas.openxmlformats.org/officeDocument/2006/relationships/hyperlink" Target="https://mirror.enha.kr/wiki/Wi-Fi" TargetMode="External"/><Relationship Id="rId76" Type="http://schemas.openxmlformats.org/officeDocument/2006/relationships/hyperlink" Target="https://mirror.enha.kr/wiki/Wi-Fi" TargetMode="External"/><Relationship Id="rId97" Type="http://schemas.openxmlformats.org/officeDocument/2006/relationships/hyperlink" Target="https://mirror.enha.kr/wiki/Wi-Fi" TargetMode="External"/><Relationship Id="rId104" Type="http://schemas.openxmlformats.org/officeDocument/2006/relationships/hyperlink" Target="https://mirror.enha.kr/wiki/%EC%98%81%EA%B5%AD%20%EB%93%9C%EB%9D%BC%EB%A7%88" TargetMode="External"/><Relationship Id="rId120" Type="http://schemas.openxmlformats.org/officeDocument/2006/relationships/hyperlink" Target="https://mirror.enha.kr/wiki/Wi-Fi" TargetMode="External"/><Relationship Id="rId125" Type="http://schemas.openxmlformats.org/officeDocument/2006/relationships/hyperlink" Target="https://mirror.enha.kr/wiki/Wi-Fi" TargetMode="External"/><Relationship Id="rId141" Type="http://schemas.openxmlformats.org/officeDocument/2006/relationships/hyperlink" Target="https://mirror.enha.kr/wiki/Wi-Fi" TargetMode="External"/><Relationship Id="rId146" Type="http://schemas.openxmlformats.org/officeDocument/2006/relationships/hyperlink" Target="https://mirror.enha.kr/wiki/Wi-Fi" TargetMode="External"/><Relationship Id="rId7" Type="http://schemas.openxmlformats.org/officeDocument/2006/relationships/hyperlink" Target="https://mirror.enha.kr/wiki/Wi-Fi" TargetMode="External"/><Relationship Id="rId71" Type="http://schemas.openxmlformats.org/officeDocument/2006/relationships/hyperlink" Target="https://mirror.enha.kr/wiki/Skype" TargetMode="External"/><Relationship Id="rId92" Type="http://schemas.openxmlformats.org/officeDocument/2006/relationships/hyperlink" Target="https://mirror.enha.kr/wiki/Wi-Fi" TargetMode="External"/><Relationship Id="rId2" Type="http://schemas.openxmlformats.org/officeDocument/2006/relationships/styles" Target="styles.xml"/><Relationship Id="rId29" Type="http://schemas.openxmlformats.org/officeDocument/2006/relationships/hyperlink" Target="https://mirror.enha.kr/wiki/Wi-Fi" TargetMode="External"/><Relationship Id="rId24" Type="http://schemas.openxmlformats.org/officeDocument/2006/relationships/hyperlink" Target="https://mirror.enha.kr/wiki/%ED%94%BC%EC%B2%98%ED%8F%B0" TargetMode="External"/><Relationship Id="rId40" Type="http://schemas.openxmlformats.org/officeDocument/2006/relationships/hyperlink" Target="https://mirror.enha.kr/wiki/802.11ac" TargetMode="External"/><Relationship Id="rId45" Type="http://schemas.openxmlformats.org/officeDocument/2006/relationships/hyperlink" Target="http://rigvedawiki.net/r1/wiki.php/Wi-Fi?action=edit&amp;section=4" TargetMode="External"/><Relationship Id="rId66" Type="http://schemas.openxmlformats.org/officeDocument/2006/relationships/hyperlink" Target="https://mirror.enha.kr/wiki/%EC%8A%A4%EB%A7%88%ED%8A%B8%ED%8F%B0" TargetMode="External"/><Relationship Id="rId87" Type="http://schemas.openxmlformats.org/officeDocument/2006/relationships/hyperlink" Target="http://is.gd/CwG7I5" TargetMode="External"/><Relationship Id="rId110" Type="http://schemas.openxmlformats.org/officeDocument/2006/relationships/hyperlink" Target="https://mirror.enha.kr/wiki/%EB%8D%94%20%EC%9D%B4%EC%83%81%EC%9D%98%20%EC%9E%90%EC%84%B8%ED%95%9C%20%EC%84%A4%EB%AA%85%EC%9D%80%20%EC%83%9D%EB%9E%B5%ED%95%9C%EB%8B%A4" TargetMode="External"/><Relationship Id="rId115" Type="http://schemas.openxmlformats.org/officeDocument/2006/relationships/hyperlink" Target="https://mirror.enha.kr/wiki/Wi-Fi" TargetMode="External"/><Relationship Id="rId131" Type="http://schemas.openxmlformats.org/officeDocument/2006/relationships/hyperlink" Target="https://mirror.enha.kr/wiki/%EC%95%84%EC%9D%B4%ED%8F%B0%203GS" TargetMode="External"/><Relationship Id="rId136" Type="http://schemas.openxmlformats.org/officeDocument/2006/relationships/hyperlink" Target="https://mirror.enha.kr/wiki/Wi-Fi" TargetMode="External"/><Relationship Id="rId157" Type="http://schemas.openxmlformats.org/officeDocument/2006/relationships/hyperlink" Target="https://mirror.enha.kr/wiki/%EB%8D%94%20%EC%9D%B4%EC%83%81%20%EC%9E%90%EC%84%B8%ED%95%9C%20%EC%84%A4%EB%AA%85%EC%9D%80%20%EC%83%9D%EB%9E%B5%ED%95%9C%EB%8B%A4" TargetMode="External"/><Relationship Id="rId61" Type="http://schemas.openxmlformats.org/officeDocument/2006/relationships/hyperlink" Target="https://mirror.enha.kr/wiki/%EC%98%81%20%EC%A2%8B%EC%A7%80%20%EC%95%8A%EB%8B%A4" TargetMode="External"/><Relationship Id="rId82" Type="http://schemas.openxmlformats.org/officeDocument/2006/relationships/hyperlink" Target="http://rigvedawiki.net/r1/wiki.php/Wi-Fi?action=edit&amp;section=6" TargetMode="External"/><Relationship Id="rId152" Type="http://schemas.openxmlformats.org/officeDocument/2006/relationships/hyperlink" Target="https://mirror.enha.kr/wiki/%ED%94%84%EB%A7%81%EA%B8%80%EC%8A%A4" TargetMode="External"/><Relationship Id="rId19" Type="http://schemas.openxmlformats.org/officeDocument/2006/relationships/hyperlink" Target="https://mirror.enha.kr/wiki/%ED%94%8C%EB%A0%88%EC%9D%B4%EC%8A%A4%ED%85%8C%EC%9D%B4%EC%85%98%203" TargetMode="External"/><Relationship Id="rId14" Type="http://schemas.openxmlformats.org/officeDocument/2006/relationships/hyperlink" Target="https://mirror.enha.kr/wiki/PDA" TargetMode="External"/><Relationship Id="rId30" Type="http://schemas.openxmlformats.org/officeDocument/2006/relationships/hyperlink" Target="http://rigvedawiki.net/r1/wiki.php/Wi-Fi?action=edit&amp;section=3" TargetMode="External"/><Relationship Id="rId35" Type="http://schemas.openxmlformats.org/officeDocument/2006/relationships/hyperlink" Target="https://mirror.enha.kr/wiki/Wi-Fi" TargetMode="External"/><Relationship Id="rId56" Type="http://schemas.openxmlformats.org/officeDocument/2006/relationships/hyperlink" Target="https://mirror.enha.kr/wiki/%EA%B2%BD%EB%B6%80%EA%B3%A0%EC%86%8D%EB%8F%84%EB%A1%9C" TargetMode="External"/><Relationship Id="rId77" Type="http://schemas.openxmlformats.org/officeDocument/2006/relationships/hyperlink" Target="https://mirror.enha.kr/wiki/%EB%8F%84%EC%84%9C%EA%B4%80" TargetMode="External"/><Relationship Id="rId100" Type="http://schemas.openxmlformats.org/officeDocument/2006/relationships/hyperlink" Target="https://mirror.enha.kr/wiki/%EA%B0%9C%EB%93%9C%EB%A6%BD" TargetMode="External"/><Relationship Id="rId105" Type="http://schemas.openxmlformats.org/officeDocument/2006/relationships/hyperlink" Target="https://mirror.enha.kr/wiki/%EB%8B%A5%ED%84%B0%ED%9B%84" TargetMode="External"/><Relationship Id="rId126" Type="http://schemas.openxmlformats.org/officeDocument/2006/relationships/hyperlink" Target="https://mirror.enha.kr/wiki/Wi-Fi" TargetMode="External"/><Relationship Id="rId147" Type="http://schemas.openxmlformats.org/officeDocument/2006/relationships/hyperlink" Target="http://en.wikipedia.org/wiki/List_of_WLAN_channels" TargetMode="External"/><Relationship Id="rId8" Type="http://schemas.openxmlformats.org/officeDocument/2006/relationships/hyperlink" Target="https://mirror.enha.kr/wiki/Wi-Fi" TargetMode="External"/><Relationship Id="rId51" Type="http://schemas.openxmlformats.org/officeDocument/2006/relationships/hyperlink" Target="https://mirror.enha.kr/wiki/%EC%95%84%EC%9D%B4%ED%8C%9F%20%ED%84%B0%EC%B9%98" TargetMode="External"/><Relationship Id="rId72" Type="http://schemas.openxmlformats.org/officeDocument/2006/relationships/hyperlink" Target="https://mirror.enha.kr/wiki/Wi-Fi" TargetMode="External"/><Relationship Id="rId93" Type="http://schemas.openxmlformats.org/officeDocument/2006/relationships/hyperlink" Target="https://mirror.enha.kr/wiki/Wi-Fi" TargetMode="External"/><Relationship Id="rId98" Type="http://schemas.openxmlformats.org/officeDocument/2006/relationships/hyperlink" Target="http://www.bloter.net/archives/86015" TargetMode="External"/><Relationship Id="rId121" Type="http://schemas.openxmlformats.org/officeDocument/2006/relationships/hyperlink" Target="https://mirror.enha.kr/wiki/Wi-Fi" TargetMode="External"/><Relationship Id="rId142" Type="http://schemas.openxmlformats.org/officeDocument/2006/relationships/hyperlink" Target="https://mirror.enha.kr/wiki/Wi-Fi" TargetMode="External"/><Relationship Id="rId3" Type="http://schemas.openxmlformats.org/officeDocument/2006/relationships/settings" Target="settings.xml"/><Relationship Id="rId25" Type="http://schemas.openxmlformats.org/officeDocument/2006/relationships/hyperlink" Target="https://mirror.enha.kr/wiki/MP3%20%ED%94%8C%EB%A0%88%EC%9D%B4%EC%96%B4" TargetMode="External"/><Relationship Id="rId46" Type="http://schemas.openxmlformats.org/officeDocument/2006/relationships/hyperlink" Target="https://mirror.enha.kr/wiki/Wi-Fi" TargetMode="External"/><Relationship Id="rId67" Type="http://schemas.openxmlformats.org/officeDocument/2006/relationships/hyperlink" Target="https://mirror.enha.kr/wiki/%EB%8D%B0%EC%9D%B4%ED%84%B0%20%EB%AC%B4%EC%A0%9C%ED%95%9C%20%EC%9A%94%EA%B8%88%EC%A0%9C" TargetMode="External"/><Relationship Id="rId116" Type="http://schemas.openxmlformats.org/officeDocument/2006/relationships/hyperlink" Target="https://mirror.enha.kr/wiki/%EB%B8%94%EB%A3%A8%ED%88%AC%EC%8A%A4" TargetMode="External"/><Relationship Id="rId137" Type="http://schemas.openxmlformats.org/officeDocument/2006/relationships/hyperlink" Target="https://mirror.enha.kr/wiki/Wi-Fi" TargetMode="External"/><Relationship Id="rId158" Type="http://schemas.openxmlformats.org/officeDocument/2006/relationships/fontTable" Target="fontTable.xml"/><Relationship Id="rId20" Type="http://schemas.openxmlformats.org/officeDocument/2006/relationships/hyperlink" Target="https://mirror.enha.kr/wiki/%EC%97%91%EC%8A%A4%EB%B0%95%EC%8A%A4%20360" TargetMode="External"/><Relationship Id="rId41" Type="http://schemas.openxmlformats.org/officeDocument/2006/relationships/hyperlink" Target="https://mirror.enha.kr/wiki/Wi-Fi" TargetMode="External"/><Relationship Id="rId62" Type="http://schemas.openxmlformats.org/officeDocument/2006/relationships/hyperlink" Target="https://mirror.enha.kr/wiki/Wi-Fi" TargetMode="External"/><Relationship Id="rId83" Type="http://schemas.openxmlformats.org/officeDocument/2006/relationships/hyperlink" Target="https://mirror.enha.kr/wiki/Wi-Fi" TargetMode="External"/><Relationship Id="rId88" Type="http://schemas.openxmlformats.org/officeDocument/2006/relationships/hyperlink" Target="https://mirror.enha.kr/wiki/Wi-Fi" TargetMode="External"/><Relationship Id="rId111" Type="http://schemas.openxmlformats.org/officeDocument/2006/relationships/hyperlink" Target="https://mirror.enha.kr/wiki/Wi-Fi" TargetMode="External"/><Relationship Id="rId132" Type="http://schemas.openxmlformats.org/officeDocument/2006/relationships/hyperlink" Target="http://news.naver.com/main/read.nhn?mode=LSD&amp;mid=sec&amp;sid1=102&amp;oid=079&amp;aid=0000075904" TargetMode="External"/><Relationship Id="rId153" Type="http://schemas.openxmlformats.org/officeDocument/2006/relationships/hyperlink" Target="https://mirror.enha.kr/wiki/Wi-Fi" TargetMode="External"/><Relationship Id="rId15" Type="http://schemas.openxmlformats.org/officeDocument/2006/relationships/hyperlink" Target="https://mirror.enha.kr/wiki/%EC%8A%A4%EB%A7%88%ED%8A%B8%ED%8F%B0" TargetMode="External"/><Relationship Id="rId36" Type="http://schemas.openxmlformats.org/officeDocument/2006/relationships/hyperlink" Target="https://mirror.enha.kr/wiki/Wi-Fi" TargetMode="External"/><Relationship Id="rId57" Type="http://schemas.openxmlformats.org/officeDocument/2006/relationships/hyperlink" Target="https://mirror.enha.kr/wiki/%EC%9D%B8%ED%84%B0%EB%84%B7%20%EA%B3%B5%EC%9C%A0%EA%B8%B0" TargetMode="External"/><Relationship Id="rId106" Type="http://schemas.openxmlformats.org/officeDocument/2006/relationships/hyperlink" Target="https://mirror.enha.kr/wiki/%EC%8A%A4%ED%91%BC%ED%97%A4%EB%93%9C" TargetMode="External"/><Relationship Id="rId127" Type="http://schemas.openxmlformats.org/officeDocument/2006/relationships/hyperlink" Target="https://mirror.enha.kr/wiki/Wi-Fi" TargetMode="External"/><Relationship Id="rId10" Type="http://schemas.openxmlformats.org/officeDocument/2006/relationships/hyperlink" Target="https://mirror.enha.kr/wiki/Wi-Fi" TargetMode="External"/><Relationship Id="rId31" Type="http://schemas.openxmlformats.org/officeDocument/2006/relationships/hyperlink" Target="https://mirror.enha.kr/wiki/Wi-Fi" TargetMode="External"/><Relationship Id="rId52" Type="http://schemas.openxmlformats.org/officeDocument/2006/relationships/hyperlink" Target="https://mirror.enha.kr/wiki/%EC%95%84%EC%9D%B4%ED%8F%B0%204" TargetMode="External"/><Relationship Id="rId73" Type="http://schemas.openxmlformats.org/officeDocument/2006/relationships/hyperlink" Target="https://mirror.enha.kr/wiki/Wi-Fi" TargetMode="External"/><Relationship Id="rId78" Type="http://schemas.openxmlformats.org/officeDocument/2006/relationships/hyperlink" Target="https://mirror.enha.kr/wiki/Wi-Fi" TargetMode="External"/><Relationship Id="rId94" Type="http://schemas.openxmlformats.org/officeDocument/2006/relationships/hyperlink" Target="https://mirror.enha.kr/wiki/Wi-Fi" TargetMode="External"/><Relationship Id="rId99" Type="http://schemas.openxmlformats.org/officeDocument/2006/relationships/hyperlink" Target="https://mirror.enha.kr/wiki/%EB%82%B4%EA%B0%80%20%EA%B3%A0%EC%9E%90%EB%9D%BC%EB%8B%88" TargetMode="External"/><Relationship Id="rId101" Type="http://schemas.openxmlformats.org/officeDocument/2006/relationships/hyperlink" Target="https://mirror.enha.kr/wiki/%EB%B9%84%ED%96%89%20%EC%B2%AD%EC%86%8C%EB%85%84" TargetMode="External"/><Relationship Id="rId122" Type="http://schemas.openxmlformats.org/officeDocument/2006/relationships/hyperlink" Target="https://mirror.enha.kr/wiki/Wi-Fi" TargetMode="External"/><Relationship Id="rId143" Type="http://schemas.openxmlformats.org/officeDocument/2006/relationships/hyperlink" Target="https://mirror.enha.kr/wiki/Wi-Fi" TargetMode="External"/><Relationship Id="rId148" Type="http://schemas.openxmlformats.org/officeDocument/2006/relationships/hyperlink" Target="https://mirror.enha.kr/wiki/Wi-Fi" TargetMode="External"/><Relationship Id="rId4" Type="http://schemas.openxmlformats.org/officeDocument/2006/relationships/webSettings" Target="webSettings.xml"/><Relationship Id="rId9" Type="http://schemas.openxmlformats.org/officeDocument/2006/relationships/hyperlink" Target="http://rigvedawiki.net/r1/wiki.php/Wi-Fi?action=edit&amp;section=2" TargetMode="External"/><Relationship Id="rId26" Type="http://schemas.openxmlformats.org/officeDocument/2006/relationships/hyperlink" Target="https://mirror.enha.kr/wiki/Wi-Fi" TargetMode="External"/><Relationship Id="rId47" Type="http://schemas.openxmlformats.org/officeDocument/2006/relationships/hyperlink" Target="https://mirror.enha.kr/wiki/Wi-Fi" TargetMode="External"/><Relationship Id="rId68" Type="http://schemas.openxmlformats.org/officeDocument/2006/relationships/hyperlink" Target="https://mirror.enha.kr/wiki/%ED%86%B5%EC%8B%A0%ED%9A%8C%EC%82%AC/%EC%9D%B4%EB%8F%99%ED%86%B5%EC%8B%A0%EC%82%AC%20%EB%B3%91%ED%81%AC/%ED%95%9C%EA%B5%AD/%EC%82%AC%EB%9D%BC%EC%A7%84%20%EA%B2%83%EB%93%A4" TargetMode="External"/><Relationship Id="rId89" Type="http://schemas.openxmlformats.org/officeDocument/2006/relationships/hyperlink" Target="https://mirror.enha.kr/wiki/olleh%20%EC%99%80%EC%9D%B4%EB%B8%8C%EB%A1%9C" TargetMode="External"/><Relationship Id="rId112" Type="http://schemas.openxmlformats.org/officeDocument/2006/relationships/hyperlink" Target="https://mirror.enha.kr/wiki/Wi-Fi" TargetMode="External"/><Relationship Id="rId133" Type="http://schemas.openxmlformats.org/officeDocument/2006/relationships/hyperlink" Target="https://mirror.enha.kr/wiki/Wi-Fi" TargetMode="External"/><Relationship Id="rId154" Type="http://schemas.openxmlformats.org/officeDocument/2006/relationships/hyperlink" Target="https://mirror.enha.kr/wiki/Wi-Fi" TargetMode="External"/><Relationship Id="rId16" Type="http://schemas.openxmlformats.org/officeDocument/2006/relationships/hyperlink" Target="https://mirror.enha.kr/wiki/%EB%8B%8C%ED%85%90%EB%8F%84%20DS" TargetMode="External"/><Relationship Id="rId37" Type="http://schemas.openxmlformats.org/officeDocument/2006/relationships/hyperlink" Target="https://mirror.enha.kr/wiki/Wi-Fi" TargetMode="External"/><Relationship Id="rId58" Type="http://schemas.openxmlformats.org/officeDocument/2006/relationships/hyperlink" Target="https://mirror.enha.kr/wiki/Wi-Fi" TargetMode="External"/><Relationship Id="rId79" Type="http://schemas.openxmlformats.org/officeDocument/2006/relationships/hyperlink" Target="https://mirror.enha.kr/wiki/%EB%B3%91%ED%81%AC" TargetMode="External"/><Relationship Id="rId102" Type="http://schemas.openxmlformats.org/officeDocument/2006/relationships/hyperlink" Target="https://mirror.enha.kr/wiki/%EC%99%80%EC%9D%B4%ED%8C%8C%EC%9D%B4%20%EC%85%94%ED%8B%80" TargetMode="External"/><Relationship Id="rId123" Type="http://schemas.openxmlformats.org/officeDocument/2006/relationships/hyperlink" Target="https://mirror.enha.kr/wiki/Wi-Fi" TargetMode="External"/><Relationship Id="rId144" Type="http://schemas.openxmlformats.org/officeDocument/2006/relationships/hyperlink" Target="https://mirror.enha.kr/wiki/Wi-Fi" TargetMode="External"/><Relationship Id="rId90" Type="http://schemas.openxmlformats.org/officeDocument/2006/relationships/hyperlink" Target="https://mirror.enha.kr/wiki/T%20%EC%99%80%EC%9D%B4%EB%B8%8C%EB%A1%9C" TargetMode="External"/><Relationship Id="rId27" Type="http://schemas.openxmlformats.org/officeDocument/2006/relationships/hyperlink" Target="https://mirror.enha.kr/wiki/P2P" TargetMode="External"/><Relationship Id="rId48" Type="http://schemas.openxmlformats.org/officeDocument/2006/relationships/hyperlink" Target="https://mirror.enha.kr/wiki/KT" TargetMode="External"/><Relationship Id="rId69" Type="http://schemas.openxmlformats.org/officeDocument/2006/relationships/hyperlink" Target="https://mirror.enha.kr/wiki/Wi-Fi" TargetMode="External"/><Relationship Id="rId113" Type="http://schemas.openxmlformats.org/officeDocument/2006/relationships/hyperlink" Target="https://mirror.enha.kr/wiki/Wi-Fi" TargetMode="External"/><Relationship Id="rId134" Type="http://schemas.openxmlformats.org/officeDocument/2006/relationships/hyperlink" Target="https://mirror.enha.kr/wiki/IMEI%20%ED%99%94%EC%9D%B4%ED%8A%B8%EB%A6%AC%EC%8A%A4%ED%8A%B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4302</Words>
  <Characters>24524</Characters>
  <Application>Microsoft Office Word</Application>
  <DocSecurity>0</DocSecurity>
  <Lines>204</Lines>
  <Paragraphs>57</Paragraphs>
  <ScaleCrop>false</ScaleCrop>
  <Company/>
  <LinksUpToDate>false</LinksUpToDate>
  <CharactersWithSpaces>28769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김택서</dc:creator>
  <cp:keywords/>
  <dc:description/>
  <cp:lastModifiedBy>김택서</cp:lastModifiedBy>
  <cp:revision>1</cp:revision>
  <dcterms:created xsi:type="dcterms:W3CDTF">2015-02-11T13:54:00Z</dcterms:created>
  <dcterms:modified xsi:type="dcterms:W3CDTF">2015-02-11T13:56:00Z</dcterms:modified>
</cp:coreProperties>
</file>