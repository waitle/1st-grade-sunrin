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6D" w:rsidRDefault="00A1496D" w:rsidP="00A1496D">
      <w:pPr>
        <w:widowControl/>
        <w:wordWrap/>
        <w:autoSpaceDE/>
        <w:autoSpaceDN/>
        <w:spacing w:after="0" w:line="270" w:lineRule="atLeast"/>
        <w:jc w:val="center"/>
        <w:rPr>
          <w:rFonts w:ascii="Arial" w:eastAsia="굴림" w:hAnsi="Arial" w:cs="Arial"/>
          <w:color w:val="000000"/>
          <w:kern w:val="0"/>
          <w:sz w:val="44"/>
          <w:szCs w:val="44"/>
        </w:rPr>
      </w:pPr>
      <w:proofErr w:type="spellStart"/>
      <w:r>
        <w:rPr>
          <w:rFonts w:ascii="Arial" w:eastAsia="굴림" w:hAnsi="Arial" w:cs="Arial" w:hint="eastAsia"/>
          <w:color w:val="000000"/>
          <w:kern w:val="0"/>
          <w:sz w:val="44"/>
          <w:szCs w:val="44"/>
        </w:rPr>
        <w:t>퀄컴</w:t>
      </w:r>
      <w:proofErr w:type="spellEnd"/>
      <w:r>
        <w:rPr>
          <w:rFonts w:ascii="Arial" w:eastAsia="굴림" w:hAnsi="Arial" w:cs="Arial" w:hint="eastAsia"/>
          <w:color w:val="000000"/>
          <w:kern w:val="0"/>
          <w:sz w:val="44"/>
          <w:szCs w:val="44"/>
        </w:rPr>
        <w:t xml:space="preserve"> </w:t>
      </w:r>
      <w:proofErr w:type="spellStart"/>
      <w:r>
        <w:rPr>
          <w:rFonts w:ascii="Arial" w:eastAsia="굴림" w:hAnsi="Arial" w:cs="Arial" w:hint="eastAsia"/>
          <w:color w:val="000000"/>
          <w:kern w:val="0"/>
          <w:sz w:val="44"/>
          <w:szCs w:val="44"/>
        </w:rPr>
        <w:t>스냅드래곤</w:t>
      </w:r>
      <w:proofErr w:type="spellEnd"/>
    </w:p>
    <w:p w:rsidR="00A1496D" w:rsidRPr="00A1496D" w:rsidRDefault="00A1496D" w:rsidP="00A1496D">
      <w:pPr>
        <w:widowControl/>
        <w:wordWrap/>
        <w:autoSpaceDE/>
        <w:autoSpaceDN/>
        <w:spacing w:after="0" w:line="270" w:lineRule="atLeast"/>
        <w:jc w:val="left"/>
        <w:rPr>
          <w:rFonts w:ascii="Arial" w:eastAsia="굴림" w:hAnsi="Arial" w:cs="Arial" w:hint="eastAsia"/>
          <w:color w:val="000000"/>
          <w:kern w:val="0"/>
          <w:sz w:val="44"/>
          <w:szCs w:val="44"/>
        </w:rPr>
      </w:pPr>
      <w:hyperlink r:id="rId5" w:anchor="toc" w:history="1">
        <w:r>
          <w:rPr>
            <w:rFonts w:ascii="Arial" w:eastAsia="굴림" w:hAnsi="Arial" w:cs="Arial"/>
            <w:b/>
            <w:bCs/>
            <w:color w:val="551A8B"/>
            <w:kern w:val="0"/>
            <w:sz w:val="36"/>
            <w:szCs w:val="36"/>
            <w:u w:val="single"/>
            <w:bdr w:val="none" w:sz="0" w:space="0" w:color="auto" w:frame="1"/>
          </w:rPr>
          <w:t>1</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퀄컴</w:t>
      </w:r>
      <w:r>
        <w:rPr>
          <w:rFonts w:ascii="Arial" w:eastAsia="굴림" w:hAnsi="Arial" w:cs="Arial" w:hint="eastAsia"/>
          <w:b/>
          <w:bCs/>
          <w:color w:val="000000"/>
          <w:kern w:val="0"/>
          <w:sz w:val="36"/>
          <w:szCs w:val="36"/>
        </w:rPr>
        <w:t xml:space="preserve"> </w:t>
      </w:r>
      <w:proofErr w:type="spellStart"/>
      <w:r>
        <w:rPr>
          <w:rFonts w:ascii="Arial" w:eastAsia="굴림" w:hAnsi="Arial" w:cs="Arial" w:hint="eastAsia"/>
          <w:b/>
          <w:bCs/>
          <w:color w:val="000000"/>
          <w:kern w:val="0"/>
          <w:sz w:val="36"/>
          <w:szCs w:val="36"/>
        </w:rPr>
        <w:t>스냅드래곤</w:t>
      </w:r>
      <w:proofErr w:type="spellEnd"/>
      <w:r>
        <w:rPr>
          <w:rFonts w:ascii="Arial" w:eastAsia="굴림" w:hAnsi="Arial" w:cs="Arial" w:hint="eastAsia"/>
          <w:b/>
          <w:bCs/>
          <w:color w:val="000000"/>
          <w:kern w:val="0"/>
          <w:sz w:val="36"/>
          <w:szCs w:val="36"/>
        </w:rPr>
        <w:t xml:space="preserve"> </w:t>
      </w:r>
      <w:r>
        <w:rPr>
          <w:rFonts w:ascii="Arial" w:eastAsia="굴림" w:hAnsi="Arial" w:cs="Arial" w:hint="eastAsia"/>
          <w:b/>
          <w:bCs/>
          <w:color w:val="000000"/>
          <w:kern w:val="0"/>
          <w:sz w:val="36"/>
          <w:szCs w:val="36"/>
        </w:rPr>
        <w:t>개요</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6" w:tooltip="CDMA" w:history="1">
        <w:r w:rsidRPr="00A1496D">
          <w:rPr>
            <w:rFonts w:ascii="Arial" w:eastAsia="굴림" w:hAnsi="Arial" w:cs="Arial"/>
            <w:color w:val="551A8B"/>
            <w:kern w:val="0"/>
            <w:sz w:val="18"/>
            <w:szCs w:val="18"/>
            <w:u w:val="single"/>
            <w:bdr w:val="none" w:sz="0" w:space="0" w:color="auto" w:frame="1"/>
          </w:rPr>
          <w:t>CDMA</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원천기술을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보유한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칩셋</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제작사인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w:t>
      </w:r>
      <w:hyperlink r:id="rId7"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w:t>
      </w:r>
      <w:hyperlink r:id="rId8" w:tooltip="태블릿 컴퓨터" w:history="1">
        <w:r w:rsidRPr="00A1496D">
          <w:rPr>
            <w:rFonts w:ascii="Arial" w:eastAsia="굴림" w:hAnsi="Arial" w:cs="Arial"/>
            <w:color w:val="551A8B"/>
            <w:kern w:val="0"/>
            <w:sz w:val="18"/>
            <w:szCs w:val="18"/>
            <w:u w:val="single"/>
            <w:bdr w:val="none" w:sz="0" w:space="0" w:color="auto" w:frame="1"/>
          </w:rPr>
          <w:t>태블릿</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컴퓨터</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시장을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공략하기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야심차게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내놓은</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"https://mirror.enha.kr/wiki/SoC" \o "SoC"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SoC</w:t>
      </w:r>
      <w:proofErr w:type="spellEnd"/>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로고에서부터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있듯이</w:t>
      </w:r>
      <w:r w:rsidRPr="00A1496D">
        <w:rPr>
          <w:rFonts w:ascii="Arial" w:eastAsia="굴림" w:hAnsi="Arial" w:cs="Arial"/>
          <w:color w:val="000000"/>
          <w:kern w:val="0"/>
          <w:sz w:val="18"/>
          <w:szCs w:val="18"/>
        </w:rPr>
        <w:t> </w:t>
      </w:r>
      <w:hyperlink r:id="rId9" w:tooltip="금어초" w:history="1">
        <w:r w:rsidRPr="00A1496D">
          <w:rPr>
            <w:rFonts w:ascii="Arial" w:eastAsia="굴림" w:hAnsi="Arial" w:cs="Arial"/>
            <w:color w:val="551A8B"/>
            <w:kern w:val="0"/>
            <w:sz w:val="18"/>
            <w:szCs w:val="18"/>
            <w:u w:val="single"/>
            <w:bdr w:val="none" w:sz="0" w:space="0" w:color="auto" w:frame="1"/>
          </w:rPr>
          <w:t>금어초</w:t>
        </w:r>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10" w:tooltip="ARM Holdings" w:history="1">
        <w:r w:rsidRPr="00A1496D">
          <w:rPr>
            <w:rFonts w:ascii="Arial" w:eastAsia="굴림" w:hAnsi="Arial" w:cs="Arial"/>
            <w:color w:val="551A8B"/>
            <w:kern w:val="0"/>
            <w:sz w:val="18"/>
            <w:szCs w:val="18"/>
            <w:u w:val="single"/>
            <w:bdr w:val="none" w:sz="0" w:space="0" w:color="auto" w:frame="1"/>
          </w:rPr>
          <w:t>ARM Holdings</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1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기반으로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처음으로</w:t>
      </w:r>
      <w:r w:rsidRPr="00A1496D">
        <w:rPr>
          <w:rFonts w:ascii="Arial" w:eastAsia="굴림" w:hAnsi="Arial" w:cs="Arial"/>
          <w:color w:val="000000"/>
          <w:kern w:val="0"/>
          <w:sz w:val="18"/>
          <w:szCs w:val="18"/>
        </w:rPr>
        <w:t xml:space="preserve"> 1 GHz </w:t>
      </w:r>
      <w:proofErr w:type="spellStart"/>
      <w:r w:rsidRPr="00A1496D">
        <w:rPr>
          <w:rFonts w:ascii="Arial" w:eastAsia="굴림" w:hAnsi="Arial" w:cs="Arial"/>
          <w:color w:val="000000"/>
          <w:kern w:val="0"/>
          <w:sz w:val="18"/>
          <w:szCs w:val="18"/>
        </w:rPr>
        <w:t>클럭</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달성이라는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기록을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달성한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물건이다</w:t>
      </w:r>
      <w:r w:rsidRPr="00A1496D">
        <w:rPr>
          <w:rFonts w:ascii="Arial" w:eastAsia="굴림" w:hAnsi="Arial" w:cs="Arial"/>
          <w:color w:val="000000"/>
          <w:kern w:val="0"/>
          <w:sz w:val="18"/>
          <w:szCs w:val="18"/>
        </w:rPr>
        <w:t>. 2009</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이래로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하이엔드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고성능의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상징이었던</w:t>
      </w:r>
      <w:r w:rsidRPr="00A1496D">
        <w:rPr>
          <w:rFonts w:ascii="Arial" w:eastAsia="굴림" w:hAnsi="Arial" w:cs="Arial"/>
          <w:color w:val="000000"/>
          <w:kern w:val="0"/>
          <w:sz w:val="18"/>
          <w:szCs w:val="18"/>
        </w:rPr>
        <w:t xml:space="preserve"> S1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S2 </w:t>
      </w:r>
      <w:r w:rsidRPr="00A1496D">
        <w:rPr>
          <w:rFonts w:ascii="Arial" w:eastAsia="굴림" w:hAnsi="Arial" w:cs="Arial"/>
          <w:color w:val="000000"/>
          <w:kern w:val="0"/>
          <w:sz w:val="18"/>
          <w:szCs w:val="18"/>
        </w:rPr>
        <w:t>시절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동급</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먹는데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사용하던</w:t>
      </w:r>
      <w:r w:rsidRPr="00A1496D">
        <w:rPr>
          <w:rFonts w:ascii="Arial" w:eastAsia="굴림" w:hAnsi="Arial" w:cs="Arial"/>
          <w:color w:val="000000"/>
          <w:kern w:val="0"/>
          <w:sz w:val="18"/>
          <w:szCs w:val="18"/>
        </w:rPr>
        <w:t xml:space="preserve"> S3</w:t>
      </w:r>
      <w:del w:id="0" w:author="Unknown">
        <w:r w:rsidRPr="00A1496D">
          <w:rPr>
            <w:rFonts w:ascii="Arial" w:eastAsia="굴림" w:hAnsi="Arial" w:cs="Arial"/>
            <w:color w:val="7F7F7F"/>
            <w:kern w:val="0"/>
            <w:sz w:val="18"/>
            <w:szCs w:val="18"/>
          </w:rPr>
          <w:delText>이라</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쓰고</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스냅드레기라고</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읽는다</w:delText>
        </w:r>
      </w:del>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S4 </w:t>
      </w:r>
      <w:r w:rsidRPr="00A1496D">
        <w:rPr>
          <w:rFonts w:ascii="Arial" w:eastAsia="굴림" w:hAnsi="Arial" w:cs="Arial"/>
          <w:color w:val="000000"/>
          <w:kern w:val="0"/>
          <w:sz w:val="18"/>
          <w:szCs w:val="18"/>
        </w:rPr>
        <w:t>이후로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여러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번의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이미지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변화를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거쳤다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국내에서는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삼성전자의</w:t>
      </w:r>
      <w:r w:rsidRPr="00A1496D">
        <w:rPr>
          <w:rFonts w:ascii="Arial" w:eastAsia="굴림" w:hAnsi="Arial" w:cs="Arial"/>
          <w:color w:val="000000"/>
          <w:kern w:val="0"/>
          <w:sz w:val="18"/>
          <w:szCs w:val="18"/>
        </w:rPr>
        <w:t> </w:t>
      </w:r>
      <w:hyperlink r:id="rId12"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아래로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실제로는</w:t>
      </w:r>
      <w:r w:rsidRPr="00A1496D">
        <w:rPr>
          <w:rFonts w:ascii="Arial" w:eastAsia="굴림" w:hAnsi="Arial" w:cs="Arial"/>
          <w:color w:val="000000"/>
          <w:kern w:val="0"/>
          <w:sz w:val="18"/>
          <w:szCs w:val="18"/>
        </w:rPr>
        <w:t> </w:t>
      </w:r>
      <w:hyperlink r:id="rId13" w:tooltip="엔비디아" w:history="1">
        <w:r w:rsidRPr="00A1496D">
          <w:rPr>
            <w:rFonts w:ascii="Arial" w:eastAsia="굴림" w:hAnsi="Arial" w:cs="Arial"/>
            <w:color w:val="551A8B"/>
            <w:kern w:val="0"/>
            <w:sz w:val="18"/>
            <w:szCs w:val="18"/>
            <w:u w:val="single"/>
            <w:bdr w:val="none" w:sz="0" w:space="0" w:color="auto" w:frame="1"/>
          </w:rPr>
          <w:t>엔비디아</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Tegra</w:t>
      </w:r>
      <w:proofErr w:type="spellEnd"/>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처럼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결정적인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있다든지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하는게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아니고</w:t>
      </w:r>
      <w:r w:rsidRPr="00A1496D">
        <w:rPr>
          <w:rFonts w:ascii="Arial" w:eastAsia="굴림" w:hAnsi="Arial" w:cs="Arial"/>
          <w:color w:val="000000"/>
          <w:kern w:val="0"/>
          <w:sz w:val="18"/>
          <w:szCs w:val="18"/>
        </w:rPr>
        <w:t xml:space="preserve"> TI</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14"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다르게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바로바로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나오고</w:t>
      </w:r>
      <w:r w:rsidRPr="00A1496D">
        <w:rPr>
          <w:rFonts w:ascii="Arial" w:eastAsia="굴림" w:hAnsi="Arial" w:cs="Arial"/>
          <w:color w:val="000000"/>
          <w:kern w:val="0"/>
          <w:sz w:val="18"/>
          <w:szCs w:val="18"/>
        </w:rPr>
        <w:t> </w:t>
      </w:r>
      <w:hyperlink r:id="rId15"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16"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물량도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풍부해서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여기저기에서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굉장히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특히</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업계에서는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급의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위상인지라</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통합한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원칩</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솔루션으로</w:t>
      </w:r>
      <w:r w:rsidRPr="00A1496D">
        <w:rPr>
          <w:rFonts w:ascii="Arial" w:eastAsia="굴림" w:hAnsi="Arial" w:cs="Arial"/>
          <w:color w:val="000000"/>
          <w:kern w:val="0"/>
          <w:sz w:val="18"/>
          <w:szCs w:val="18"/>
        </w:rPr>
        <w:t xml:space="preserve"> S3 </w:t>
      </w:r>
      <w:r w:rsidRPr="00A1496D">
        <w:rPr>
          <w:rFonts w:ascii="Arial" w:eastAsia="굴림" w:hAnsi="Arial" w:cs="Arial"/>
          <w:color w:val="000000"/>
          <w:kern w:val="0"/>
          <w:sz w:val="18"/>
          <w:szCs w:val="18"/>
        </w:rPr>
        <w:t>후반기부터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울며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겨자먹기로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그러나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이후</w:t>
      </w:r>
      <w:r w:rsidRPr="00A1496D">
        <w:rPr>
          <w:rFonts w:ascii="Arial" w:eastAsia="굴림" w:hAnsi="Arial" w:cs="Arial"/>
          <w:color w:val="000000"/>
          <w:kern w:val="0"/>
          <w:sz w:val="18"/>
          <w:szCs w:val="18"/>
        </w:rPr>
        <w:t xml:space="preserve"> S4</w:t>
      </w:r>
      <w:r w:rsidRPr="00A1496D">
        <w:rPr>
          <w:rFonts w:ascii="Arial" w:eastAsia="굴림" w:hAnsi="Arial" w:cs="Arial"/>
          <w:color w:val="000000"/>
          <w:kern w:val="0"/>
          <w:sz w:val="18"/>
          <w:szCs w:val="18"/>
        </w:rPr>
        <w:t>때부터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쓰인</w:t>
      </w:r>
      <w:r w:rsidRPr="00A1496D">
        <w:rPr>
          <w:rFonts w:ascii="Arial" w:eastAsia="굴림" w:hAnsi="Arial" w:cs="Arial"/>
          <w:color w:val="000000"/>
          <w:kern w:val="0"/>
          <w:sz w:val="18"/>
          <w:szCs w:val="18"/>
        </w:rPr>
        <w:t> </w:t>
      </w:r>
      <w:hyperlink r:id="rId17"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hyperlink r:id="rId18"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크게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개선했고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생산량의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요인들이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겹쳐</w:t>
      </w:r>
      <w:r w:rsidRPr="00A1496D">
        <w:rPr>
          <w:rFonts w:ascii="Arial" w:eastAsia="굴림" w:hAnsi="Arial" w:cs="Arial"/>
          <w:color w:val="000000"/>
          <w:kern w:val="0"/>
          <w:sz w:val="18"/>
          <w:szCs w:val="18"/>
        </w:rPr>
        <w:t xml:space="preserve">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현재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시장에서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쓰이고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7</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23</w:t>
      </w:r>
      <w:r w:rsidRPr="00A1496D">
        <w:rPr>
          <w:rFonts w:ascii="Arial" w:eastAsia="굴림" w:hAnsi="Arial" w:cs="Arial"/>
          <w:color w:val="000000"/>
          <w:kern w:val="0"/>
          <w:sz w:val="18"/>
          <w:szCs w:val="18"/>
        </w:rPr>
        <w:t>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모토로라에서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첫</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인</w:t>
      </w:r>
      <w:r w:rsidRPr="00A1496D">
        <w:rPr>
          <w:rFonts w:ascii="Arial" w:eastAsia="굴림" w:hAnsi="Arial" w:cs="Arial"/>
          <w:color w:val="000000"/>
          <w:kern w:val="0"/>
          <w:sz w:val="18"/>
          <w:szCs w:val="18"/>
        </w:rPr>
        <w:t xml:space="preserve"> 'X8 </w:t>
      </w:r>
      <w:r w:rsidRPr="00A1496D">
        <w:rPr>
          <w:rFonts w:ascii="Arial" w:eastAsia="굴림" w:hAnsi="Arial" w:cs="Arial"/>
          <w:color w:val="000000"/>
          <w:kern w:val="0"/>
          <w:sz w:val="18"/>
          <w:szCs w:val="18"/>
        </w:rPr>
        <w:t>컴퓨팅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시스템</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공개했다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xml:space="preserve"> CPU,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xml:space="preserve"> GPU, </w:t>
      </w:r>
      <w:proofErr w:type="spellStart"/>
      <w:r w:rsidRPr="00A1496D">
        <w:rPr>
          <w:rFonts w:ascii="Arial" w:eastAsia="굴림" w:hAnsi="Arial" w:cs="Arial"/>
          <w:color w:val="000000"/>
          <w:kern w:val="0"/>
          <w:sz w:val="18"/>
          <w:szCs w:val="18"/>
        </w:rPr>
        <w:t>컨텍스츄얼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컴퓨팅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자연어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처리를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별개의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이루어져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이른바</w:t>
      </w:r>
      <w:r w:rsidRPr="00A1496D">
        <w:rPr>
          <w:rFonts w:ascii="Arial" w:eastAsia="굴림" w:hAnsi="Arial" w:cs="Arial"/>
          <w:color w:val="000000"/>
          <w:kern w:val="0"/>
          <w:sz w:val="18"/>
          <w:szCs w:val="18"/>
        </w:rPr>
        <w:t xml:space="preserve"> 8-</w:t>
      </w:r>
      <w:r w:rsidRPr="00A1496D">
        <w:rPr>
          <w:rFonts w:ascii="Arial" w:eastAsia="굴림" w:hAnsi="Arial" w:cs="Arial"/>
          <w:color w:val="000000"/>
          <w:kern w:val="0"/>
          <w:sz w:val="18"/>
          <w:szCs w:val="18"/>
        </w:rPr>
        <w:t>코어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칩이라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불린다고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그런데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들어간</w:t>
      </w:r>
      <w:r w:rsidRPr="00A1496D">
        <w:rPr>
          <w:rFonts w:ascii="Arial" w:eastAsia="굴림" w:hAnsi="Arial" w:cs="Arial"/>
          <w:color w:val="000000"/>
          <w:kern w:val="0"/>
          <w:sz w:val="18"/>
          <w:szCs w:val="18"/>
        </w:rPr>
        <w:t xml:space="preserve"> CPU </w:t>
      </w:r>
      <w:proofErr w:type="spellStart"/>
      <w:r w:rsidRPr="00A1496D">
        <w:rPr>
          <w:rFonts w:ascii="Arial" w:eastAsia="굴림" w:hAnsi="Arial" w:cs="Arial"/>
          <w:color w:val="000000"/>
          <w:kern w:val="0"/>
          <w:sz w:val="18"/>
          <w:szCs w:val="18"/>
        </w:rPr>
        <w:t>아키텍쳐가</w:t>
      </w:r>
      <w:proofErr w:type="spellEnd"/>
      <w:r w:rsidRPr="00A1496D">
        <w:rPr>
          <w:rFonts w:ascii="Arial" w:eastAsia="굴림" w:hAnsi="Arial" w:cs="Arial"/>
          <w:color w:val="000000"/>
          <w:kern w:val="0"/>
          <w:sz w:val="18"/>
          <w:szCs w:val="18"/>
        </w:rPr>
        <w:t> </w:t>
      </w:r>
      <w:hyperlink r:id="rId19"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hyperlink r:id="rId20"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이며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 GPU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사용했다고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함에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모토로라가</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퀄컴에게</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라이센스를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취득했거나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모토로라를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커스텀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의견이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hyperlink r:id="rId21" w:anchor="fn1" w:tooltip="AP는 아니지만, [[삼성 디스플레이]]가 모토로라 전용으로 Super [[AMOLED]]를 커스텀해서 공급하고 있기는 하다. 이 것과 같은 상황이라 보인다." w:history="1">
        <w:r w:rsidRPr="00A1496D">
          <w:rPr>
            <w:rFonts w:ascii="굴림체" w:eastAsia="굴림체" w:hAnsi="굴림체" w:cs="굴림체"/>
            <w:color w:val="551A8B"/>
            <w:kern w:val="0"/>
            <w:sz w:val="15"/>
            <w:szCs w:val="15"/>
            <w:u w:val="single"/>
            <w:bdr w:val="none" w:sz="0" w:space="0" w:color="auto" w:frame="1"/>
            <w:vertAlign w:val="superscript"/>
          </w:rPr>
          <w:t>[1]</w:t>
        </w:r>
      </w:hyperlink>
      <w:r w:rsidRPr="00A1496D">
        <w:rPr>
          <w:rFonts w:ascii="Arial" w:eastAsia="굴림" w:hAnsi="Arial" w:cs="Arial"/>
          <w:color w:val="000000"/>
          <w:kern w:val="0"/>
          <w:sz w:val="18"/>
          <w:szCs w:val="18"/>
        </w:rPr>
        <w:t> </w:t>
      </w:r>
      <w:del w:id="1" w:author="Unknown">
        <w:r w:rsidRPr="00A1496D">
          <w:rPr>
            <w:rFonts w:ascii="Arial" w:eastAsia="굴림" w:hAnsi="Arial" w:cs="Arial"/>
            <w:color w:val="7F7F7F"/>
            <w:kern w:val="0"/>
            <w:sz w:val="18"/>
            <w:szCs w:val="18"/>
          </w:rPr>
          <w:delText>그것보다</w:delText>
        </w:r>
        <w:r w:rsidRPr="00A1496D">
          <w:rPr>
            <w:rFonts w:ascii="Arial" w:eastAsia="굴림" w:hAnsi="Arial" w:cs="Arial"/>
            <w:color w:val="7F7F7F"/>
            <w:kern w:val="0"/>
            <w:sz w:val="18"/>
            <w:szCs w:val="18"/>
          </w:rPr>
          <w:delText xml:space="preserve"> Adreno 320</w:delText>
        </w:r>
        <w:r w:rsidRPr="00A1496D">
          <w:rPr>
            <w:rFonts w:ascii="Arial" w:eastAsia="굴림" w:hAnsi="Arial" w:cs="Arial"/>
            <w:color w:val="7F7F7F"/>
            <w:kern w:val="0"/>
            <w:sz w:val="18"/>
            <w:szCs w:val="18"/>
          </w:rPr>
          <w:delText>이</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쿼드코어였어</w:delText>
        </w:r>
        <w:r w:rsidRPr="00A1496D">
          <w:rPr>
            <w:rFonts w:ascii="Arial" w:eastAsia="굴림" w:hAnsi="Arial" w:cs="Arial"/>
            <w:color w:val="7F7F7F"/>
            <w:kern w:val="0"/>
            <w:sz w:val="18"/>
            <w:szCs w:val="18"/>
          </w:rPr>
          <w:delText>??</w:delText>
        </w:r>
      </w:del>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23" w:anchor="toc" w:history="1">
        <w:r w:rsidRPr="00A1496D">
          <w:rPr>
            <w:rFonts w:ascii="Arial" w:eastAsia="굴림" w:hAnsi="Arial" w:cs="Arial"/>
            <w:b/>
            <w:bCs/>
            <w:color w:val="551A8B"/>
            <w:kern w:val="0"/>
            <w:sz w:val="36"/>
            <w:szCs w:val="36"/>
            <w:u w:val="single"/>
            <w:bdr w:val="none" w:sz="0" w:space="0" w:color="auto" w:frame="1"/>
          </w:rPr>
          <w:t>2</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퀄컴의</w:t>
      </w:r>
      <w:r w:rsidRPr="00A1496D">
        <w:rPr>
          <w:rFonts w:ascii="Arial" w:eastAsia="굴림" w:hAnsi="Arial" w:cs="Arial"/>
          <w:b/>
          <w:bCs/>
          <w:color w:val="000000"/>
          <w:kern w:val="0"/>
          <w:sz w:val="36"/>
          <w:szCs w:val="36"/>
        </w:rPr>
        <w:t xml:space="preserve"> AP </w:t>
      </w:r>
      <w:r w:rsidRPr="00A1496D">
        <w:rPr>
          <w:rFonts w:ascii="Arial" w:eastAsia="굴림" w:hAnsi="Arial" w:cs="Arial"/>
          <w:b/>
          <w:bCs/>
          <w:color w:val="000000"/>
          <w:kern w:val="0"/>
          <w:sz w:val="36"/>
          <w:szCs w:val="36"/>
        </w:rPr>
        <w:t>코드</w:t>
      </w:r>
      <w:r w:rsidRPr="00A1496D">
        <w:rPr>
          <w:rFonts w:ascii="Arial" w:eastAsia="굴림" w:hAnsi="Arial" w:cs="Arial"/>
          <w:b/>
          <w:bCs/>
          <w:color w:val="000000"/>
          <w:kern w:val="0"/>
          <w:sz w:val="36"/>
          <w:szCs w:val="36"/>
        </w:rPr>
        <w:t> </w:t>
      </w:r>
      <w:hyperlink r:id="rId24" w:anchor="s-2"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AP </w:t>
      </w:r>
      <w:proofErr w:type="spellStart"/>
      <w:r w:rsidRPr="00A1496D">
        <w:rPr>
          <w:rFonts w:ascii="Arial" w:eastAsia="굴림" w:hAnsi="Arial" w:cs="Arial"/>
          <w:color w:val="000000"/>
          <w:kern w:val="0"/>
          <w:sz w:val="18"/>
          <w:szCs w:val="18"/>
        </w:rPr>
        <w:t>네이밍</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방식은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굉장히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특이해서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한눈에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알아보기가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어렵다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대부분의</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나</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코드를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붙이는데에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없이</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표기하기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때문이다</w:t>
      </w:r>
      <w:r w:rsidRPr="00A1496D">
        <w:rPr>
          <w:rFonts w:ascii="Arial" w:eastAsia="굴림" w:hAnsi="Arial" w:cs="Arial"/>
          <w:color w:val="000000"/>
          <w:kern w:val="0"/>
          <w:sz w:val="18"/>
          <w:szCs w:val="18"/>
        </w:rPr>
        <w:t>.</w:t>
      </w:r>
      <w:hyperlink r:id="rId25" w:anchor="fn2" w:tooltip="숫자 첫 자리와 마지막 두 자리가 성능을 나타내기는 하지만, 지금은 더 이상 의미를 가지고 있지 않다." w:history="1">
        <w:r w:rsidRPr="00A1496D">
          <w:rPr>
            <w:rFonts w:ascii="굴림체" w:eastAsia="굴림체" w:hAnsi="굴림체" w:cs="굴림체"/>
            <w:color w:val="551A8B"/>
            <w:kern w:val="0"/>
            <w:sz w:val="15"/>
            <w:szCs w:val="15"/>
            <w:u w:val="single"/>
            <w:bdr w:val="none" w:sz="0" w:space="0" w:color="auto" w:frame="1"/>
            <w:vertAlign w:val="superscript"/>
          </w:rPr>
          <w:t>[2]</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의미하는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미리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숙지하고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넘어가면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항목을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이해하는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도움이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___</w:t>
      </w:r>
      <w:proofErr w:type="spellStart"/>
      <w:r w:rsidRPr="00A1496D">
        <w:rPr>
          <w:rFonts w:ascii="Arial" w:eastAsia="굴림" w:hAnsi="Arial" w:cs="Arial"/>
          <w:b/>
          <w:bCs/>
          <w:color w:val="000000"/>
          <w:kern w:val="0"/>
          <w:sz w:val="18"/>
          <w:szCs w:val="18"/>
        </w:rPr>
        <w:t>xxxx</w:t>
      </w:r>
      <w:proofErr w:type="spellEnd"/>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형식의</w:t>
      </w:r>
      <w:r w:rsidRPr="00A1496D">
        <w:rPr>
          <w:rFonts w:ascii="Arial" w:eastAsia="굴림" w:hAnsi="Arial" w:cs="Arial"/>
          <w:color w:val="000000"/>
          <w:kern w:val="0"/>
          <w:sz w:val="18"/>
          <w:szCs w:val="18"/>
        </w:rPr>
        <w:t xml:space="preserve"> 7</w:t>
      </w:r>
      <w:r w:rsidRPr="00A1496D">
        <w:rPr>
          <w:rFonts w:ascii="Arial" w:eastAsia="굴림" w:hAnsi="Arial" w:cs="Arial"/>
          <w:color w:val="000000"/>
          <w:kern w:val="0"/>
          <w:sz w:val="18"/>
          <w:szCs w:val="18"/>
        </w:rPr>
        <w:t>자리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코드네임을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있으며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마지막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알파벳이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의미는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다음과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proofErr w:type="gramStart"/>
      <w:r w:rsidRPr="00A1496D">
        <w:rPr>
          <w:rFonts w:ascii="Arial" w:eastAsia="굴림" w:hAnsi="Arial" w:cs="Arial"/>
          <w:color w:val="000000"/>
          <w:kern w:val="0"/>
          <w:sz w:val="18"/>
          <w:szCs w:val="18"/>
        </w:rPr>
        <w:t>MSMxxxx</w:t>
      </w:r>
      <w:proofErr w:type="spellEnd"/>
      <w:r w:rsidRPr="00A1496D">
        <w:rPr>
          <w:rFonts w:ascii="Arial" w:eastAsia="굴림" w:hAnsi="Arial" w:cs="Arial"/>
          <w:color w:val="000000"/>
          <w:kern w:val="0"/>
          <w:sz w:val="18"/>
          <w:szCs w:val="18"/>
        </w:rPr>
        <w:t xml:space="preserve"> :</w:t>
      </w:r>
      <w:proofErr w:type="gramEnd"/>
      <w:r w:rsidRPr="00A1496D">
        <w:rPr>
          <w:rFonts w:ascii="Arial" w:eastAsia="굴림" w:hAnsi="Arial" w:cs="Arial"/>
          <w:color w:val="000000"/>
          <w:kern w:val="0"/>
          <w:sz w:val="18"/>
          <w:szCs w:val="18"/>
        </w:rPr>
        <w:t> </w:t>
      </w:r>
      <w:hyperlink r:id="rId26"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통신</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모뎀</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proofErr w:type="gramStart"/>
      <w:r w:rsidRPr="00A1496D">
        <w:rPr>
          <w:rFonts w:ascii="Arial" w:eastAsia="굴림" w:hAnsi="Arial" w:cs="Arial"/>
          <w:color w:val="000000"/>
          <w:kern w:val="0"/>
          <w:sz w:val="18"/>
          <w:szCs w:val="18"/>
        </w:rPr>
        <w:t>QSDxxxx</w:t>
      </w:r>
      <w:proofErr w:type="spellEnd"/>
      <w:r w:rsidRPr="00A1496D">
        <w:rPr>
          <w:rFonts w:ascii="Arial" w:eastAsia="굴림" w:hAnsi="Arial" w:cs="Arial"/>
          <w:color w:val="000000"/>
          <w:kern w:val="0"/>
          <w:sz w:val="18"/>
          <w:szCs w:val="18"/>
        </w:rPr>
        <w:t xml:space="preserve"> :</w:t>
      </w:r>
      <w:proofErr w:type="gramEnd"/>
      <w:r w:rsidRPr="00A1496D">
        <w:rPr>
          <w:rFonts w:ascii="Arial" w:eastAsia="굴림" w:hAnsi="Arial" w:cs="Arial"/>
          <w:color w:val="000000"/>
          <w:kern w:val="0"/>
          <w:sz w:val="18"/>
          <w:szCs w:val="18"/>
        </w:rPr>
        <w:t xml:space="preserve"> MSM</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의미로</w:t>
      </w:r>
      <w:r w:rsidRPr="00A1496D">
        <w:rPr>
          <w:rFonts w:ascii="Arial" w:eastAsia="굴림" w:hAnsi="Arial" w:cs="Arial"/>
          <w:color w:val="000000"/>
          <w:kern w:val="0"/>
          <w:sz w:val="18"/>
          <w:szCs w:val="18"/>
        </w:rPr>
        <w:t> </w:t>
      </w:r>
      <w:hyperlink r:id="rId27" w:tooltip="Scorpion" w:history="1">
        <w:r w:rsidRPr="00A1496D">
          <w:rPr>
            <w:rFonts w:ascii="Arial" w:eastAsia="굴림" w:hAnsi="Arial" w:cs="Arial"/>
            <w:color w:val="551A8B"/>
            <w:kern w:val="0"/>
            <w:sz w:val="18"/>
            <w:szCs w:val="18"/>
            <w:u w:val="single"/>
            <w:bdr w:val="none" w:sz="0" w:space="0" w:color="auto" w:frame="1"/>
          </w:rPr>
          <w:t>Scorpion</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아키텍쳐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초기에만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사용되었던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코드다</w:t>
      </w:r>
      <w:r w:rsidRPr="00A1496D">
        <w:rPr>
          <w:rFonts w:ascii="Arial" w:eastAsia="굴림" w:hAnsi="Arial" w:cs="Arial"/>
          <w:color w:val="000000"/>
          <w:kern w:val="0"/>
          <w:sz w:val="18"/>
          <w:szCs w:val="18"/>
        </w:rPr>
        <w:t>. S2</w:t>
      </w:r>
      <w:r w:rsidRPr="00A1496D">
        <w:rPr>
          <w:rFonts w:ascii="Arial" w:eastAsia="굴림" w:hAnsi="Arial" w:cs="Arial"/>
          <w:color w:val="000000"/>
          <w:kern w:val="0"/>
          <w:sz w:val="18"/>
          <w:szCs w:val="18"/>
        </w:rPr>
        <w:t>부터는</w:t>
      </w:r>
      <w:r w:rsidRPr="00A1496D">
        <w:rPr>
          <w:rFonts w:ascii="Arial" w:eastAsia="굴림" w:hAnsi="Arial" w:cs="Arial"/>
          <w:color w:val="000000"/>
          <w:kern w:val="0"/>
          <w:sz w:val="18"/>
          <w:szCs w:val="18"/>
        </w:rPr>
        <w:t xml:space="preserve"> MSM</w:t>
      </w:r>
      <w:r w:rsidRPr="00A1496D">
        <w:rPr>
          <w:rFonts w:ascii="Arial" w:eastAsia="굴림" w:hAnsi="Arial" w:cs="Arial"/>
          <w:color w:val="000000"/>
          <w:kern w:val="0"/>
          <w:sz w:val="18"/>
          <w:szCs w:val="18"/>
        </w:rPr>
        <w:t>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사용된다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proofErr w:type="gramStart"/>
      <w:r w:rsidRPr="00A1496D">
        <w:rPr>
          <w:rFonts w:ascii="Arial" w:eastAsia="굴림" w:hAnsi="Arial" w:cs="Arial"/>
          <w:color w:val="000000"/>
          <w:kern w:val="0"/>
          <w:sz w:val="18"/>
          <w:szCs w:val="18"/>
        </w:rPr>
        <w:t>APQxxxx</w:t>
      </w:r>
      <w:proofErr w:type="spellEnd"/>
      <w:r w:rsidRPr="00A1496D">
        <w:rPr>
          <w:rFonts w:ascii="Arial" w:eastAsia="굴림" w:hAnsi="Arial" w:cs="Arial"/>
          <w:color w:val="000000"/>
          <w:kern w:val="0"/>
          <w:sz w:val="18"/>
          <w:szCs w:val="18"/>
        </w:rPr>
        <w:t xml:space="preserve"> :</w:t>
      </w:r>
      <w:proofErr w:type="gramEnd"/>
      <w:r w:rsidRPr="00A1496D">
        <w:rPr>
          <w:rFonts w:ascii="Arial" w:eastAsia="굴림" w:hAnsi="Arial" w:cs="Arial"/>
          <w:color w:val="000000"/>
          <w:kern w:val="0"/>
          <w:sz w:val="18"/>
          <w:szCs w:val="18"/>
        </w:rPr>
        <w:t> </w:t>
      </w:r>
      <w:hyperlink r:id="rId28"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통신</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모뎀</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내장되어있지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proofErr w:type="gramStart"/>
      <w:r w:rsidRPr="00A1496D">
        <w:rPr>
          <w:rFonts w:ascii="Arial" w:eastAsia="굴림" w:hAnsi="Arial" w:cs="Arial"/>
          <w:color w:val="000000"/>
          <w:kern w:val="0"/>
          <w:sz w:val="18"/>
          <w:szCs w:val="18"/>
        </w:rPr>
        <w:t>MPQxxxx</w:t>
      </w:r>
      <w:proofErr w:type="spellEnd"/>
      <w:r w:rsidRPr="00A1496D">
        <w:rPr>
          <w:rFonts w:ascii="Arial" w:eastAsia="굴림" w:hAnsi="Arial" w:cs="Arial"/>
          <w:color w:val="000000"/>
          <w:kern w:val="0"/>
          <w:sz w:val="18"/>
          <w:szCs w:val="18"/>
        </w:rPr>
        <w:t xml:space="preserve"> :</w:t>
      </w:r>
      <w:proofErr w:type="gramEnd"/>
      <w:r w:rsidRPr="00A1496D">
        <w:rPr>
          <w:rFonts w:ascii="Arial" w:eastAsia="굴림" w:hAnsi="Arial" w:cs="Arial"/>
          <w:color w:val="000000"/>
          <w:kern w:val="0"/>
          <w:sz w:val="18"/>
          <w:szCs w:val="18"/>
        </w:rPr>
        <w:t> </w:t>
      </w:r>
      <w:hyperlink r:id="rId29"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통신</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모뎀</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뿐만이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블루투스</w:t>
      </w:r>
      <w:proofErr w:type="spellEnd"/>
      <w:r w:rsidRPr="00A1496D">
        <w:rPr>
          <w:rFonts w:ascii="Arial" w:eastAsia="굴림" w:hAnsi="Arial" w:cs="Arial"/>
          <w:color w:val="000000"/>
          <w:kern w:val="0"/>
          <w:sz w:val="18"/>
          <w:szCs w:val="18"/>
        </w:rPr>
        <w:t>, </w:t>
      </w:r>
      <w:hyperlink r:id="rId30" w:tooltip="Wi-Fi" w:history="1">
        <w:r w:rsidRPr="00A1496D">
          <w:rPr>
            <w:rFonts w:ascii="Arial" w:eastAsia="굴림" w:hAnsi="Arial" w:cs="Arial"/>
            <w:color w:val="551A8B"/>
            <w:kern w:val="0"/>
            <w:sz w:val="18"/>
            <w:szCs w:val="18"/>
            <w:u w:val="single"/>
            <w:bdr w:val="none" w:sz="0" w:space="0" w:color="auto" w:frame="1"/>
          </w:rPr>
          <w:t>Wi-Fi</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어떠한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기능도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 Prime</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처음으로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사라져버렸다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r w:rsidRPr="00A1496D">
        <w:rPr>
          <w:rFonts w:ascii="Arial" w:eastAsia="굴림" w:hAnsi="Arial" w:cs="Arial"/>
          <w:b/>
          <w:bCs/>
          <w:color w:val="000000"/>
          <w:kern w:val="0"/>
          <w:sz w:val="18"/>
          <w:szCs w:val="18"/>
        </w:rPr>
        <w:t>X</w:t>
      </w:r>
      <w:r w:rsidRPr="00A1496D">
        <w:rPr>
          <w:rFonts w:ascii="Arial" w:eastAsia="굴림" w:hAnsi="Arial" w:cs="Arial"/>
          <w:color w:val="000000"/>
          <w:kern w:val="0"/>
          <w:sz w:val="18"/>
          <w:szCs w:val="18"/>
        </w:rPr>
        <w:t>xxx</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숫자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첫번째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의미한다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 xml:space="preserve">___7xxx: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1 GHz </w:t>
      </w:r>
      <w:r w:rsidRPr="00A1496D">
        <w:rPr>
          <w:rFonts w:ascii="Arial" w:eastAsia="굴림" w:hAnsi="Arial" w:cs="Arial"/>
          <w:color w:val="000000"/>
          <w:kern w:val="0"/>
          <w:sz w:val="18"/>
          <w:szCs w:val="18"/>
        </w:rPr>
        <w:t>미만인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t xml:space="preserve">___8xxx: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1 GHz </w:t>
      </w:r>
      <w:r w:rsidRPr="00A1496D">
        <w:rPr>
          <w:rFonts w:ascii="Arial" w:eastAsia="굴림" w:hAnsi="Arial" w:cs="Arial"/>
          <w:color w:val="000000"/>
          <w:kern w:val="0"/>
          <w:sz w:val="18"/>
          <w:szCs w:val="18"/>
        </w:rPr>
        <w:t>이상인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그러나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현재까지</w:t>
      </w:r>
      <w:r w:rsidRPr="00A1496D">
        <w:rPr>
          <w:rFonts w:ascii="Arial" w:eastAsia="굴림" w:hAnsi="Arial" w:cs="Arial"/>
          <w:color w:val="000000"/>
          <w:kern w:val="0"/>
          <w:sz w:val="18"/>
          <w:szCs w:val="18"/>
        </w:rPr>
        <w:t xml:space="preserve"> 2 GHz </w:t>
      </w:r>
      <w:r w:rsidRPr="00A1496D">
        <w:rPr>
          <w:rFonts w:ascii="Arial" w:eastAsia="굴림" w:hAnsi="Arial" w:cs="Arial"/>
          <w:color w:val="000000"/>
          <w:kern w:val="0"/>
          <w:sz w:val="18"/>
          <w:szCs w:val="18"/>
        </w:rPr>
        <w:t>모델에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숫자를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r w:rsidRPr="00A1496D">
        <w:rPr>
          <w:rFonts w:ascii="Arial" w:eastAsia="굴림" w:hAnsi="Arial" w:cs="Arial"/>
          <w:color w:val="000000"/>
          <w:kern w:val="0"/>
          <w:sz w:val="18"/>
          <w:szCs w:val="18"/>
        </w:rPr>
        <w:t>x</w:t>
      </w:r>
      <w:r w:rsidRPr="00A1496D">
        <w:rPr>
          <w:rFonts w:ascii="Arial" w:eastAsia="굴림" w:hAnsi="Arial" w:cs="Arial"/>
          <w:b/>
          <w:bCs/>
          <w:color w:val="000000"/>
          <w:kern w:val="0"/>
          <w:sz w:val="18"/>
          <w:szCs w:val="18"/>
        </w:rPr>
        <w:t>X</w:t>
      </w:r>
      <w:r w:rsidRPr="00A1496D">
        <w:rPr>
          <w:rFonts w:ascii="Arial" w:eastAsia="굴림" w:hAnsi="Arial" w:cs="Arial"/>
          <w:color w:val="000000"/>
          <w:kern w:val="0"/>
          <w:sz w:val="18"/>
          <w:szCs w:val="18"/>
        </w:rPr>
        <w:t>xx</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숫자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두번째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내장된</w:t>
      </w:r>
      <w:r w:rsidRPr="00A1496D">
        <w:rPr>
          <w:rFonts w:ascii="Arial" w:eastAsia="굴림" w:hAnsi="Arial" w:cs="Arial"/>
          <w:color w:val="000000"/>
          <w:kern w:val="0"/>
          <w:sz w:val="18"/>
          <w:szCs w:val="18"/>
        </w:rPr>
        <w:t> </w:t>
      </w:r>
      <w:hyperlink r:id="rId31" w:tooltip="퀄컴 고비" w:history="1">
        <w:r w:rsidRPr="00A1496D">
          <w:rPr>
            <w:rFonts w:ascii="Arial" w:eastAsia="굴림" w:hAnsi="Arial" w:cs="Arial"/>
            <w:color w:val="551A8B"/>
            <w:kern w:val="0"/>
            <w:sz w:val="18"/>
            <w:szCs w:val="18"/>
            <w:u w:val="single"/>
            <w:bdr w:val="none" w:sz="0" w:space="0" w:color="auto" w:frame="1"/>
          </w:rPr>
          <w:t>통신</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모뎀</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신호를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있는지를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나타낸다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APQx0xx: </w:t>
      </w:r>
      <w:hyperlink r:id="rId32" w:tooltip="퀄컴 고비" w:history="1">
        <w:r w:rsidRPr="00A1496D">
          <w:rPr>
            <w:rFonts w:ascii="Arial" w:eastAsia="굴림" w:hAnsi="Arial" w:cs="Arial"/>
            <w:color w:val="551A8B"/>
            <w:kern w:val="0"/>
            <w:sz w:val="18"/>
            <w:szCs w:val="18"/>
            <w:u w:val="single"/>
            <w:bdr w:val="none" w:sz="0" w:space="0" w:color="auto" w:frame="1"/>
          </w:rPr>
          <w:t>통신</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모뎀</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내장되어있지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당연히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앞의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알파벳은</w:t>
      </w:r>
      <w:r w:rsidRPr="00A1496D">
        <w:rPr>
          <w:rFonts w:ascii="Arial" w:eastAsia="굴림" w:hAnsi="Arial" w:cs="Arial"/>
          <w:color w:val="000000"/>
          <w:kern w:val="0"/>
          <w:sz w:val="18"/>
          <w:szCs w:val="18"/>
        </w:rPr>
        <w:t xml:space="preserve"> APQ</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A1496D">
        <w:rPr>
          <w:rFonts w:ascii="Arial" w:eastAsia="굴림" w:hAnsi="Arial" w:cs="Arial"/>
          <w:color w:val="000000"/>
          <w:kern w:val="0"/>
          <w:sz w:val="18"/>
          <w:szCs w:val="18"/>
        </w:rPr>
        <w:t>MSMx2xx :</w:t>
      </w:r>
      <w:proofErr w:type="gramEnd"/>
      <w:r w:rsidRPr="00A1496D">
        <w:rPr>
          <w:rFonts w:ascii="Arial" w:eastAsia="굴림" w:hAnsi="Arial" w:cs="Arial"/>
          <w:color w:val="000000"/>
          <w:kern w:val="0"/>
          <w:sz w:val="18"/>
          <w:szCs w:val="18"/>
        </w:rPr>
        <w:t> </w:t>
      </w:r>
      <w:hyperlink r:id="rId33"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xml:space="preserve"> MDMx2xx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A1496D">
        <w:rPr>
          <w:rFonts w:ascii="Arial" w:eastAsia="굴림" w:hAnsi="Arial" w:cs="Arial"/>
          <w:color w:val="000000"/>
          <w:kern w:val="0"/>
          <w:sz w:val="18"/>
          <w:szCs w:val="18"/>
        </w:rPr>
        <w:t>MSMx6xx :</w:t>
      </w:r>
      <w:proofErr w:type="gramEnd"/>
      <w:r w:rsidRPr="00A1496D">
        <w:rPr>
          <w:rFonts w:ascii="Arial" w:eastAsia="굴림" w:hAnsi="Arial" w:cs="Arial"/>
          <w:color w:val="000000"/>
          <w:kern w:val="0"/>
          <w:sz w:val="18"/>
          <w:szCs w:val="18"/>
        </w:rPr>
        <w:t> </w:t>
      </w:r>
      <w:hyperlink r:id="rId34"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xml:space="preserve"> MDMx6xx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gramStart"/>
      <w:r w:rsidRPr="00A1496D">
        <w:rPr>
          <w:rFonts w:ascii="Arial" w:eastAsia="굴림" w:hAnsi="Arial" w:cs="Arial"/>
          <w:color w:val="000000"/>
          <w:kern w:val="0"/>
          <w:sz w:val="18"/>
          <w:szCs w:val="18"/>
        </w:rPr>
        <w:t>MSMx9xx :</w:t>
      </w:r>
      <w:proofErr w:type="gramEnd"/>
      <w:r w:rsidRPr="00A1496D">
        <w:rPr>
          <w:rFonts w:ascii="Arial" w:eastAsia="굴림" w:hAnsi="Arial" w:cs="Arial"/>
          <w:color w:val="000000"/>
          <w:kern w:val="0"/>
          <w:sz w:val="18"/>
          <w:szCs w:val="18"/>
        </w:rPr>
        <w:t> </w:t>
      </w:r>
      <w:hyperlink r:id="rId35"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시리즈</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xml:space="preserve"> MDM9xxx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proofErr w:type="gramStart"/>
      <w:r w:rsidRPr="00A1496D">
        <w:rPr>
          <w:rFonts w:ascii="Arial" w:eastAsia="굴림" w:hAnsi="Arial" w:cs="Arial"/>
          <w:color w:val="000000"/>
          <w:kern w:val="0"/>
          <w:sz w:val="18"/>
          <w:szCs w:val="18"/>
        </w:rPr>
        <w:t>xx</w:t>
      </w:r>
      <w:r w:rsidRPr="00A1496D">
        <w:rPr>
          <w:rFonts w:ascii="Arial" w:eastAsia="굴림" w:hAnsi="Arial" w:cs="Arial"/>
          <w:b/>
          <w:bCs/>
          <w:color w:val="000000"/>
          <w:kern w:val="0"/>
          <w:sz w:val="18"/>
          <w:szCs w:val="18"/>
        </w:rPr>
        <w:t>XX</w:t>
      </w:r>
      <w:proofErr w:type="spellEnd"/>
      <w:r w:rsidRPr="00A1496D">
        <w:rPr>
          <w:rFonts w:ascii="Arial" w:eastAsia="굴림" w:hAnsi="Arial" w:cs="Arial"/>
          <w:color w:val="000000"/>
          <w:kern w:val="0"/>
          <w:sz w:val="18"/>
          <w:szCs w:val="18"/>
        </w:rPr>
        <w:t> :</w:t>
      </w:r>
      <w:proofErr w:type="gramEnd"/>
      <w:r w:rsidRPr="00A1496D">
        <w:rPr>
          <w:rFonts w:ascii="Arial" w:eastAsia="굴림" w:hAnsi="Arial" w:cs="Arial"/>
          <w:color w:val="000000"/>
          <w:kern w:val="0"/>
          <w:sz w:val="18"/>
          <w:szCs w:val="18"/>
        </w:rPr>
        <w:t xml:space="preserve"> AP </w:t>
      </w:r>
      <w:r w:rsidRPr="00A1496D">
        <w:rPr>
          <w:rFonts w:ascii="Arial" w:eastAsia="굴림" w:hAnsi="Arial" w:cs="Arial"/>
          <w:color w:val="000000"/>
          <w:kern w:val="0"/>
          <w:sz w:val="18"/>
          <w:szCs w:val="18"/>
        </w:rPr>
        <w:t>고유의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식별번호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원래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숫자의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낮음으로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나타냈으나</w:t>
      </w:r>
      <w:r w:rsidRPr="00A1496D">
        <w:rPr>
          <w:rFonts w:ascii="Arial" w:eastAsia="굴림" w:hAnsi="Arial" w:cs="Arial"/>
          <w:color w:val="000000"/>
          <w:kern w:val="0"/>
          <w:sz w:val="18"/>
          <w:szCs w:val="18"/>
        </w:rPr>
        <w:t xml:space="preserve">, S4 </w:t>
      </w:r>
      <w:r w:rsidRPr="00A1496D">
        <w:rPr>
          <w:rFonts w:ascii="Arial" w:eastAsia="굴림" w:hAnsi="Arial" w:cs="Arial"/>
          <w:color w:val="000000"/>
          <w:kern w:val="0"/>
          <w:sz w:val="18"/>
          <w:szCs w:val="18"/>
        </w:rPr>
        <w:t>이래로는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식별번호로서의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역할만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r w:rsidRPr="00A1496D">
        <w:rPr>
          <w:rFonts w:ascii="Arial" w:eastAsia="굴림" w:hAnsi="Arial" w:cs="Arial"/>
          <w:color w:val="000000"/>
          <w:kern w:val="0"/>
          <w:sz w:val="18"/>
          <w:szCs w:val="18"/>
        </w:rPr>
        <w:t>xxxx</w:t>
      </w:r>
      <w:proofErr w:type="spellEnd"/>
      <w:proofErr w:type="gramStart"/>
      <w:r w:rsidRPr="00A1496D">
        <w:rPr>
          <w:rFonts w:ascii="Arial" w:eastAsia="굴림" w:hAnsi="Arial" w:cs="Arial"/>
          <w:b/>
          <w:bCs/>
          <w:color w:val="000000"/>
          <w:kern w:val="0"/>
          <w:sz w:val="18"/>
          <w:szCs w:val="18"/>
        </w:rPr>
        <w:t>?</w:t>
      </w:r>
      <w:r w:rsidRPr="00A1496D">
        <w:rPr>
          <w:rFonts w:ascii="Arial" w:eastAsia="굴림" w:hAnsi="Arial" w:cs="Arial"/>
          <w:color w:val="000000"/>
          <w:kern w:val="0"/>
          <w:sz w:val="18"/>
          <w:szCs w:val="18"/>
        </w:rPr>
        <w:t>:</w:t>
      </w:r>
      <w:proofErr w:type="gramEnd"/>
      <w:r w:rsidRPr="00A1496D">
        <w:rPr>
          <w:rFonts w:ascii="Arial" w:eastAsia="굴림" w:hAnsi="Arial" w:cs="Arial"/>
          <w:color w:val="000000"/>
          <w:kern w:val="0"/>
          <w:sz w:val="18"/>
          <w:szCs w:val="18"/>
        </w:rPr>
        <w:t xml:space="preserve"> 7</w:t>
      </w:r>
      <w:r w:rsidRPr="00A1496D">
        <w:rPr>
          <w:rFonts w:ascii="Arial" w:eastAsia="굴림" w:hAnsi="Arial" w:cs="Arial"/>
          <w:color w:val="000000"/>
          <w:kern w:val="0"/>
          <w:sz w:val="18"/>
          <w:szCs w:val="18"/>
        </w:rPr>
        <w:t>자리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뒤에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알파벳</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하나가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간혹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현재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부분이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유일하게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관련된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proofErr w:type="gramStart"/>
      <w:r w:rsidRPr="00A1496D">
        <w:rPr>
          <w:rFonts w:ascii="Arial" w:eastAsia="굴림" w:hAnsi="Arial" w:cs="Arial"/>
          <w:color w:val="000000"/>
          <w:kern w:val="0"/>
          <w:sz w:val="18"/>
          <w:szCs w:val="18"/>
        </w:rPr>
        <w:t>xxxx</w:t>
      </w:r>
      <w:r w:rsidRPr="00A1496D">
        <w:rPr>
          <w:rFonts w:ascii="Arial" w:eastAsia="굴림" w:hAnsi="Arial" w:cs="Arial"/>
          <w:b/>
          <w:bCs/>
          <w:color w:val="000000"/>
          <w:kern w:val="0"/>
          <w:sz w:val="18"/>
          <w:szCs w:val="18"/>
        </w:rPr>
        <w:t>A</w:t>
      </w:r>
      <w:proofErr w:type="spellEnd"/>
      <w:r w:rsidRPr="00A1496D">
        <w:rPr>
          <w:rFonts w:ascii="Arial" w:eastAsia="굴림" w:hAnsi="Arial" w:cs="Arial"/>
          <w:color w:val="000000"/>
          <w:kern w:val="0"/>
          <w:sz w:val="18"/>
          <w:szCs w:val="18"/>
        </w:rPr>
        <w:t> :</w:t>
      </w:r>
      <w:proofErr w:type="gramEnd"/>
      <w:r w:rsidRPr="00A1496D">
        <w:rPr>
          <w:rFonts w:ascii="Arial" w:eastAsia="굴림" w:hAnsi="Arial" w:cs="Arial"/>
          <w:color w:val="000000"/>
          <w:kern w:val="0"/>
          <w:sz w:val="18"/>
          <w:szCs w:val="18"/>
        </w:rPr>
        <w:t xml:space="preserve"> T</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마찬가지로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네이밍된다</w:t>
      </w:r>
      <w:proofErr w:type="spellEnd"/>
      <w:r w:rsidRPr="00A1496D">
        <w:rPr>
          <w:rFonts w:ascii="Arial" w:eastAsia="굴림" w:hAnsi="Arial" w:cs="Arial"/>
          <w:color w:val="000000"/>
          <w:kern w:val="0"/>
          <w:sz w:val="18"/>
          <w:szCs w:val="18"/>
        </w:rPr>
        <w:t xml:space="preserve">. S1 </w:t>
      </w:r>
      <w:proofErr w:type="spellStart"/>
      <w:r w:rsidRPr="00A1496D">
        <w:rPr>
          <w:rFonts w:ascii="Arial" w:eastAsia="굴림" w:hAnsi="Arial" w:cs="Arial"/>
          <w:color w:val="000000"/>
          <w:kern w:val="0"/>
          <w:sz w:val="18"/>
          <w:szCs w:val="18"/>
        </w:rPr>
        <w:t>라인업때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이미</w:t>
      </w:r>
      <w:r w:rsidRPr="00A1496D">
        <w:rPr>
          <w:rFonts w:ascii="Arial" w:eastAsia="굴림" w:hAnsi="Arial" w:cs="Arial"/>
          <w:color w:val="000000"/>
          <w:kern w:val="0"/>
          <w:sz w:val="18"/>
          <w:szCs w:val="18"/>
        </w:rPr>
        <w:t xml:space="preserve"> ARM11 </w:t>
      </w:r>
      <w:proofErr w:type="spellStart"/>
      <w:r w:rsidRPr="00A1496D">
        <w:rPr>
          <w:rFonts w:ascii="Arial" w:eastAsia="굴림" w:hAnsi="Arial" w:cs="Arial"/>
          <w:color w:val="000000"/>
          <w:kern w:val="0"/>
          <w:sz w:val="18"/>
          <w:szCs w:val="18"/>
        </w:rPr>
        <w:t>아키텍쳐를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ARM Cortex-A5</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변경해서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재출시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하기위해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전적이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A</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붙이면서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높아지고</w:t>
      </w:r>
      <w:r w:rsidRPr="00A1496D">
        <w:rPr>
          <w:rFonts w:ascii="Arial" w:eastAsia="굴림" w:hAnsi="Arial" w:cs="Arial"/>
          <w:color w:val="000000"/>
          <w:kern w:val="0"/>
          <w:sz w:val="18"/>
          <w:szCs w:val="18"/>
        </w:rPr>
        <w:t xml:space="preserve"> CPU </w:t>
      </w:r>
      <w:proofErr w:type="spellStart"/>
      <w:r w:rsidRPr="00A1496D">
        <w:rPr>
          <w:rFonts w:ascii="Arial" w:eastAsia="굴림" w:hAnsi="Arial" w:cs="Arial"/>
          <w:color w:val="000000"/>
          <w:kern w:val="0"/>
          <w:sz w:val="18"/>
          <w:szCs w:val="18"/>
        </w:rPr>
        <w:t>아키텍쳐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변경</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MSM8960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개선된</w:t>
      </w:r>
      <w:r w:rsidRPr="00A1496D">
        <w:rPr>
          <w:rFonts w:ascii="Arial" w:eastAsia="굴림" w:hAnsi="Arial" w:cs="Arial"/>
          <w:color w:val="000000"/>
          <w:kern w:val="0"/>
          <w:sz w:val="18"/>
          <w:szCs w:val="18"/>
        </w:rPr>
        <w:t xml:space="preserve"> MSM8260A, MSM8660A</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묶여서</w:t>
      </w:r>
      <w:r w:rsidRPr="00A1496D">
        <w:rPr>
          <w:rFonts w:ascii="Arial" w:eastAsia="굴림" w:hAnsi="Arial" w:cs="Arial"/>
          <w:color w:val="000000"/>
          <w:kern w:val="0"/>
          <w:sz w:val="18"/>
          <w:szCs w:val="18"/>
        </w:rPr>
        <w:t xml:space="preserve"> S4 Plus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분류되었는데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S3 </w:t>
      </w:r>
      <w:proofErr w:type="spellStart"/>
      <w:r w:rsidRPr="00A1496D">
        <w:rPr>
          <w:rFonts w:ascii="Arial" w:eastAsia="굴림" w:hAnsi="Arial" w:cs="Arial"/>
          <w:color w:val="000000"/>
          <w:kern w:val="0"/>
          <w:sz w:val="18"/>
          <w:szCs w:val="18"/>
        </w:rPr>
        <w:t>라인업였던</w:t>
      </w:r>
      <w:proofErr w:type="spellEnd"/>
      <w:r w:rsidRPr="00A1496D">
        <w:rPr>
          <w:rFonts w:ascii="Arial" w:eastAsia="굴림" w:hAnsi="Arial" w:cs="Arial"/>
          <w:color w:val="000000"/>
          <w:kern w:val="0"/>
          <w:sz w:val="18"/>
          <w:szCs w:val="18"/>
        </w:rPr>
        <w:t xml:space="preserve"> MSM8260/8660</w:t>
      </w:r>
      <w:r w:rsidRPr="00A1496D">
        <w:rPr>
          <w:rFonts w:ascii="Arial" w:eastAsia="굴림" w:hAnsi="Arial" w:cs="Arial"/>
          <w:color w:val="000000"/>
          <w:kern w:val="0"/>
          <w:sz w:val="18"/>
          <w:szCs w:val="18"/>
        </w:rPr>
        <w:t>당시에는</w:t>
      </w:r>
      <w:r w:rsidRPr="00A1496D">
        <w:rPr>
          <w:rFonts w:ascii="Arial" w:eastAsia="굴림" w:hAnsi="Arial" w:cs="Arial"/>
          <w:color w:val="000000"/>
          <w:kern w:val="0"/>
          <w:sz w:val="18"/>
          <w:szCs w:val="18"/>
        </w:rPr>
        <w:t xml:space="preserve"> LTE </w:t>
      </w:r>
      <w:r w:rsidRPr="00A1496D">
        <w:rPr>
          <w:rFonts w:ascii="Arial" w:eastAsia="굴림" w:hAnsi="Arial" w:cs="Arial"/>
          <w:color w:val="000000"/>
          <w:kern w:val="0"/>
          <w:sz w:val="18"/>
          <w:szCs w:val="18"/>
        </w:rPr>
        <w:t>모뎀자체가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불완전했기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MSM8960 </w:t>
      </w:r>
      <w:r w:rsidRPr="00A1496D">
        <w:rPr>
          <w:rFonts w:ascii="Arial" w:eastAsia="굴림" w:hAnsi="Arial" w:cs="Arial"/>
          <w:color w:val="000000"/>
          <w:kern w:val="0"/>
          <w:sz w:val="18"/>
          <w:szCs w:val="18"/>
        </w:rPr>
        <w:t>자체가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때문이다</w:t>
      </w:r>
      <w:r w:rsidRPr="00A1496D">
        <w:rPr>
          <w:rFonts w:ascii="Arial" w:eastAsia="굴림" w:hAnsi="Arial" w:cs="Arial"/>
          <w:color w:val="000000"/>
          <w:kern w:val="0"/>
          <w:sz w:val="18"/>
          <w:szCs w:val="18"/>
        </w:rPr>
        <w:t>.</w:t>
      </w:r>
      <w:hyperlink r:id="rId36" w:anchor="fn3" w:tooltip="S3 라인업 당시에 있던 모뎀들은 100이면 100 데이터 통신 전용이었다. 통신 모뎀 원칩역시 데이터 통신 전용이었다. 다만, 퀄컴에서 조치를 취해서 스냅드래곤 AP와 통신 모뎀 원칩을 조합하면 WCDMA 음성통화를 야매로 지원하게 만들었다. CDMA은 더욱 사정이 좋지않아서 LTE 통신은 별도의 모뎀을 사용하고 CDMA 통신은 AP에 내장된 모뎀을 사용했었다." w:history="1">
        <w:r w:rsidRPr="00A1496D">
          <w:rPr>
            <w:rFonts w:ascii="굴림체" w:eastAsia="굴림체" w:hAnsi="굴림체" w:cs="굴림체"/>
            <w:color w:val="551A8B"/>
            <w:kern w:val="0"/>
            <w:sz w:val="15"/>
            <w:szCs w:val="15"/>
            <w:u w:val="single"/>
            <w:bdr w:val="none" w:sz="0" w:space="0" w:color="auto" w:frame="1"/>
            <w:vertAlign w:val="superscript"/>
          </w:rPr>
          <w:t>[3]</w:t>
        </w:r>
      </w:hyperlink>
    </w:p>
    <w:p w:rsidR="00A1496D" w:rsidRPr="00A1496D" w:rsidRDefault="00A1496D" w:rsidP="00A1496D">
      <w:pPr>
        <w:widowControl/>
        <w:numPr>
          <w:ilvl w:val="1"/>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proofErr w:type="gramStart"/>
      <w:r w:rsidRPr="00A1496D">
        <w:rPr>
          <w:rFonts w:ascii="Arial" w:eastAsia="굴림" w:hAnsi="Arial" w:cs="Arial"/>
          <w:color w:val="000000"/>
          <w:kern w:val="0"/>
          <w:sz w:val="18"/>
          <w:szCs w:val="18"/>
        </w:rPr>
        <w:t>xxxx</w:t>
      </w:r>
      <w:r w:rsidRPr="00A1496D">
        <w:rPr>
          <w:rFonts w:ascii="Arial" w:eastAsia="굴림" w:hAnsi="Arial" w:cs="Arial"/>
          <w:b/>
          <w:bCs/>
          <w:color w:val="000000"/>
          <w:kern w:val="0"/>
          <w:sz w:val="18"/>
          <w:szCs w:val="18"/>
        </w:rPr>
        <w:t>T</w:t>
      </w:r>
      <w:proofErr w:type="spellEnd"/>
      <w:r w:rsidRPr="00A1496D">
        <w:rPr>
          <w:rFonts w:ascii="Arial" w:eastAsia="굴림" w:hAnsi="Arial" w:cs="Arial"/>
          <w:color w:val="000000"/>
          <w:kern w:val="0"/>
          <w:sz w:val="18"/>
          <w:szCs w:val="18"/>
        </w:rPr>
        <w:t> :</w:t>
      </w:r>
      <w:proofErr w:type="gramEnd"/>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T</w:t>
      </w:r>
      <w:r w:rsidRPr="00A1496D">
        <w:rPr>
          <w:rFonts w:ascii="Arial" w:eastAsia="굴림" w:hAnsi="Arial" w:cs="Arial"/>
          <w:color w:val="000000"/>
          <w:kern w:val="0"/>
          <w:sz w:val="18"/>
          <w:szCs w:val="18"/>
        </w:rPr>
        <w:t>urbo</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약자로</w:t>
      </w:r>
      <w:r w:rsidRPr="00A1496D">
        <w:rPr>
          <w:rFonts w:ascii="Arial" w:eastAsia="굴림" w:hAnsi="Arial" w:cs="Arial"/>
          <w:color w:val="000000"/>
          <w:kern w:val="0"/>
          <w:sz w:val="18"/>
          <w:szCs w:val="18"/>
        </w:rPr>
        <w:t xml:space="preserve">, S1 </w:t>
      </w:r>
      <w:r w:rsidRPr="00A1496D">
        <w:rPr>
          <w:rFonts w:ascii="Arial" w:eastAsia="굴림" w:hAnsi="Arial" w:cs="Arial"/>
          <w:color w:val="000000"/>
          <w:kern w:val="0"/>
          <w:sz w:val="18"/>
          <w:szCs w:val="18"/>
        </w:rPr>
        <w:t>라인업과</w:t>
      </w:r>
      <w:r w:rsidRPr="00A1496D">
        <w:rPr>
          <w:rFonts w:ascii="Arial" w:eastAsia="굴림" w:hAnsi="Arial" w:cs="Arial"/>
          <w:color w:val="000000"/>
          <w:kern w:val="0"/>
          <w:sz w:val="18"/>
          <w:szCs w:val="18"/>
        </w:rPr>
        <w:t xml:space="preserve"> S2 </w:t>
      </w:r>
      <w:proofErr w:type="spellStart"/>
      <w:r w:rsidRPr="00A1496D">
        <w:rPr>
          <w:rFonts w:ascii="Arial" w:eastAsia="굴림" w:hAnsi="Arial" w:cs="Arial"/>
          <w:color w:val="000000"/>
          <w:kern w:val="0"/>
          <w:sz w:val="18"/>
          <w:szCs w:val="18"/>
        </w:rPr>
        <w:t>라인업때는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정규클럭에서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허용한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정도의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오버클럭을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시행할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붙어졌지만</w:t>
      </w:r>
      <w:r w:rsidRPr="00A1496D">
        <w:rPr>
          <w:rFonts w:ascii="Arial" w:eastAsia="굴림" w:hAnsi="Arial" w:cs="Arial"/>
          <w:color w:val="000000"/>
          <w:kern w:val="0"/>
          <w:sz w:val="18"/>
          <w:szCs w:val="18"/>
        </w:rPr>
        <w:t xml:space="preserve">, S4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부터는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네이밍되었다</w:t>
      </w:r>
      <w:proofErr w:type="spellEnd"/>
      <w:r w:rsidRPr="00A1496D">
        <w:rPr>
          <w:rFonts w:ascii="Arial" w:eastAsia="굴림" w:hAnsi="Arial" w:cs="Arial"/>
          <w:color w:val="000000"/>
          <w:kern w:val="0"/>
          <w:sz w:val="18"/>
          <w:szCs w:val="18"/>
        </w:rPr>
        <w:t>. T</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붙이면서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높아지고</w:t>
      </w:r>
      <w:r w:rsidRPr="00A1496D">
        <w:rPr>
          <w:rFonts w:ascii="Arial" w:eastAsia="굴림" w:hAnsi="Arial" w:cs="Arial"/>
          <w:color w:val="000000"/>
          <w:kern w:val="0"/>
          <w:sz w:val="18"/>
          <w:szCs w:val="18"/>
        </w:rPr>
        <w:t xml:space="preserve"> CPU </w:t>
      </w:r>
      <w:proofErr w:type="spellStart"/>
      <w:r w:rsidRPr="00A1496D">
        <w:rPr>
          <w:rFonts w:ascii="Arial" w:eastAsia="굴림" w:hAnsi="Arial" w:cs="Arial"/>
          <w:color w:val="000000"/>
          <w:kern w:val="0"/>
          <w:sz w:val="18"/>
          <w:szCs w:val="18"/>
        </w:rPr>
        <w:t>아키텍쳐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변경</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언급한</w:t>
      </w:r>
      <w:r w:rsidRPr="00A1496D">
        <w:rPr>
          <w:rFonts w:ascii="Arial" w:eastAsia="굴림" w:hAnsi="Arial" w:cs="Arial"/>
          <w:color w:val="000000"/>
          <w:kern w:val="0"/>
          <w:sz w:val="18"/>
          <w:szCs w:val="18"/>
        </w:rPr>
        <w:t xml:space="preserve"> S3 </w:t>
      </w:r>
      <w:r w:rsidRPr="00A1496D">
        <w:rPr>
          <w:rFonts w:ascii="Arial" w:eastAsia="굴림" w:hAnsi="Arial" w:cs="Arial"/>
          <w:color w:val="000000"/>
          <w:kern w:val="0"/>
          <w:sz w:val="18"/>
          <w:szCs w:val="18"/>
        </w:rPr>
        <w:t>라인업에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못하고</w:t>
      </w:r>
      <w:r w:rsidRPr="00A1496D">
        <w:rPr>
          <w:rFonts w:ascii="Arial" w:eastAsia="굴림" w:hAnsi="Arial" w:cs="Arial"/>
          <w:color w:val="000000"/>
          <w:kern w:val="0"/>
          <w:sz w:val="18"/>
          <w:szCs w:val="18"/>
        </w:rPr>
        <w:t xml:space="preserve"> S4 Plus </w:t>
      </w:r>
      <w:r w:rsidRPr="00A1496D">
        <w:rPr>
          <w:rFonts w:ascii="Arial" w:eastAsia="굴림" w:hAnsi="Arial" w:cs="Arial"/>
          <w:color w:val="000000"/>
          <w:kern w:val="0"/>
          <w:sz w:val="18"/>
          <w:szCs w:val="18"/>
        </w:rPr>
        <w:t>라인업에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공개되었던</w:t>
      </w:r>
      <w:r w:rsidRPr="00A1496D">
        <w:rPr>
          <w:rFonts w:ascii="Arial" w:eastAsia="굴림" w:hAnsi="Arial" w:cs="Arial"/>
          <w:color w:val="000000"/>
          <w:kern w:val="0"/>
          <w:sz w:val="18"/>
          <w:szCs w:val="18"/>
        </w:rPr>
        <w:t xml:space="preserve"> MSM8960</w:t>
      </w:r>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T</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붙이면서</w:t>
      </w:r>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변경되었고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라인업도</w:t>
      </w:r>
      <w:r w:rsidRPr="00A1496D">
        <w:rPr>
          <w:rFonts w:ascii="Arial" w:eastAsia="굴림" w:hAnsi="Arial" w:cs="Arial"/>
          <w:color w:val="000000"/>
          <w:kern w:val="0"/>
          <w:sz w:val="18"/>
          <w:szCs w:val="18"/>
        </w:rPr>
        <w:t xml:space="preserve"> S4 Pro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상승되었다</w:t>
      </w:r>
      <w:r w:rsidRPr="00A1496D">
        <w:rPr>
          <w:rFonts w:ascii="Arial" w:eastAsia="굴림" w:hAnsi="Arial" w:cs="Arial"/>
          <w:color w:val="000000"/>
          <w:kern w:val="0"/>
          <w:sz w:val="18"/>
          <w:szCs w:val="18"/>
        </w:rPr>
        <w:t>.</w:t>
      </w:r>
    </w:p>
    <w:p w:rsidR="00A1496D" w:rsidRPr="00A1496D" w:rsidRDefault="00A1496D" w:rsidP="00A1496D">
      <w:pPr>
        <w:widowControl/>
        <w:numPr>
          <w:ilvl w:val="1"/>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___</w:t>
      </w:r>
      <w:proofErr w:type="spellStart"/>
      <w:proofErr w:type="gramStart"/>
      <w:r w:rsidRPr="00A1496D">
        <w:rPr>
          <w:rFonts w:ascii="Arial" w:eastAsia="굴림" w:hAnsi="Arial" w:cs="Arial"/>
          <w:color w:val="000000"/>
          <w:kern w:val="0"/>
          <w:sz w:val="18"/>
          <w:szCs w:val="18"/>
        </w:rPr>
        <w:t>xxxx</w:t>
      </w:r>
      <w:r w:rsidRPr="00A1496D">
        <w:rPr>
          <w:rFonts w:ascii="Arial" w:eastAsia="굴림" w:hAnsi="Arial" w:cs="Arial"/>
          <w:b/>
          <w:bCs/>
          <w:color w:val="000000"/>
          <w:kern w:val="0"/>
          <w:sz w:val="18"/>
          <w:szCs w:val="18"/>
        </w:rPr>
        <w:t>AB</w:t>
      </w:r>
      <w:proofErr w:type="spellEnd"/>
      <w:r w:rsidRPr="00A1496D">
        <w:rPr>
          <w:rFonts w:ascii="Arial" w:eastAsia="굴림" w:hAnsi="Arial" w:cs="Arial"/>
          <w:color w:val="000000"/>
          <w:kern w:val="0"/>
          <w:sz w:val="18"/>
          <w:szCs w:val="18"/>
        </w:rPr>
        <w:t> :</w:t>
      </w:r>
      <w:proofErr w:type="gramEnd"/>
      <w:r w:rsidRPr="00A1496D">
        <w:rPr>
          <w:rFonts w:ascii="Arial" w:eastAsia="굴림" w:hAnsi="Arial" w:cs="Arial"/>
          <w:color w:val="000000"/>
          <w:kern w:val="0"/>
          <w:sz w:val="18"/>
          <w:szCs w:val="18"/>
        </w:rPr>
        <w:t xml:space="preserve"> SX </w:t>
      </w:r>
      <w:r w:rsidRPr="00A1496D">
        <w:rPr>
          <w:rFonts w:ascii="Arial" w:eastAsia="굴림" w:hAnsi="Arial" w:cs="Arial"/>
          <w:color w:val="000000"/>
          <w:kern w:val="0"/>
          <w:sz w:val="18"/>
          <w:szCs w:val="18"/>
        </w:rPr>
        <w:t>라인업에서</w:t>
      </w:r>
      <w:r w:rsidRPr="00A1496D">
        <w:rPr>
          <w:rFonts w:ascii="Arial" w:eastAsia="굴림" w:hAnsi="Arial" w:cs="Arial"/>
          <w:color w:val="000000"/>
          <w:kern w:val="0"/>
          <w:sz w:val="18"/>
          <w:szCs w:val="18"/>
        </w:rPr>
        <w:t xml:space="preserve"> X00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개편된</w:t>
      </w:r>
      <w:r w:rsidRPr="00A1496D">
        <w:rPr>
          <w:rFonts w:ascii="Arial" w:eastAsia="굴림" w:hAnsi="Arial" w:cs="Arial"/>
          <w:color w:val="000000"/>
          <w:kern w:val="0"/>
          <w:sz w:val="18"/>
          <w:szCs w:val="18"/>
        </w:rPr>
        <w:t xml:space="preserve">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400 </w:t>
      </w:r>
      <w:r w:rsidRPr="00A1496D">
        <w:rPr>
          <w:rFonts w:ascii="Arial" w:eastAsia="굴림" w:hAnsi="Arial" w:cs="Arial"/>
          <w:color w:val="000000"/>
          <w:kern w:val="0"/>
          <w:sz w:val="18"/>
          <w:szCs w:val="18"/>
        </w:rPr>
        <w:t>라인업에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네이밍되지만</w:t>
      </w:r>
      <w:proofErr w:type="spellEnd"/>
      <w:r w:rsidRPr="00A1496D">
        <w:rPr>
          <w:rFonts w:ascii="Arial" w:eastAsia="굴림" w:hAnsi="Arial" w:cs="Arial"/>
          <w:color w:val="000000"/>
          <w:kern w:val="0"/>
          <w:sz w:val="18"/>
          <w:szCs w:val="18"/>
        </w:rPr>
        <w:t xml:space="preserve"> A&amp;T</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차이점이라면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상승하지는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않는다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7"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38" w:anchor="toc" w:history="1">
        <w:r w:rsidRPr="00A1496D">
          <w:rPr>
            <w:rFonts w:ascii="Arial" w:eastAsia="굴림" w:hAnsi="Arial" w:cs="Arial"/>
            <w:b/>
            <w:bCs/>
            <w:color w:val="551A8B"/>
            <w:kern w:val="0"/>
            <w:sz w:val="36"/>
            <w:szCs w:val="36"/>
            <w:u w:val="single"/>
            <w:bdr w:val="none" w:sz="0" w:space="0" w:color="auto" w:frame="1"/>
          </w:rPr>
          <w:t>3</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퀄컴</w:t>
      </w:r>
      <w:r w:rsidRPr="00A1496D">
        <w:rPr>
          <w:rFonts w:ascii="Arial" w:eastAsia="굴림" w:hAnsi="Arial" w:cs="Arial"/>
          <w:b/>
          <w:bCs/>
          <w:color w:val="000000"/>
          <w:kern w:val="0"/>
          <w:sz w:val="36"/>
          <w:szCs w:val="36"/>
        </w:rPr>
        <w:t xml:space="preserve"> </w:t>
      </w:r>
      <w:proofErr w:type="spellStart"/>
      <w:r w:rsidRPr="00A1496D">
        <w:rPr>
          <w:rFonts w:ascii="Arial" w:eastAsia="굴림" w:hAnsi="Arial" w:cs="Arial"/>
          <w:b/>
          <w:bCs/>
          <w:color w:val="000000"/>
          <w:kern w:val="0"/>
          <w:sz w:val="36"/>
          <w:szCs w:val="36"/>
        </w:rPr>
        <w:t>스냅드래곤</w:t>
      </w:r>
      <w:proofErr w:type="spellEnd"/>
      <w:r w:rsidRPr="00A1496D">
        <w:rPr>
          <w:rFonts w:ascii="Arial" w:eastAsia="굴림" w:hAnsi="Arial" w:cs="Arial"/>
          <w:b/>
          <w:bCs/>
          <w:color w:val="000000"/>
          <w:kern w:val="0"/>
          <w:sz w:val="36"/>
          <w:szCs w:val="36"/>
        </w:rPr>
        <w:t xml:space="preserve"> S </w:t>
      </w:r>
      <w:r w:rsidRPr="00A1496D">
        <w:rPr>
          <w:rFonts w:ascii="Arial" w:eastAsia="굴림" w:hAnsi="Arial" w:cs="Arial"/>
          <w:b/>
          <w:bCs/>
          <w:color w:val="000000"/>
          <w:kern w:val="0"/>
          <w:sz w:val="36"/>
          <w:szCs w:val="36"/>
        </w:rPr>
        <w:t>시리즈</w:t>
      </w:r>
      <w:r w:rsidRPr="00A1496D">
        <w:rPr>
          <w:rFonts w:ascii="Arial" w:eastAsia="굴림" w:hAnsi="Arial" w:cs="Arial"/>
          <w:b/>
          <w:bCs/>
          <w:color w:val="000000"/>
          <w:kern w:val="0"/>
          <w:sz w:val="36"/>
          <w:szCs w:val="36"/>
        </w:rPr>
        <w:t xml:space="preserve"> (~ 2013.01) </w:t>
      </w:r>
      <w:hyperlink r:id="rId39" w:anchor="s-3"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40" w:tgtFrame="_blank" w:history="1">
        <w:r w:rsidRPr="00A1496D">
          <w:rPr>
            <w:rFonts w:ascii="Arial" w:eastAsia="굴림" w:hAnsi="Arial" w:cs="Arial"/>
            <w:color w:val="009900"/>
            <w:kern w:val="0"/>
            <w:sz w:val="18"/>
            <w:szCs w:val="18"/>
            <w:u w:val="single"/>
            <w:bdr w:val="none" w:sz="0" w:space="0" w:color="auto" w:frame="1"/>
          </w:rPr>
          <w:t>퀄컴</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스냅드래곤</w:t>
        </w:r>
        <w:r w:rsidRPr="00A1496D">
          <w:rPr>
            <w:rFonts w:ascii="Arial" w:eastAsia="굴림" w:hAnsi="Arial" w:cs="Arial"/>
            <w:color w:val="009900"/>
            <w:kern w:val="0"/>
            <w:sz w:val="18"/>
            <w:szCs w:val="18"/>
            <w:u w:val="single"/>
            <w:bdr w:val="none" w:sz="0" w:space="0" w:color="auto" w:frame="1"/>
          </w:rPr>
          <w:t xml:space="preserve"> S </w:t>
        </w:r>
        <w:r w:rsidRPr="00A1496D">
          <w:rPr>
            <w:rFonts w:ascii="Arial" w:eastAsia="굴림" w:hAnsi="Arial" w:cs="Arial"/>
            <w:color w:val="009900"/>
            <w:kern w:val="0"/>
            <w:sz w:val="18"/>
            <w:szCs w:val="18"/>
            <w:u w:val="single"/>
            <w:bdr w:val="none" w:sz="0" w:space="0" w:color="auto" w:frame="1"/>
          </w:rPr>
          <w:t>시리즈</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스펙시트</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42" w:anchor="toc" w:history="1">
        <w:r w:rsidRPr="00A1496D">
          <w:rPr>
            <w:rFonts w:ascii="Arial" w:eastAsia="굴림" w:hAnsi="Arial" w:cs="Arial"/>
            <w:b/>
            <w:bCs/>
            <w:color w:val="551A8B"/>
            <w:kern w:val="0"/>
            <w:sz w:val="27"/>
            <w:szCs w:val="27"/>
            <w:u w:val="single"/>
            <w:bdr w:val="none" w:sz="0" w:space="0" w:color="auto" w:frame="1"/>
          </w:rPr>
          <w:t>3.1</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S1 </w:t>
      </w:r>
      <w:hyperlink r:id="rId43" w:anchor="s-3.1"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최초의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시리즈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자사의</w:t>
      </w:r>
      <w:r w:rsidRPr="00A1496D">
        <w:rPr>
          <w:rFonts w:ascii="Arial" w:eastAsia="굴림" w:hAnsi="Arial" w:cs="Arial"/>
          <w:color w:val="000000"/>
          <w:kern w:val="0"/>
          <w:sz w:val="18"/>
          <w:szCs w:val="18"/>
        </w:rPr>
        <w:t xml:space="preserve"> MSM</w:t>
      </w:r>
      <w:r w:rsidRPr="00A1496D">
        <w:rPr>
          <w:rFonts w:ascii="Arial" w:eastAsia="굴림" w:hAnsi="Arial" w:cs="Arial"/>
          <w:color w:val="000000"/>
          <w:kern w:val="0"/>
          <w:sz w:val="18"/>
          <w:szCs w:val="18"/>
        </w:rPr>
        <w:t>시리즈와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같이</w:t>
      </w:r>
      <w:r w:rsidRPr="00A1496D">
        <w:rPr>
          <w:rFonts w:ascii="Arial" w:eastAsia="굴림" w:hAnsi="Arial" w:cs="Arial"/>
          <w:color w:val="000000"/>
          <w:kern w:val="0"/>
          <w:sz w:val="18"/>
          <w:szCs w:val="18"/>
        </w:rPr>
        <w:t xml:space="preserve"> CDMA </w:t>
      </w:r>
      <w:r w:rsidRPr="00A1496D">
        <w:rPr>
          <w:rFonts w:ascii="Arial" w:eastAsia="굴림" w:hAnsi="Arial" w:cs="Arial"/>
          <w:color w:val="000000"/>
          <w:kern w:val="0"/>
          <w:sz w:val="18"/>
          <w:szCs w:val="18"/>
        </w:rPr>
        <w:t>모뎀과</w:t>
      </w:r>
      <w:r w:rsidRPr="00A1496D">
        <w:rPr>
          <w:rFonts w:ascii="Arial" w:eastAsia="굴림" w:hAnsi="Arial" w:cs="Arial"/>
          <w:color w:val="000000"/>
          <w:kern w:val="0"/>
          <w:sz w:val="18"/>
          <w:szCs w:val="18"/>
        </w:rPr>
        <w:t xml:space="preserve"> ARM </w:t>
      </w:r>
      <w:r w:rsidRPr="00A1496D">
        <w:rPr>
          <w:rFonts w:ascii="Arial" w:eastAsia="굴림" w:hAnsi="Arial" w:cs="Arial"/>
          <w:color w:val="000000"/>
          <w:kern w:val="0"/>
          <w:sz w:val="18"/>
          <w:szCs w:val="18"/>
        </w:rPr>
        <w:t>명령어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셋을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w:t>
      </w:r>
      <w:hyperlink r:id="rId44"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 </w:t>
      </w:r>
      <w:hyperlink r:id="rId45"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융합되어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상태로</w:t>
      </w:r>
      <w:r w:rsidRPr="00A1496D">
        <w:rPr>
          <w:rFonts w:ascii="Arial" w:eastAsia="굴림" w:hAnsi="Arial" w:cs="Arial"/>
          <w:color w:val="000000"/>
          <w:kern w:val="0"/>
          <w:sz w:val="18"/>
          <w:szCs w:val="18"/>
        </w:rPr>
        <w:t xml:space="preserve">, ARM v7 Cortex-A8 </w:t>
      </w:r>
      <w:r w:rsidRPr="00A1496D">
        <w:rPr>
          <w:rFonts w:ascii="Arial" w:eastAsia="굴림" w:hAnsi="Arial" w:cs="Arial"/>
          <w:color w:val="000000"/>
          <w:kern w:val="0"/>
          <w:sz w:val="18"/>
          <w:szCs w:val="18"/>
        </w:rPr>
        <w:t>규격을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따르고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hyperlink r:id="rId46" w:anchor="fn4" w:tooltip="A8의 개량형이 아닌 독자 설계이다. 말 그대로 '아키텍쳐 라이센스'를 등록해 코어 자체를 규격에 맞게 독자 설계한 것. 참고로 Cortex-A8의 레퍼런스 발표년도는 2005년이다." w:history="1">
        <w:r w:rsidRPr="00A1496D">
          <w:rPr>
            <w:rFonts w:ascii="굴림체" w:eastAsia="굴림체" w:hAnsi="굴림체" w:cs="굴림체"/>
            <w:color w:val="551A8B"/>
            <w:kern w:val="0"/>
            <w:sz w:val="15"/>
            <w:szCs w:val="15"/>
            <w:u w:val="single"/>
            <w:bdr w:val="none" w:sz="0" w:space="0" w:color="auto" w:frame="1"/>
            <w:vertAlign w:val="superscript"/>
          </w:rPr>
          <w:t>[4]</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모뎀과</w:t>
      </w:r>
      <w:r w:rsidRPr="00A1496D">
        <w:rPr>
          <w:rFonts w:ascii="Arial" w:eastAsia="굴림" w:hAnsi="Arial" w:cs="Arial"/>
          <w:color w:val="000000"/>
          <w:kern w:val="0"/>
          <w:sz w:val="18"/>
          <w:szCs w:val="18"/>
        </w:rPr>
        <w:t xml:space="preserve"> GPS </w:t>
      </w:r>
      <w:r w:rsidRPr="00A1496D">
        <w:rPr>
          <w:rFonts w:ascii="Arial" w:eastAsia="굴림" w:hAnsi="Arial" w:cs="Arial"/>
          <w:color w:val="000000"/>
          <w:kern w:val="0"/>
          <w:sz w:val="18"/>
          <w:szCs w:val="18"/>
        </w:rPr>
        <w:t>모듈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w:t>
      </w:r>
      <w:hyperlink r:id="rId47"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 </w:t>
      </w:r>
      <w:hyperlink r:id="rId48"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3110</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사용된</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인</w:t>
      </w:r>
      <w:r w:rsidRPr="00A1496D">
        <w:rPr>
          <w:rFonts w:ascii="Arial" w:eastAsia="굴림" w:hAnsi="Arial" w:cs="Arial"/>
          <w:color w:val="000000"/>
          <w:kern w:val="0"/>
          <w:sz w:val="18"/>
          <w:szCs w:val="18"/>
        </w:rPr>
        <w:t> </w:t>
      </w:r>
      <w:hyperlink r:id="rId49" w:tooltip="ARM Cortex-A8" w:history="1">
        <w:r w:rsidRPr="00A1496D">
          <w:rPr>
            <w:rFonts w:ascii="Arial" w:eastAsia="굴림" w:hAnsi="Arial" w:cs="Arial"/>
            <w:color w:val="551A8B"/>
            <w:kern w:val="0"/>
            <w:sz w:val="18"/>
            <w:szCs w:val="18"/>
            <w:u w:val="single"/>
            <w:bdr w:val="none" w:sz="0" w:space="0" w:color="auto" w:frame="1"/>
          </w:rPr>
          <w:t>ARM Cortex-A8</w:t>
        </w:r>
      </w:hyperlink>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명령어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셋을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부분적으로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비순차적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명령어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처리를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지원하므로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퀄컴에서는</w:t>
      </w:r>
      <w:proofErr w:type="spellEnd"/>
      <w:r w:rsidRPr="00A1496D">
        <w:rPr>
          <w:rFonts w:ascii="Arial" w:eastAsia="굴림" w:hAnsi="Arial" w:cs="Arial"/>
          <w:color w:val="000000"/>
          <w:kern w:val="0"/>
          <w:sz w:val="18"/>
          <w:szCs w:val="18"/>
        </w:rPr>
        <w:t> </w:t>
      </w:r>
      <w:hyperlink r:id="rId50" w:tooltip="ARM Cortex-A8" w:history="1">
        <w:r w:rsidRPr="00A1496D">
          <w:rPr>
            <w:rFonts w:ascii="Arial" w:eastAsia="굴림" w:hAnsi="Arial" w:cs="Arial"/>
            <w:color w:val="551A8B"/>
            <w:kern w:val="0"/>
            <w:sz w:val="18"/>
            <w:szCs w:val="18"/>
            <w:u w:val="single"/>
            <w:bdr w:val="none" w:sz="0" w:space="0" w:color="auto" w:frame="1"/>
          </w:rPr>
          <w:t>ARM Cortex-A8</w:t>
        </w:r>
      </w:hyperlink>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w:t>
      </w:r>
      <w:hyperlink r:id="rId51"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좋다고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주장한다</w:t>
      </w:r>
      <w:r w:rsidRPr="00A1496D">
        <w:rPr>
          <w:rFonts w:ascii="Arial" w:eastAsia="굴림" w:hAnsi="Arial" w:cs="Arial"/>
          <w:color w:val="000000"/>
          <w:kern w:val="0"/>
          <w:sz w:val="18"/>
          <w:szCs w:val="18"/>
        </w:rPr>
        <w:t>. </w:t>
      </w:r>
      <w:del w:id="2" w:author="Unknown">
        <w:r w:rsidRPr="00A1496D">
          <w:rPr>
            <w:rFonts w:ascii="Arial" w:eastAsia="굴림" w:hAnsi="Arial" w:cs="Arial"/>
            <w:color w:val="7F7F7F"/>
            <w:kern w:val="0"/>
            <w:sz w:val="18"/>
            <w:szCs w:val="18"/>
          </w:rPr>
          <w:delText>우기는</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건</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자유니까</w:delText>
        </w:r>
      </w:del>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스펙뷰상의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다음과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같다</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br/>
      </w:r>
      <w:proofErr w:type="gramStart"/>
      <w:r w:rsidRPr="00A1496D">
        <w:rPr>
          <w:rFonts w:ascii="Arial" w:eastAsia="굴림" w:hAnsi="Arial" w:cs="Arial"/>
          <w:b/>
          <w:bCs/>
          <w:color w:val="000000"/>
          <w:kern w:val="0"/>
          <w:sz w:val="18"/>
          <w:szCs w:val="18"/>
        </w:rPr>
        <w:t>ARM11(</w:t>
      </w:r>
      <w:proofErr w:type="gramEnd"/>
      <w:r w:rsidRPr="00A1496D">
        <w:rPr>
          <w:rFonts w:ascii="Arial" w:eastAsia="굴림" w:hAnsi="Arial" w:cs="Arial"/>
          <w:b/>
          <w:bCs/>
          <w:color w:val="000000"/>
          <w:kern w:val="0"/>
          <w:sz w:val="18"/>
          <w:szCs w:val="18"/>
        </w:rPr>
        <w:t>S1) - 1.2 DMIPS/MHz</w:t>
      </w:r>
      <w:r w:rsidRPr="00A1496D">
        <w:rPr>
          <w:rFonts w:ascii="Arial" w:eastAsia="굴림" w:hAnsi="Arial" w:cs="Arial"/>
          <w:color w:val="000000"/>
          <w:kern w:val="0"/>
          <w:sz w:val="18"/>
          <w:szCs w:val="18"/>
        </w:rPr>
        <w:br/>
      </w:r>
      <w:r w:rsidRPr="00A1496D">
        <w:rPr>
          <w:rFonts w:ascii="Arial" w:eastAsia="굴림" w:hAnsi="Arial" w:cs="Arial"/>
          <w:b/>
          <w:bCs/>
          <w:color w:val="000000"/>
          <w:kern w:val="0"/>
          <w:sz w:val="18"/>
          <w:szCs w:val="18"/>
        </w:rPr>
        <w:t>A5(S1) - 1.57 DMIPS/MHz</w:t>
      </w:r>
      <w:r w:rsidRPr="00A1496D">
        <w:rPr>
          <w:rFonts w:ascii="Arial" w:eastAsia="굴림" w:hAnsi="Arial" w:cs="Arial"/>
          <w:color w:val="000000"/>
          <w:kern w:val="0"/>
          <w:sz w:val="18"/>
          <w:szCs w:val="18"/>
        </w:rPr>
        <w:br/>
      </w:r>
      <w:r w:rsidRPr="00A1496D">
        <w:rPr>
          <w:rFonts w:ascii="Arial" w:eastAsia="굴림" w:hAnsi="Arial" w:cs="Arial"/>
          <w:b/>
          <w:bCs/>
          <w:color w:val="000000"/>
          <w:kern w:val="0"/>
          <w:sz w:val="18"/>
          <w:szCs w:val="18"/>
        </w:rPr>
        <w:t>Scorpion(S1) - 1.8 DMIPS/MHz</w:t>
      </w:r>
      <w:r w:rsidRPr="00A1496D">
        <w:rPr>
          <w:rFonts w:ascii="Arial" w:eastAsia="굴림" w:hAnsi="Arial" w:cs="Arial"/>
          <w:color w:val="000000"/>
          <w:kern w:val="0"/>
          <w:sz w:val="18"/>
          <w:szCs w:val="18"/>
        </w:rPr>
        <w:br/>
        <w:t>Cortex-A8 - 2.0 DMIPS/MHz</w:t>
      </w:r>
      <w:r w:rsidRPr="00A1496D">
        <w:rPr>
          <w:rFonts w:ascii="Arial" w:eastAsia="굴림" w:hAnsi="Arial" w:cs="Arial"/>
          <w:color w:val="000000"/>
          <w:kern w:val="0"/>
          <w:sz w:val="18"/>
          <w:szCs w:val="18"/>
        </w:rPr>
        <w:br/>
      </w:r>
      <w:r w:rsidRPr="00A1496D">
        <w:rPr>
          <w:rFonts w:ascii="Arial" w:eastAsia="굴림" w:hAnsi="Arial" w:cs="Arial"/>
          <w:b/>
          <w:bCs/>
          <w:color w:val="000000"/>
          <w:kern w:val="0"/>
          <w:sz w:val="18"/>
          <w:szCs w:val="18"/>
        </w:rPr>
        <w:t>Scorpion - 2.1 DMIPS/MHz</w:t>
      </w:r>
      <w:r w:rsidRPr="00A1496D">
        <w:rPr>
          <w:rFonts w:ascii="Arial" w:eastAsia="굴림" w:hAnsi="Arial" w:cs="Arial"/>
          <w:color w:val="000000"/>
          <w:kern w:val="0"/>
          <w:sz w:val="18"/>
          <w:szCs w:val="18"/>
        </w:rPr>
        <w:br/>
        <w:t>Cortex-A9 - 2.5 DMIPS/MHz</w:t>
      </w:r>
      <w:r w:rsidRPr="00A1496D">
        <w:rPr>
          <w:rFonts w:ascii="Arial" w:eastAsia="굴림" w:hAnsi="Arial" w:cs="Arial"/>
          <w:color w:val="000000"/>
          <w:kern w:val="0"/>
          <w:sz w:val="18"/>
          <w:szCs w:val="18"/>
        </w:rPr>
        <w:br/>
      </w:r>
      <w:r w:rsidRPr="00A1496D">
        <w:rPr>
          <w:rFonts w:ascii="Arial" w:eastAsia="굴림" w:hAnsi="Arial" w:cs="Arial"/>
          <w:b/>
          <w:bCs/>
          <w:color w:val="000000"/>
          <w:kern w:val="0"/>
          <w:sz w:val="18"/>
          <w:szCs w:val="18"/>
        </w:rPr>
        <w:lastRenderedPageBreak/>
        <w:t>Krait - 3.1 DMIPS/MHz</w:t>
      </w:r>
      <w:r w:rsidRPr="00A1496D">
        <w:rPr>
          <w:rFonts w:ascii="Arial" w:eastAsia="굴림" w:hAnsi="Arial" w:cs="Arial"/>
          <w:color w:val="000000"/>
          <w:kern w:val="0"/>
          <w:sz w:val="18"/>
          <w:szCs w:val="18"/>
        </w:rPr>
        <w:br/>
        <w:t>Cortex-A15 - 3.5 MIPS/MHz</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1</w:t>
      </w:r>
      <w:r w:rsidRPr="00A1496D">
        <w:rPr>
          <w:rFonts w:ascii="Arial" w:eastAsia="굴림" w:hAnsi="Arial" w:cs="Arial"/>
          <w:color w:val="000000"/>
          <w:kern w:val="0"/>
          <w:sz w:val="18"/>
          <w:szCs w:val="18"/>
        </w:rPr>
        <w:t>세대의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클럭속도는</w:t>
      </w:r>
      <w:proofErr w:type="spellEnd"/>
      <w:r w:rsidRPr="00A1496D">
        <w:rPr>
          <w:rFonts w:ascii="Arial" w:eastAsia="굴림" w:hAnsi="Arial" w:cs="Arial"/>
          <w:color w:val="000000"/>
          <w:kern w:val="0"/>
          <w:sz w:val="18"/>
          <w:szCs w:val="18"/>
        </w:rPr>
        <w:t xml:space="preserve"> 1 GHz ~ 1.2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1</w:t>
      </w:r>
      <w:r w:rsidRPr="00A1496D">
        <w:rPr>
          <w:rFonts w:ascii="Arial" w:eastAsia="굴림" w:hAnsi="Arial" w:cs="Arial"/>
          <w:color w:val="000000"/>
          <w:kern w:val="0"/>
          <w:sz w:val="18"/>
          <w:szCs w:val="18"/>
        </w:rPr>
        <w:t>세대의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최전성기</w:t>
      </w:r>
      <w:proofErr w:type="spellEnd"/>
      <w:r w:rsidRPr="00A1496D">
        <w:rPr>
          <w:rFonts w:ascii="Arial" w:eastAsia="굴림" w:hAnsi="Arial" w:cs="Arial"/>
          <w:color w:val="000000"/>
          <w:kern w:val="0"/>
          <w:sz w:val="18"/>
          <w:szCs w:val="18"/>
        </w:rPr>
        <w:t xml:space="preserve"> 2009</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 2010</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초까지는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매우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경악스러운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수준이었다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이것을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w:t>
      </w:r>
      <w:r w:rsidRPr="00A1496D">
        <w:rPr>
          <w:rFonts w:ascii="Arial" w:eastAsia="굴림" w:hAnsi="Arial" w:cs="Arial"/>
          <w:color w:val="000000"/>
          <w:kern w:val="0"/>
          <w:sz w:val="18"/>
          <w:szCs w:val="18"/>
        </w:rPr>
        <w:t> </w:t>
      </w:r>
      <w:hyperlink r:id="rId52" w:tooltip="HD2" w:history="1">
        <w:r w:rsidRPr="00A1496D">
          <w:rPr>
            <w:rFonts w:ascii="Arial" w:eastAsia="굴림" w:hAnsi="Arial" w:cs="Arial"/>
            <w:color w:val="551A8B"/>
            <w:kern w:val="0"/>
            <w:sz w:val="18"/>
            <w:szCs w:val="18"/>
            <w:u w:val="single"/>
            <w:bdr w:val="none" w:sz="0" w:space="0" w:color="auto" w:frame="1"/>
          </w:rPr>
          <w:t>HD2</w:t>
        </w:r>
      </w:hyperlink>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경우는</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느리기로</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유명한</w:t>
      </w:r>
      <w:r w:rsidRPr="00A1496D">
        <w:rPr>
          <w:rFonts w:ascii="Arial" w:eastAsia="굴림" w:hAnsi="Arial" w:cs="Arial"/>
          <w:b/>
          <w:bCs/>
          <w:color w:val="000000"/>
          <w:kern w:val="0"/>
          <w:sz w:val="18"/>
          <w:szCs w:val="18"/>
        </w:rPr>
        <w:t> </w:t>
      </w:r>
      <w:hyperlink r:id="rId53" w:tooltip="Windows Mobile" w:history="1">
        <w:r w:rsidRPr="00A1496D">
          <w:rPr>
            <w:rFonts w:ascii="Arial" w:eastAsia="굴림" w:hAnsi="Arial" w:cs="Arial"/>
            <w:b/>
            <w:bCs/>
            <w:color w:val="551A8B"/>
            <w:kern w:val="0"/>
            <w:sz w:val="18"/>
            <w:szCs w:val="18"/>
            <w:u w:val="single"/>
            <w:bdr w:val="none" w:sz="0" w:space="0" w:color="auto" w:frame="1"/>
          </w:rPr>
          <w:t>Windows Mobile</w:t>
        </w:r>
      </w:hyperlink>
      <w:r w:rsidRPr="00A1496D">
        <w:rPr>
          <w:rFonts w:ascii="Arial" w:eastAsia="굴림" w:hAnsi="Arial" w:cs="Arial"/>
          <w:b/>
          <w:bCs/>
          <w:color w:val="000000"/>
          <w:kern w:val="0"/>
          <w:sz w:val="18"/>
          <w:szCs w:val="18"/>
        </w:rPr>
        <w:t>을</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사용함에도</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일반</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휴대폰과</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유사한</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정도의</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반응속도</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갖는다</w:t>
      </w:r>
      <w:r w:rsidRPr="00A1496D">
        <w:rPr>
          <w:rFonts w:ascii="Arial" w:eastAsia="굴림" w:hAnsi="Arial" w:cs="Arial"/>
          <w:color w:val="000000"/>
          <w:kern w:val="0"/>
          <w:sz w:val="18"/>
          <w:szCs w:val="18"/>
        </w:rPr>
        <w:t>. HD2</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국내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기다리다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못한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유저들이</w:t>
      </w:r>
      <w:r w:rsidRPr="00A1496D">
        <w:rPr>
          <w:rFonts w:ascii="Arial" w:eastAsia="굴림" w:hAnsi="Arial" w:cs="Arial"/>
          <w:color w:val="000000"/>
          <w:kern w:val="0"/>
          <w:sz w:val="18"/>
          <w:szCs w:val="18"/>
        </w:rPr>
        <w:t> </w:t>
      </w:r>
      <w:hyperlink r:id="rId54" w:tooltip="해외직구" w:history="1">
        <w:r w:rsidRPr="00A1496D">
          <w:rPr>
            <w:rFonts w:ascii="Arial" w:eastAsia="굴림" w:hAnsi="Arial" w:cs="Arial"/>
            <w:color w:val="551A8B"/>
            <w:kern w:val="0"/>
            <w:sz w:val="18"/>
            <w:szCs w:val="18"/>
            <w:u w:val="single"/>
            <w:bdr w:val="none" w:sz="0" w:space="0" w:color="auto" w:frame="1"/>
          </w:rPr>
          <w:t>해외직구</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추진하려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소식으론</w:t>
      </w:r>
      <w:r w:rsidRPr="00A1496D">
        <w:rPr>
          <w:rFonts w:ascii="Arial" w:eastAsia="굴림" w:hAnsi="Arial" w:cs="Arial"/>
          <w:color w:val="000000"/>
          <w:kern w:val="0"/>
          <w:sz w:val="18"/>
          <w:szCs w:val="18"/>
        </w:rPr>
        <w:t> </w:t>
      </w:r>
      <w:hyperlink r:id="rId55" w:tooltip="Windows Phone" w:history="1">
        <w:r w:rsidRPr="00A1496D">
          <w:rPr>
            <w:rFonts w:ascii="Arial" w:eastAsia="굴림" w:hAnsi="Arial" w:cs="Arial"/>
            <w:color w:val="551A8B"/>
            <w:kern w:val="0"/>
            <w:sz w:val="18"/>
            <w:szCs w:val="18"/>
            <w:u w:val="single"/>
            <w:bdr w:val="none" w:sz="0" w:space="0" w:color="auto" w:frame="1"/>
          </w:rPr>
          <w:t>Windows Phone</w:t>
        </w:r>
      </w:hyperlink>
      <w:r w:rsidRPr="00A1496D">
        <w:rPr>
          <w:rFonts w:ascii="Arial" w:eastAsia="굴림" w:hAnsi="Arial" w:cs="Arial"/>
          <w:color w:val="000000"/>
          <w:kern w:val="0"/>
          <w:sz w:val="18"/>
          <w:szCs w:val="18"/>
        </w:rPr>
        <w:t> 7</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사양이라고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당시로서는</w:t>
      </w:r>
      <w:r w:rsidRPr="00A1496D">
        <w:rPr>
          <w:rFonts w:ascii="Arial" w:eastAsia="굴림" w:hAnsi="Arial" w:cs="Arial"/>
          <w:color w:val="000000"/>
          <w:kern w:val="0"/>
          <w:sz w:val="18"/>
          <w:szCs w:val="18"/>
        </w:rPr>
        <w:t xml:space="preserve"> 720P</w:t>
      </w:r>
      <w:r w:rsidRPr="00A1496D">
        <w:rPr>
          <w:rFonts w:ascii="Arial" w:eastAsia="굴림" w:hAnsi="Arial" w:cs="Arial"/>
          <w:color w:val="000000"/>
          <w:kern w:val="0"/>
          <w:sz w:val="18"/>
          <w:szCs w:val="18"/>
        </w:rPr>
        <w:t>급의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동영상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재생을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제한적으로나마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충격을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제품들은</w:t>
      </w:r>
      <w:r w:rsidRPr="00A1496D">
        <w:rPr>
          <w:rFonts w:ascii="Arial" w:eastAsia="굴림" w:hAnsi="Arial" w:cs="Arial"/>
          <w:color w:val="000000"/>
          <w:kern w:val="0"/>
          <w:sz w:val="18"/>
          <w:szCs w:val="18"/>
        </w:rPr>
        <w:t xml:space="preserve"> 720P</w:t>
      </w:r>
      <w:r w:rsidRPr="00A1496D">
        <w:rPr>
          <w:rFonts w:ascii="Arial" w:eastAsia="굴림" w:hAnsi="Arial" w:cs="Arial"/>
          <w:color w:val="000000"/>
          <w:kern w:val="0"/>
          <w:sz w:val="18"/>
          <w:szCs w:val="18"/>
        </w:rPr>
        <w:t>급의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동영상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촬영을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그러나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경쟁자들이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등장하면서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이때부터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스냅드레기라는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생겼다</w:t>
      </w:r>
      <w:r w:rsidRPr="00A1496D">
        <w:rPr>
          <w:rFonts w:ascii="Arial" w:eastAsia="굴림" w:hAnsi="Arial" w:cs="Arial"/>
          <w:color w:val="000000"/>
          <w:kern w:val="0"/>
          <w:sz w:val="18"/>
          <w:szCs w:val="18"/>
        </w:rPr>
        <w:t>. </w:t>
      </w:r>
      <w:hyperlink r:id="rId56"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타사</w:t>
      </w:r>
      <w:r w:rsidRPr="00A1496D">
        <w:rPr>
          <w:rFonts w:ascii="Arial" w:eastAsia="굴림" w:hAnsi="Arial" w:cs="Arial"/>
          <w:color w:val="000000"/>
          <w:kern w:val="0"/>
          <w:sz w:val="18"/>
          <w:szCs w:val="18"/>
        </w:rPr>
        <w:t xml:space="preserve"> ARMv7 </w:t>
      </w:r>
      <w:proofErr w:type="spellStart"/>
      <w:r w:rsidRPr="00A1496D">
        <w:rPr>
          <w:rFonts w:ascii="Arial" w:eastAsia="굴림" w:hAnsi="Arial" w:cs="Arial"/>
          <w:color w:val="000000"/>
          <w:kern w:val="0"/>
          <w:sz w:val="18"/>
          <w:szCs w:val="18"/>
        </w:rPr>
        <w:t>명령어셋</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기반의</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캐시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낮아서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동클럭에서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클럭대비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성능도</w:t>
      </w:r>
      <w:r w:rsidRPr="00A1496D">
        <w:rPr>
          <w:rFonts w:ascii="Arial" w:eastAsia="굴림" w:hAnsi="Arial" w:cs="Arial"/>
          <w:color w:val="000000"/>
          <w:kern w:val="0"/>
          <w:sz w:val="18"/>
          <w:szCs w:val="18"/>
        </w:rPr>
        <w:t> </w:t>
      </w:r>
      <w:hyperlink r:id="rId57"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나</w:t>
      </w:r>
      <w:r w:rsidRPr="00A1496D">
        <w:rPr>
          <w:rFonts w:ascii="Arial" w:eastAsia="굴림" w:hAnsi="Arial" w:cs="Arial"/>
          <w:color w:val="000000"/>
          <w:kern w:val="0"/>
          <w:sz w:val="18"/>
          <w:szCs w:val="18"/>
        </w:rPr>
        <w:t> </w:t>
      </w:r>
      <w:hyperlink r:id="rId58"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비하면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편이며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상당한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특히</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w:t>
      </w:r>
      <w:hyperlink r:id="rId59" w:tooltip="AMD" w:history="1">
        <w:r w:rsidRPr="00A1496D">
          <w:rPr>
            <w:rFonts w:ascii="Arial" w:eastAsia="굴림" w:hAnsi="Arial" w:cs="Arial"/>
            <w:color w:val="551A8B"/>
            <w:kern w:val="0"/>
            <w:sz w:val="18"/>
            <w:szCs w:val="18"/>
            <w:u w:val="single"/>
            <w:bdr w:val="none" w:sz="0" w:space="0" w:color="auto" w:frame="1"/>
          </w:rPr>
          <w:t>AMD</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w:t>
      </w:r>
      <w:hyperlink r:id="rId60"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부문을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인수하여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제작한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사용되었는데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200</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뻥스펙</w:t>
      </w:r>
      <w:proofErr w:type="spellEnd"/>
      <w:r w:rsidRPr="00A1496D">
        <w:rPr>
          <w:rFonts w:ascii="Arial" w:eastAsia="굴림" w:hAnsi="Arial" w:cs="Arial"/>
          <w:color w:val="000000"/>
          <w:kern w:val="0"/>
          <w:sz w:val="18"/>
          <w:szCs w:val="18"/>
        </w:rPr>
        <w:t>(</w:t>
      </w:r>
      <w:proofErr w:type="gramStart"/>
      <w:r w:rsidRPr="00A1496D">
        <w:rPr>
          <w:rFonts w:ascii="Arial" w:eastAsia="굴림" w:hAnsi="Arial" w:cs="Arial"/>
          <w:color w:val="000000"/>
          <w:kern w:val="0"/>
          <w:sz w:val="18"/>
          <w:szCs w:val="18"/>
        </w:rPr>
        <w:t>...</w:t>
      </w:r>
      <w:proofErr w:type="gramEnd"/>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압박으로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엄청난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악명을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떨쳤다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여기까지는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스냅드레기라고</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하면</w:t>
      </w:r>
      <w:r w:rsidRPr="00A1496D">
        <w:rPr>
          <w:rFonts w:ascii="Arial" w:eastAsia="굴림" w:hAnsi="Arial" w:cs="Arial"/>
          <w:color w:val="000000"/>
          <w:kern w:val="0"/>
          <w:sz w:val="18"/>
          <w:szCs w:val="18"/>
        </w:rPr>
        <w:t xml:space="preserve"> S1</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상대적인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저성능과</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비난하는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그렇게까지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심각하진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62" w:anchor="toc" w:history="1">
        <w:r w:rsidRPr="00A1496D">
          <w:rPr>
            <w:rFonts w:ascii="Arial" w:eastAsia="굴림" w:hAnsi="Arial" w:cs="Arial"/>
            <w:b/>
            <w:bCs/>
            <w:color w:val="551A8B"/>
            <w:kern w:val="0"/>
            <w:sz w:val="24"/>
            <w:szCs w:val="24"/>
            <w:u w:val="single"/>
            <w:bdr w:val="none" w:sz="0" w:space="0" w:color="auto" w:frame="1"/>
          </w:rPr>
          <w:t>3.1.1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QSD8x50 </w:t>
      </w:r>
      <w:hyperlink r:id="rId63" w:anchor="s-3.1.1"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60"/>
        <w:gridCol w:w="4023"/>
        <w:gridCol w:w="3827"/>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QSD8250</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QSD8650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5" w:tooltip="Qualcomm Scorpion" w:history="1">
              <w:r w:rsidRPr="00A1496D">
                <w:rPr>
                  <w:rFonts w:ascii="굴림" w:eastAsia="굴림" w:hAnsi="굴림" w:cs="굴림"/>
                  <w:color w:val="551A8B"/>
                  <w:kern w:val="0"/>
                  <w:sz w:val="24"/>
                  <w:szCs w:val="24"/>
                  <w:u w:val="single"/>
                  <w:bdr w:val="none" w:sz="0" w:space="0" w:color="auto" w:frame="1"/>
                </w:rPr>
                <w:t>Qualcomm Scorpion</w:t>
              </w:r>
            </w:hyperlink>
            <w:r w:rsidRPr="00A1496D">
              <w:rPr>
                <w:rFonts w:ascii="굴림" w:eastAsia="굴림" w:hAnsi="굴림" w:cs="굴림"/>
                <w:kern w:val="0"/>
                <w:sz w:val="24"/>
                <w:szCs w:val="24"/>
              </w:rPr>
              <w:t> MP1 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6"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65nm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7"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68"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70"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71"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2" w:tooltip="넥서스 원" w:history="1">
              <w:r w:rsidRPr="00A1496D">
                <w:rPr>
                  <w:rFonts w:ascii="굴림" w:eastAsia="굴림" w:hAnsi="굴림" w:cs="굴림"/>
                  <w:color w:val="551A8B"/>
                  <w:kern w:val="0"/>
                  <w:sz w:val="24"/>
                  <w:szCs w:val="24"/>
                  <w:u w:val="single"/>
                  <w:bdr w:val="none" w:sz="0" w:space="0" w:color="auto" w:frame="1"/>
                </w:rPr>
                <w:t>넥서스 원</w:t>
              </w:r>
            </w:hyperlink>
            <w:r w:rsidRPr="00A1496D">
              <w:rPr>
                <w:rFonts w:ascii="굴림" w:eastAsia="굴림" w:hAnsi="굴림" w:cs="굴림"/>
                <w:kern w:val="0"/>
                <w:sz w:val="24"/>
                <w:szCs w:val="24"/>
              </w:rPr>
              <w:t>, </w:t>
            </w:r>
            <w:hyperlink r:id="rId73" w:tooltip="HD2" w:history="1">
              <w:r w:rsidRPr="00A1496D">
                <w:rPr>
                  <w:rFonts w:ascii="굴림" w:eastAsia="굴림" w:hAnsi="굴림" w:cs="굴림"/>
                  <w:color w:val="551A8B"/>
                  <w:kern w:val="0"/>
                  <w:sz w:val="24"/>
                  <w:szCs w:val="24"/>
                  <w:u w:val="single"/>
                  <w:bdr w:val="none" w:sz="0" w:space="0" w:color="auto" w:frame="1"/>
                </w:rPr>
                <w:t>HD2</w:t>
              </w:r>
            </w:hyperlink>
            <w:r w:rsidRPr="00A1496D">
              <w:rPr>
                <w:rFonts w:ascii="굴림" w:eastAsia="굴림" w:hAnsi="굴림" w:cs="굴림"/>
                <w:kern w:val="0"/>
                <w:sz w:val="24"/>
                <w:szCs w:val="24"/>
              </w:rPr>
              <w:t>, </w:t>
            </w:r>
            <w:hyperlink r:id="rId74" w:tooltip="팬택 베가" w:history="1">
              <w:r w:rsidRPr="00A1496D">
                <w:rPr>
                  <w:rFonts w:ascii="굴림" w:eastAsia="굴림" w:hAnsi="굴림" w:cs="굴림"/>
                  <w:color w:val="551A8B"/>
                  <w:kern w:val="0"/>
                  <w:sz w:val="24"/>
                  <w:szCs w:val="24"/>
                  <w:u w:val="single"/>
                  <w:bdr w:val="none" w:sz="0" w:space="0" w:color="auto" w:frame="1"/>
                </w:rPr>
                <w:t>베가</w:t>
              </w:r>
            </w:hyperlink>
            <w:r w:rsidRPr="00A1496D">
              <w:rPr>
                <w:rFonts w:ascii="굴림" w:eastAsia="굴림" w:hAnsi="굴림" w:cs="굴림"/>
                <w:kern w:val="0"/>
                <w:sz w:val="24"/>
                <w:szCs w:val="24"/>
              </w:rPr>
              <w:t>, </w:t>
            </w:r>
            <w:hyperlink r:id="rId75" w:tooltip="옵티머스 Z" w:history="1">
              <w:r w:rsidRPr="00A1496D">
                <w:rPr>
                  <w:rFonts w:ascii="굴림" w:eastAsia="굴림" w:hAnsi="굴림" w:cs="굴림"/>
                  <w:color w:val="551A8B"/>
                  <w:kern w:val="0"/>
                  <w:sz w:val="24"/>
                  <w:szCs w:val="24"/>
                  <w:u w:val="single"/>
                  <w:bdr w:val="none" w:sz="0" w:space="0" w:color="auto" w:frame="1"/>
                </w:rPr>
                <w:t>옵티머스 Z</w:t>
              </w:r>
            </w:hyperlink>
            <w:r w:rsidRPr="00A1496D">
              <w:rPr>
                <w:rFonts w:ascii="굴림" w:eastAsia="굴림" w:hAnsi="굴림" w:cs="굴림"/>
                <w:kern w:val="0"/>
                <w:sz w:val="24"/>
                <w:szCs w:val="24"/>
              </w:rPr>
              <w:t> 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6" w:tooltip="베가 X" w:history="1">
              <w:r w:rsidRPr="00A1496D">
                <w:rPr>
                  <w:rFonts w:ascii="굴림" w:eastAsia="굴림" w:hAnsi="굴림" w:cs="굴림"/>
                  <w:color w:val="551A8B"/>
                  <w:kern w:val="0"/>
                  <w:sz w:val="24"/>
                  <w:szCs w:val="24"/>
                  <w:u w:val="single"/>
                  <w:bdr w:val="none" w:sz="0" w:space="0" w:color="auto" w:frame="1"/>
                </w:rPr>
                <w:t>베가 X</w:t>
              </w:r>
            </w:hyperlink>
            <w:r w:rsidRPr="00A1496D">
              <w:rPr>
                <w:rFonts w:ascii="굴림" w:eastAsia="굴림" w:hAnsi="굴림" w:cs="굴림"/>
                <w:kern w:val="0"/>
                <w:sz w:val="24"/>
                <w:szCs w:val="24"/>
              </w:rPr>
              <w:t> U+, </w:t>
            </w:r>
            <w:hyperlink r:id="rId77" w:tooltip="옵티머스 Q" w:history="1">
              <w:r w:rsidRPr="00A1496D">
                <w:rPr>
                  <w:rFonts w:ascii="굴림" w:eastAsia="굴림" w:hAnsi="굴림" w:cs="굴림"/>
                  <w:color w:val="551A8B"/>
                  <w:kern w:val="0"/>
                  <w:sz w:val="24"/>
                  <w:szCs w:val="24"/>
                  <w:u w:val="single"/>
                  <w:bdr w:val="none" w:sz="0" w:space="0" w:color="auto" w:frame="1"/>
                </w:rPr>
                <w:t>옵티머스 Q</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소속</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2008</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분기에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상용화되었다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네이밍</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법칙에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w:t>
      </w:r>
      <w:hyperlink r:id="rId78" w:tooltip="퀄컴 고비" w:history="1">
        <w:r w:rsidRPr="00A1496D">
          <w:rPr>
            <w:rFonts w:ascii="Arial" w:eastAsia="굴림" w:hAnsi="Arial" w:cs="Arial"/>
            <w:color w:val="551A8B"/>
            <w:kern w:val="0"/>
            <w:sz w:val="18"/>
            <w:szCs w:val="18"/>
            <w:u w:val="single"/>
            <w:bdr w:val="none" w:sz="0" w:space="0" w:color="auto" w:frame="1"/>
          </w:rPr>
          <w:t>퀄컴</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고비</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시리즈의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내장되어있으며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당시부터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엄청난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뛰어난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전원관리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능력으로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주목을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받았다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80" w:anchor="toc" w:history="1">
        <w:r w:rsidRPr="00A1496D">
          <w:rPr>
            <w:rFonts w:ascii="Arial" w:eastAsia="굴림" w:hAnsi="Arial" w:cs="Arial"/>
            <w:b/>
            <w:bCs/>
            <w:color w:val="551A8B"/>
            <w:kern w:val="0"/>
            <w:sz w:val="24"/>
            <w:szCs w:val="24"/>
            <w:u w:val="single"/>
            <w:bdr w:val="none" w:sz="0" w:space="0" w:color="auto" w:frame="1"/>
          </w:rPr>
          <w:t>3.1.2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MSM7x25 </w:t>
      </w:r>
      <w:hyperlink r:id="rId81" w:anchor="s-3.1.2"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MSM7225</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MSM7625</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82"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83" w:tooltip="ARM(CPU)" w:history="1">
              <w:r w:rsidRPr="00A1496D">
                <w:rPr>
                  <w:rFonts w:ascii="굴림" w:eastAsia="굴림" w:hAnsi="굴림" w:cs="굴림"/>
                  <w:color w:val="551A8B"/>
                  <w:kern w:val="0"/>
                  <w:sz w:val="24"/>
                  <w:szCs w:val="24"/>
                  <w:u w:val="single"/>
                  <w:bdr w:val="none" w:sz="0" w:space="0" w:color="auto" w:frame="1"/>
                </w:rPr>
                <w:t>ARM11</w:t>
              </w:r>
            </w:hyperlink>
            <w:r w:rsidRPr="00A1496D">
              <w:rPr>
                <w:rFonts w:ascii="굴림" w:eastAsia="굴림" w:hAnsi="굴림" w:cs="굴림"/>
                <w:kern w:val="0"/>
                <w:sz w:val="24"/>
                <w:szCs w:val="24"/>
              </w:rPr>
              <w:t> MP1 528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84"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b/>
                <w:bCs/>
                <w:kern w:val="0"/>
                <w:sz w:val="24"/>
                <w:szCs w:val="24"/>
              </w:rPr>
              <w:t>미 탑재</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65nm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85"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86"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87"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88"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89"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90" w:tooltip="HTC 디자이어 팝" w:history="1">
              <w:r w:rsidRPr="00A1496D">
                <w:rPr>
                  <w:rFonts w:ascii="굴림" w:eastAsia="굴림" w:hAnsi="굴림" w:cs="굴림"/>
                  <w:color w:val="551A8B"/>
                  <w:kern w:val="0"/>
                  <w:sz w:val="24"/>
                  <w:szCs w:val="24"/>
                  <w:u w:val="single"/>
                  <w:bdr w:val="none" w:sz="0" w:space="0" w:color="auto" w:frame="1"/>
                </w:rPr>
                <w:t>디자이어 팝</w:t>
              </w:r>
            </w:hyperlink>
            <w:r w:rsidRPr="00A1496D">
              <w:rPr>
                <w:rFonts w:ascii="굴림" w:eastAsia="굴림" w:hAnsi="굴림" w:cs="굴림"/>
                <w:kern w:val="0"/>
                <w:sz w:val="24"/>
                <w:szCs w:val="24"/>
              </w:rPr>
              <w:t> 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br/>
      </w:r>
      <w:proofErr w:type="spellStart"/>
      <w:r w:rsidRPr="00A1496D">
        <w:rPr>
          <w:rFonts w:ascii="Arial" w:eastAsia="굴림" w:hAnsi="Arial" w:cs="Arial"/>
          <w:color w:val="000000"/>
          <w:kern w:val="0"/>
          <w:sz w:val="18"/>
          <w:szCs w:val="18"/>
        </w:rPr>
        <w:t>저사양</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91" w:tgtFrame="_blank" w:history="1">
        <w:r w:rsidRPr="00A1496D">
          <w:rPr>
            <w:rFonts w:ascii="Arial" w:eastAsia="굴림" w:hAnsi="Arial" w:cs="Arial"/>
            <w:color w:val="009900"/>
            <w:kern w:val="0"/>
            <w:sz w:val="18"/>
            <w:szCs w:val="18"/>
            <w:u w:val="single"/>
            <w:bdr w:val="none" w:sz="0" w:space="0" w:color="auto" w:frame="1"/>
          </w:rPr>
          <w:t>공식</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사이트</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의하면</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역할을</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소프트웨어적으로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처리한다고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9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93" w:anchor="toc" w:history="1">
        <w:r w:rsidRPr="00A1496D">
          <w:rPr>
            <w:rFonts w:ascii="Arial" w:eastAsia="굴림" w:hAnsi="Arial" w:cs="Arial"/>
            <w:b/>
            <w:bCs/>
            <w:color w:val="551A8B"/>
            <w:kern w:val="0"/>
            <w:sz w:val="24"/>
            <w:szCs w:val="24"/>
            <w:u w:val="single"/>
            <w:bdr w:val="none" w:sz="0" w:space="0" w:color="auto" w:frame="1"/>
          </w:rPr>
          <w:t>3.1.3</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MSM7x25A </w:t>
      </w:r>
      <w:hyperlink r:id="rId94" w:anchor="s-3.1.3"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MSM7225A</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MSM7625A</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95"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96" w:tooltip="ARM Cortex-A5" w:history="1">
              <w:r w:rsidRPr="00A1496D">
                <w:rPr>
                  <w:rFonts w:ascii="굴림" w:eastAsia="굴림" w:hAnsi="굴림" w:cs="굴림"/>
                  <w:color w:val="551A8B"/>
                  <w:kern w:val="0"/>
                  <w:sz w:val="24"/>
                  <w:szCs w:val="24"/>
                  <w:u w:val="single"/>
                  <w:bdr w:val="none" w:sz="0" w:space="0" w:color="auto" w:frame="1"/>
                </w:rPr>
                <w:t>ARM Cortex-A5</w:t>
              </w:r>
            </w:hyperlink>
            <w:r w:rsidRPr="00A1496D">
              <w:rPr>
                <w:rFonts w:ascii="굴림" w:eastAsia="굴림" w:hAnsi="굴림" w:cs="굴림"/>
                <w:kern w:val="0"/>
                <w:sz w:val="24"/>
                <w:szCs w:val="24"/>
              </w:rPr>
              <w:t> MP1 600 MHz ~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97"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98"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99"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0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01"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102"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옵티머스</w:t>
            </w:r>
            <w:proofErr w:type="spellEnd"/>
            <w:r w:rsidRPr="00A1496D">
              <w:rPr>
                <w:rFonts w:ascii="굴림" w:eastAsia="굴림" w:hAnsi="굴림" w:cs="굴림"/>
                <w:kern w:val="0"/>
                <w:sz w:val="24"/>
                <w:szCs w:val="24"/>
              </w:rPr>
              <w:t xml:space="preserve"> L3, </w:t>
            </w:r>
            <w:proofErr w:type="spellStart"/>
            <w:r w:rsidRPr="00A1496D">
              <w:rPr>
                <w:rFonts w:ascii="굴림" w:eastAsia="굴림" w:hAnsi="굴림" w:cs="굴림"/>
                <w:kern w:val="0"/>
                <w:sz w:val="24"/>
                <w:szCs w:val="24"/>
              </w:rPr>
              <w:t>옵티머스</w:t>
            </w:r>
            <w:proofErr w:type="spellEnd"/>
            <w:r w:rsidRPr="00A1496D">
              <w:rPr>
                <w:rFonts w:ascii="굴림" w:eastAsia="굴림" w:hAnsi="굴림" w:cs="굴림"/>
                <w:kern w:val="0"/>
                <w:sz w:val="24"/>
                <w:szCs w:val="24"/>
              </w:rPr>
              <w:t xml:space="preserve"> L5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동일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소속인</w:t>
      </w:r>
      <w:r w:rsidRPr="00A1496D">
        <w:rPr>
          <w:rFonts w:ascii="Arial" w:eastAsia="굴림" w:hAnsi="Arial" w:cs="Arial"/>
          <w:color w:val="000000"/>
          <w:kern w:val="0"/>
          <w:sz w:val="18"/>
          <w:szCs w:val="18"/>
        </w:rPr>
        <w:t xml:space="preserve"> MSM7x25</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대체형인</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저사양</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2011</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분기에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상용화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0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104" w:anchor="toc" w:history="1">
        <w:r w:rsidRPr="00A1496D">
          <w:rPr>
            <w:rFonts w:ascii="Arial" w:eastAsia="굴림" w:hAnsi="Arial" w:cs="Arial"/>
            <w:b/>
            <w:bCs/>
            <w:color w:val="551A8B"/>
            <w:kern w:val="0"/>
            <w:sz w:val="24"/>
            <w:szCs w:val="24"/>
            <w:u w:val="single"/>
            <w:bdr w:val="none" w:sz="0" w:space="0" w:color="auto" w:frame="1"/>
          </w:rPr>
          <w:t>3.1.4</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MSM7x27 </w:t>
      </w:r>
      <w:hyperlink r:id="rId105" w:anchor="s-3.1.4"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MSM7227</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MSM7627</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06"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07" w:tooltip="ARM(CPU)" w:history="1">
              <w:r w:rsidRPr="00A1496D">
                <w:rPr>
                  <w:rFonts w:ascii="굴림" w:eastAsia="굴림" w:hAnsi="굴림" w:cs="굴림"/>
                  <w:color w:val="551A8B"/>
                  <w:kern w:val="0"/>
                  <w:sz w:val="24"/>
                  <w:szCs w:val="24"/>
                  <w:u w:val="single"/>
                  <w:bdr w:val="none" w:sz="0" w:space="0" w:color="auto" w:frame="1"/>
                </w:rPr>
                <w:t>ARM11</w:t>
              </w:r>
            </w:hyperlink>
            <w:r w:rsidRPr="00A1496D">
              <w:rPr>
                <w:rFonts w:ascii="굴림" w:eastAsia="굴림" w:hAnsi="굴림" w:cs="굴림"/>
                <w:kern w:val="0"/>
                <w:sz w:val="24"/>
                <w:szCs w:val="24"/>
              </w:rPr>
              <w:t> MP1 600 MHz ~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08"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65nm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0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10"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11"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12"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113"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14" w:tooltip="갤럭시 에이스" w:history="1">
              <w:r w:rsidRPr="00A1496D">
                <w:rPr>
                  <w:rFonts w:ascii="굴림" w:eastAsia="굴림" w:hAnsi="굴림" w:cs="굴림"/>
                  <w:color w:val="551A8B"/>
                  <w:kern w:val="0"/>
                  <w:sz w:val="24"/>
                  <w:szCs w:val="24"/>
                  <w:u w:val="single"/>
                  <w:bdr w:val="none" w:sz="0" w:space="0" w:color="auto" w:frame="1"/>
                </w:rPr>
                <w:t>갤럭시 에이스</w:t>
              </w:r>
            </w:hyperlink>
            <w:r w:rsidRPr="00A1496D">
              <w:rPr>
                <w:rFonts w:ascii="굴림" w:eastAsia="굴림" w:hAnsi="굴림" w:cs="굴림"/>
                <w:kern w:val="0"/>
                <w:sz w:val="24"/>
                <w:szCs w:val="24"/>
              </w:rPr>
              <w:t>, </w:t>
            </w:r>
            <w:hyperlink r:id="rId115" w:tooltip="갤럭시 지오" w:history="1">
              <w:r w:rsidRPr="00A1496D">
                <w:rPr>
                  <w:rFonts w:ascii="굴림" w:eastAsia="굴림" w:hAnsi="굴림" w:cs="굴림"/>
                  <w:color w:val="551A8B"/>
                  <w:kern w:val="0"/>
                  <w:sz w:val="24"/>
                  <w:szCs w:val="24"/>
                  <w:u w:val="single"/>
                  <w:bdr w:val="none" w:sz="0" w:space="0" w:color="auto" w:frame="1"/>
                </w:rPr>
                <w:t>갤럭시 지오</w:t>
              </w:r>
            </w:hyperlink>
            <w:r w:rsidRPr="00A1496D">
              <w:rPr>
                <w:rFonts w:ascii="굴림" w:eastAsia="굴림" w:hAnsi="굴림" w:cs="굴림"/>
                <w:kern w:val="0"/>
                <w:sz w:val="24"/>
                <w:szCs w:val="24"/>
              </w:rPr>
              <w:t>, </w:t>
            </w:r>
            <w:hyperlink r:id="rId116" w:tooltip="옵티머스 원" w:history="1">
              <w:r w:rsidRPr="00A1496D">
                <w:rPr>
                  <w:rFonts w:ascii="굴림" w:eastAsia="굴림" w:hAnsi="굴림" w:cs="굴림"/>
                  <w:color w:val="551A8B"/>
                  <w:kern w:val="0"/>
                  <w:sz w:val="24"/>
                  <w:szCs w:val="24"/>
                  <w:u w:val="single"/>
                  <w:bdr w:val="none" w:sz="0" w:space="0" w:color="auto" w:frame="1"/>
                </w:rPr>
                <w:t>옵티머스 원</w:t>
              </w:r>
            </w:hyperlink>
            <w:r w:rsidRPr="00A1496D">
              <w:rPr>
                <w:rFonts w:ascii="굴림" w:eastAsia="굴림" w:hAnsi="굴림" w:cs="굴림"/>
                <w:kern w:val="0"/>
                <w:sz w:val="24"/>
                <w:szCs w:val="24"/>
              </w:rPr>
              <w:t>, </w:t>
            </w:r>
            <w:hyperlink r:id="rId117" w:tooltip="미라크" w:history="1">
              <w:r w:rsidRPr="00A1496D">
                <w:rPr>
                  <w:rFonts w:ascii="굴림" w:eastAsia="굴림" w:hAnsi="굴림" w:cs="굴림"/>
                  <w:color w:val="551A8B"/>
                  <w:kern w:val="0"/>
                  <w:sz w:val="24"/>
                  <w:szCs w:val="24"/>
                  <w:u w:val="single"/>
                  <w:bdr w:val="none" w:sz="0" w:space="0" w:color="auto" w:frame="1"/>
                </w:rPr>
                <w:t>미라크</w:t>
              </w:r>
            </w:hyperlink>
            <w:r w:rsidRPr="00A1496D">
              <w:rPr>
                <w:rFonts w:ascii="굴림" w:eastAsia="굴림" w:hAnsi="굴림" w:cs="굴림"/>
                <w:kern w:val="0"/>
                <w:sz w:val="24"/>
                <w:szCs w:val="24"/>
              </w:rPr>
              <w:t>, </w:t>
            </w:r>
            <w:hyperlink r:id="rId118" w:tooltip="미라크 A" w:history="1">
              <w:r w:rsidRPr="00A1496D">
                <w:rPr>
                  <w:rFonts w:ascii="굴림" w:eastAsia="굴림" w:hAnsi="굴림" w:cs="굴림"/>
                  <w:color w:val="551A8B"/>
                  <w:kern w:val="0"/>
                  <w:sz w:val="24"/>
                  <w:szCs w:val="24"/>
                  <w:u w:val="single"/>
                  <w:bdr w:val="none" w:sz="0" w:space="0" w:color="auto" w:frame="1"/>
                </w:rPr>
                <w:t>미라크 A</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proofErr w:type="spellStart"/>
      <w:r w:rsidRPr="00A1496D">
        <w:rPr>
          <w:rFonts w:ascii="Arial" w:eastAsia="굴림" w:hAnsi="Arial" w:cs="Arial"/>
          <w:color w:val="000000"/>
          <w:kern w:val="0"/>
          <w:sz w:val="18"/>
          <w:szCs w:val="18"/>
        </w:rPr>
        <w:t>중급형</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MSM7x25</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w:t>
      </w:r>
      <w:del w:id="3" w:author="Unknown">
        <w:r w:rsidRPr="00A1496D">
          <w:rPr>
            <w:rFonts w:ascii="Arial" w:eastAsia="굴림" w:hAnsi="Arial" w:cs="Arial"/>
            <w:color w:val="7F7F7F"/>
            <w:kern w:val="0"/>
            <w:sz w:val="18"/>
            <w:szCs w:val="18"/>
          </w:rPr>
          <w:delText>오십보백보지만</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별도의</w:t>
      </w:r>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덕에</w:t>
      </w:r>
      <w:r w:rsidRPr="00A1496D">
        <w:rPr>
          <w:rFonts w:ascii="Arial" w:eastAsia="굴림" w:hAnsi="Arial" w:cs="Arial"/>
          <w:color w:val="000000"/>
          <w:kern w:val="0"/>
          <w:sz w:val="18"/>
          <w:szCs w:val="18"/>
        </w:rPr>
        <w:t xml:space="preserve"> 2010</w:t>
      </w:r>
      <w:r w:rsidRPr="00A1496D">
        <w:rPr>
          <w:rFonts w:ascii="Arial" w:eastAsia="굴림" w:hAnsi="Arial" w:cs="Arial"/>
          <w:color w:val="000000"/>
          <w:kern w:val="0"/>
          <w:sz w:val="18"/>
          <w:szCs w:val="18"/>
        </w:rPr>
        <w:t>년에서</w:t>
      </w:r>
      <w:r w:rsidRPr="00A1496D">
        <w:rPr>
          <w:rFonts w:ascii="Arial" w:eastAsia="굴림" w:hAnsi="Arial" w:cs="Arial"/>
          <w:color w:val="000000"/>
          <w:kern w:val="0"/>
          <w:sz w:val="18"/>
          <w:szCs w:val="18"/>
        </w:rPr>
        <w:t xml:space="preserve"> 2011</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사이의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보급형</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대표적인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기기로</w:t>
      </w:r>
      <w:r w:rsidRPr="00A1496D">
        <w:rPr>
          <w:rFonts w:ascii="Arial" w:eastAsia="굴림" w:hAnsi="Arial" w:cs="Arial"/>
          <w:color w:val="000000"/>
          <w:kern w:val="0"/>
          <w:sz w:val="18"/>
          <w:szCs w:val="18"/>
        </w:rPr>
        <w:t> </w:t>
      </w:r>
      <w:hyperlink r:id="rId119" w:tooltip="갤럭시 에이스"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에이스</w:t>
        </w:r>
      </w:hyperlink>
      <w:r w:rsidRPr="00A1496D">
        <w:rPr>
          <w:rFonts w:ascii="Arial" w:eastAsia="굴림" w:hAnsi="Arial" w:cs="Arial"/>
          <w:color w:val="000000"/>
          <w:kern w:val="0"/>
          <w:sz w:val="18"/>
          <w:szCs w:val="18"/>
        </w:rPr>
        <w:t>, </w:t>
      </w:r>
      <w:hyperlink r:id="rId120" w:tooltip="갤럭시 지오"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지오</w:t>
        </w:r>
      </w:hyperlink>
      <w:r w:rsidRPr="00A1496D">
        <w:rPr>
          <w:rFonts w:ascii="Arial" w:eastAsia="굴림" w:hAnsi="Arial" w:cs="Arial"/>
          <w:color w:val="000000"/>
          <w:kern w:val="0"/>
          <w:sz w:val="18"/>
          <w:szCs w:val="18"/>
        </w:rPr>
        <w:t>, </w:t>
      </w:r>
      <w:hyperlink r:id="rId121" w:tooltip="옵티머스 원" w:history="1">
        <w:r w:rsidRPr="00A1496D">
          <w:rPr>
            <w:rFonts w:ascii="Arial" w:eastAsia="굴림" w:hAnsi="Arial" w:cs="Arial"/>
            <w:color w:val="551A8B"/>
            <w:kern w:val="0"/>
            <w:sz w:val="18"/>
            <w:szCs w:val="18"/>
            <w:u w:val="single"/>
            <w:bdr w:val="none" w:sz="0" w:space="0" w:color="auto" w:frame="1"/>
          </w:rPr>
          <w:t>옵티머스</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원</w:t>
        </w:r>
      </w:hyperlink>
      <w:r w:rsidRPr="00A1496D">
        <w:rPr>
          <w:rFonts w:ascii="Arial" w:eastAsia="굴림" w:hAnsi="Arial" w:cs="Arial"/>
          <w:color w:val="000000"/>
          <w:kern w:val="0"/>
          <w:sz w:val="18"/>
          <w:szCs w:val="18"/>
        </w:rPr>
        <w:t>, </w:t>
      </w:r>
      <w:hyperlink r:id="rId122" w:tooltip="미라크" w:history="1">
        <w:r w:rsidRPr="00A1496D">
          <w:rPr>
            <w:rFonts w:ascii="Arial" w:eastAsia="굴림" w:hAnsi="Arial" w:cs="Arial"/>
            <w:color w:val="551A8B"/>
            <w:kern w:val="0"/>
            <w:sz w:val="18"/>
            <w:szCs w:val="18"/>
            <w:u w:val="single"/>
            <w:bdr w:val="none" w:sz="0" w:space="0" w:color="auto" w:frame="1"/>
          </w:rPr>
          <w:t>미라크</w:t>
        </w:r>
      </w:hyperlink>
      <w:r w:rsidRPr="00A1496D">
        <w:rPr>
          <w:rFonts w:ascii="Arial" w:eastAsia="굴림" w:hAnsi="Arial" w:cs="Arial"/>
          <w:color w:val="000000"/>
          <w:kern w:val="0"/>
          <w:sz w:val="18"/>
          <w:szCs w:val="18"/>
        </w:rPr>
        <w:t>, </w:t>
      </w:r>
      <w:hyperlink r:id="rId123" w:tooltip="미라크 A" w:history="1">
        <w:r w:rsidRPr="00A1496D">
          <w:rPr>
            <w:rFonts w:ascii="Arial" w:eastAsia="굴림" w:hAnsi="Arial" w:cs="Arial"/>
            <w:color w:val="551A8B"/>
            <w:kern w:val="0"/>
            <w:sz w:val="18"/>
            <w:szCs w:val="18"/>
            <w:u w:val="single"/>
            <w:bdr w:val="none" w:sz="0" w:space="0" w:color="auto" w:frame="1"/>
          </w:rPr>
          <w:t>미라크</w:t>
        </w:r>
        <w:r w:rsidRPr="00A1496D">
          <w:rPr>
            <w:rFonts w:ascii="Arial" w:eastAsia="굴림" w:hAnsi="Arial" w:cs="Arial"/>
            <w:color w:val="551A8B"/>
            <w:kern w:val="0"/>
            <w:sz w:val="18"/>
            <w:szCs w:val="18"/>
            <w:u w:val="single"/>
            <w:bdr w:val="none" w:sz="0" w:space="0" w:color="auto" w:frame="1"/>
          </w:rPr>
          <w:t xml:space="preserve"> A</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2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125" w:anchor="toc" w:history="1">
        <w:r w:rsidRPr="00A1496D">
          <w:rPr>
            <w:rFonts w:ascii="Arial" w:eastAsia="굴림" w:hAnsi="Arial" w:cs="Arial"/>
            <w:b/>
            <w:bCs/>
            <w:color w:val="551A8B"/>
            <w:kern w:val="0"/>
            <w:sz w:val="24"/>
            <w:szCs w:val="24"/>
            <w:u w:val="single"/>
            <w:bdr w:val="none" w:sz="0" w:space="0" w:color="auto" w:frame="1"/>
          </w:rPr>
          <w:t>3.1.5</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MSM7x27A </w:t>
      </w:r>
      <w:hyperlink r:id="rId126" w:anchor="s-3.1.5"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MSM7227A</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MSM7627A</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2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28" w:tooltip="ARM Cortex-A5" w:history="1">
              <w:r w:rsidRPr="00A1496D">
                <w:rPr>
                  <w:rFonts w:ascii="굴림" w:eastAsia="굴림" w:hAnsi="굴림" w:cs="굴림"/>
                  <w:color w:val="551A8B"/>
                  <w:kern w:val="0"/>
                  <w:sz w:val="24"/>
                  <w:szCs w:val="24"/>
                  <w:u w:val="single"/>
                  <w:bdr w:val="none" w:sz="0" w:space="0" w:color="auto" w:frame="1"/>
                </w:rPr>
                <w:t>ARM Cortex-A5</w:t>
              </w:r>
            </w:hyperlink>
            <w:r w:rsidRPr="00A1496D">
              <w:rPr>
                <w:rFonts w:ascii="굴림" w:eastAsia="굴림" w:hAnsi="굴림" w:cs="굴림"/>
                <w:kern w:val="0"/>
                <w:sz w:val="24"/>
                <w:szCs w:val="24"/>
              </w:rPr>
              <w:t> MP1 800 MHz ~ 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2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lastRenderedPageBreak/>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3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31"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3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33"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134"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35" w:tooltip="갤럭시 M 스타일" w:history="1">
              <w:r w:rsidRPr="00A1496D">
                <w:rPr>
                  <w:rFonts w:ascii="굴림" w:eastAsia="굴림" w:hAnsi="굴림" w:cs="굴림"/>
                  <w:color w:val="551A8B"/>
                  <w:kern w:val="0"/>
                  <w:sz w:val="24"/>
                  <w:szCs w:val="24"/>
                  <w:u w:val="single"/>
                  <w:bdr w:val="none" w:sz="0" w:space="0" w:color="auto" w:frame="1"/>
                </w:rPr>
                <w:t>갤럭시 M 스타일</w:t>
              </w:r>
            </w:hyperlink>
            <w:r w:rsidRPr="00A1496D">
              <w:rPr>
                <w:rFonts w:ascii="굴림" w:eastAsia="굴림" w:hAnsi="굴림" w:cs="굴림"/>
                <w:kern w:val="0"/>
                <w:sz w:val="24"/>
                <w:szCs w:val="24"/>
              </w:rPr>
              <w:t>, </w:t>
            </w:r>
            <w:hyperlink r:id="rId136" w:anchor="s-2.1" w:tooltip="옵티머스 L7" w:history="1">
              <w:r w:rsidRPr="00A1496D">
                <w:rPr>
                  <w:rFonts w:ascii="굴림" w:eastAsia="굴림" w:hAnsi="굴림" w:cs="굴림"/>
                  <w:color w:val="551A8B"/>
                  <w:kern w:val="0"/>
                  <w:sz w:val="24"/>
                  <w:szCs w:val="24"/>
                  <w:u w:val="single"/>
                  <w:bdr w:val="none" w:sz="0" w:space="0" w:color="auto" w:frame="1"/>
                </w:rPr>
                <w:t>옵티머스 L7</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동일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소속인</w:t>
      </w:r>
      <w:r w:rsidRPr="00A1496D">
        <w:rPr>
          <w:rFonts w:ascii="Arial" w:eastAsia="굴림" w:hAnsi="Arial" w:cs="Arial"/>
          <w:color w:val="000000"/>
          <w:kern w:val="0"/>
          <w:sz w:val="18"/>
          <w:szCs w:val="18"/>
        </w:rPr>
        <w:t xml:space="preserve"> MSM7x27</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대체형인</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중급형</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2011</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분기에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상용화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MSM7x27A</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w:t>
      </w:r>
      <w:del w:id="4" w:author="Unknown">
        <w:r w:rsidRPr="00A1496D">
          <w:rPr>
            <w:rFonts w:ascii="Arial" w:eastAsia="굴림" w:hAnsi="Arial" w:cs="Arial"/>
            <w:color w:val="7F7F7F"/>
            <w:kern w:val="0"/>
            <w:sz w:val="18"/>
            <w:szCs w:val="18"/>
          </w:rPr>
          <w:delText>역시</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오십보백보지만</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37"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138" w:anchor="toc" w:history="1">
        <w:r w:rsidRPr="00A1496D">
          <w:rPr>
            <w:rFonts w:ascii="Arial" w:eastAsia="굴림" w:hAnsi="Arial" w:cs="Arial"/>
            <w:b/>
            <w:bCs/>
            <w:color w:val="551A8B"/>
            <w:kern w:val="0"/>
            <w:sz w:val="27"/>
            <w:szCs w:val="27"/>
            <w:u w:val="single"/>
            <w:bdr w:val="none" w:sz="0" w:space="0" w:color="auto" w:frame="1"/>
          </w:rPr>
          <w:t>3.2</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S2 </w:t>
      </w:r>
      <w:hyperlink r:id="rId139" w:anchor="s-3.2"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2010</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분기에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상용화되었다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대체적으로</w:t>
      </w:r>
      <w:r w:rsidRPr="00A1496D">
        <w:rPr>
          <w:rFonts w:ascii="Arial" w:eastAsia="굴림" w:hAnsi="Arial" w:cs="Arial"/>
          <w:color w:val="000000"/>
          <w:kern w:val="0"/>
          <w:sz w:val="18"/>
          <w:szCs w:val="18"/>
        </w:rPr>
        <w:t xml:space="preserve"> S1</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변화는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심각한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200 </w:t>
      </w:r>
      <w:hyperlink r:id="rId140"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205 </w:t>
      </w:r>
      <w:hyperlink r:id="rId141"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개선되어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4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143" w:anchor="toc" w:history="1">
        <w:r w:rsidRPr="00A1496D">
          <w:rPr>
            <w:rFonts w:ascii="Arial" w:eastAsia="굴림" w:hAnsi="Arial" w:cs="Arial"/>
            <w:b/>
            <w:bCs/>
            <w:color w:val="551A8B"/>
            <w:kern w:val="0"/>
            <w:sz w:val="24"/>
            <w:szCs w:val="24"/>
            <w:u w:val="single"/>
            <w:bdr w:val="none" w:sz="0" w:space="0" w:color="auto" w:frame="1"/>
          </w:rPr>
          <w:t>3.2.1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MSM7x30 </w:t>
      </w:r>
      <w:hyperlink r:id="rId144" w:anchor="s-3.2.1"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MSM7230</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MSM7630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45"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46" w:tooltip="Qualcomm Scorpion" w:history="1">
              <w:r w:rsidRPr="00A1496D">
                <w:rPr>
                  <w:rFonts w:ascii="굴림" w:eastAsia="굴림" w:hAnsi="굴림" w:cs="굴림"/>
                  <w:color w:val="551A8B"/>
                  <w:kern w:val="0"/>
                  <w:sz w:val="24"/>
                  <w:szCs w:val="24"/>
                  <w:u w:val="single"/>
                  <w:bdr w:val="none" w:sz="0" w:space="0" w:color="auto" w:frame="1"/>
                </w:rPr>
                <w:t>Qualcomm Scorpion</w:t>
              </w:r>
            </w:hyperlink>
            <w:r w:rsidRPr="00A1496D">
              <w:rPr>
                <w:rFonts w:ascii="굴림" w:eastAsia="굴림" w:hAnsi="굴림" w:cs="굴림"/>
                <w:kern w:val="0"/>
                <w:sz w:val="24"/>
                <w:szCs w:val="24"/>
              </w:rPr>
              <w:t> MP1 800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47"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48"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49"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5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51"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152"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디자이어</w:t>
            </w:r>
            <w:proofErr w:type="spellEnd"/>
            <w:r w:rsidRPr="00A1496D">
              <w:rPr>
                <w:rFonts w:ascii="굴림" w:eastAsia="굴림" w:hAnsi="굴림" w:cs="굴림"/>
                <w:kern w:val="0"/>
                <w:sz w:val="24"/>
                <w:szCs w:val="24"/>
              </w:rPr>
              <w:t xml:space="preserve"> Z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5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154" w:anchor="toc" w:history="1">
        <w:r w:rsidRPr="00A1496D">
          <w:rPr>
            <w:rFonts w:ascii="Arial" w:eastAsia="굴림" w:hAnsi="Arial" w:cs="Arial"/>
            <w:b/>
            <w:bCs/>
            <w:color w:val="551A8B"/>
            <w:kern w:val="0"/>
            <w:sz w:val="24"/>
            <w:szCs w:val="24"/>
            <w:u w:val="single"/>
            <w:bdr w:val="none" w:sz="0" w:space="0" w:color="auto" w:frame="1"/>
          </w:rPr>
          <w:t>3.2.2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APQ8055 &amp; MSM8x55 </w:t>
      </w:r>
      <w:hyperlink r:id="rId155" w:anchor="s-3.2.2"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77"/>
        <w:gridCol w:w="2234"/>
        <w:gridCol w:w="2553"/>
        <w:gridCol w:w="3046"/>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APQ8055</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MSM8255</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MSM8655</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56"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57" w:tooltip="Qualcomm Scorpion" w:history="1">
              <w:r w:rsidRPr="00A1496D">
                <w:rPr>
                  <w:rFonts w:ascii="굴림" w:eastAsia="굴림" w:hAnsi="굴림" w:cs="굴림"/>
                  <w:color w:val="551A8B"/>
                  <w:kern w:val="0"/>
                  <w:sz w:val="24"/>
                  <w:szCs w:val="24"/>
                  <w:u w:val="single"/>
                  <w:bdr w:val="none" w:sz="0" w:space="0" w:color="auto" w:frame="1"/>
                </w:rPr>
                <w:t>Qualcomm Scorpion</w:t>
              </w:r>
            </w:hyperlink>
            <w:r w:rsidRPr="00A1496D">
              <w:rPr>
                <w:rFonts w:ascii="굴림" w:eastAsia="굴림" w:hAnsi="굴림" w:cs="굴림"/>
                <w:kern w:val="0"/>
                <w:sz w:val="24"/>
                <w:szCs w:val="24"/>
              </w:rPr>
              <w:t> MP1 1 GHz ~ 1.4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58"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5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60"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61"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162"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163"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Lumia 900 등</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164" w:tooltip="디자이어 HD" w:history="1">
              <w:r w:rsidRPr="00A1496D">
                <w:rPr>
                  <w:rFonts w:ascii="굴림" w:eastAsia="굴림" w:hAnsi="굴림" w:cs="굴림"/>
                  <w:color w:val="551A8B"/>
                  <w:kern w:val="0"/>
                  <w:sz w:val="24"/>
                  <w:szCs w:val="24"/>
                  <w:u w:val="single"/>
                  <w:bdr w:val="none" w:sz="0" w:space="0" w:color="auto" w:frame="1"/>
                </w:rPr>
                <w:t>디자이어 HD</w:t>
              </w:r>
            </w:hyperlink>
            <w:r w:rsidRPr="00A1496D">
              <w:rPr>
                <w:rFonts w:ascii="굴림" w:eastAsia="굴림" w:hAnsi="굴림" w:cs="굴림"/>
                <w:kern w:val="0"/>
                <w:sz w:val="24"/>
                <w:szCs w:val="24"/>
              </w:rPr>
              <w:t>, </w:t>
            </w:r>
            <w:hyperlink r:id="rId165" w:tooltip="베가 X" w:history="1">
              <w:r w:rsidRPr="00A1496D">
                <w:rPr>
                  <w:rFonts w:ascii="굴림" w:eastAsia="굴림" w:hAnsi="굴림" w:cs="굴림"/>
                  <w:color w:val="551A8B"/>
                  <w:kern w:val="0"/>
                  <w:sz w:val="24"/>
                  <w:szCs w:val="24"/>
                  <w:u w:val="single"/>
                  <w:bdr w:val="none" w:sz="0" w:space="0" w:color="auto" w:frame="1"/>
                </w:rPr>
                <w:t>베가 X</w:t>
              </w:r>
            </w:hyperlink>
            <w:r w:rsidRPr="00A1496D">
              <w:rPr>
                <w:rFonts w:ascii="굴림" w:eastAsia="굴림" w:hAnsi="굴림" w:cs="굴림"/>
                <w:kern w:val="0"/>
                <w:sz w:val="24"/>
                <w:szCs w:val="24"/>
              </w:rPr>
              <w:t> KT, </w:t>
            </w:r>
            <w:hyperlink r:id="rId166" w:tooltip="베가 S" w:history="1">
              <w:r w:rsidRPr="00A1496D">
                <w:rPr>
                  <w:rFonts w:ascii="굴림" w:eastAsia="굴림" w:hAnsi="굴림" w:cs="굴림"/>
                  <w:color w:val="551A8B"/>
                  <w:kern w:val="0"/>
                  <w:sz w:val="24"/>
                  <w:szCs w:val="24"/>
                  <w:u w:val="single"/>
                  <w:bdr w:val="none" w:sz="0" w:space="0" w:color="auto" w:frame="1"/>
                </w:rPr>
                <w:t>베가 S</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대표적인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S2 </w:t>
      </w:r>
      <w:r w:rsidRPr="00A1496D">
        <w:rPr>
          <w:rFonts w:ascii="Arial" w:eastAsia="굴림" w:hAnsi="Arial" w:cs="Arial"/>
          <w:color w:val="000000"/>
          <w:kern w:val="0"/>
          <w:sz w:val="18"/>
          <w:szCs w:val="18"/>
        </w:rPr>
        <w:t>소속</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기기들은</w:t>
      </w:r>
      <w:r w:rsidRPr="00A1496D">
        <w:rPr>
          <w:rFonts w:ascii="Arial" w:eastAsia="굴림" w:hAnsi="Arial" w:cs="Arial"/>
          <w:color w:val="000000"/>
          <w:kern w:val="0"/>
          <w:sz w:val="18"/>
          <w:szCs w:val="18"/>
        </w:rPr>
        <w:t> </w:t>
      </w:r>
      <w:hyperlink r:id="rId167"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싱글코어</w:t>
      </w:r>
      <w:proofErr w:type="spellEnd"/>
      <w:r w:rsidRPr="00A1496D">
        <w:rPr>
          <w:rFonts w:ascii="Arial" w:eastAsia="굴림" w:hAnsi="Arial" w:cs="Arial"/>
          <w:color w:val="000000"/>
          <w:kern w:val="0"/>
          <w:sz w:val="18"/>
          <w:szCs w:val="18"/>
        </w:rPr>
        <w:t xml:space="preserve"> 1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작동했으나</w:t>
      </w:r>
      <w:r w:rsidRPr="00A1496D">
        <w:rPr>
          <w:rFonts w:ascii="Arial" w:eastAsia="굴림" w:hAnsi="Arial" w:cs="Arial"/>
          <w:color w:val="000000"/>
          <w:kern w:val="0"/>
          <w:sz w:val="18"/>
          <w:szCs w:val="18"/>
        </w:rPr>
        <w:t>, </w:t>
      </w:r>
      <w:hyperlink r:id="rId168" w:tooltip="팬택" w:history="1">
        <w:r w:rsidRPr="00A1496D">
          <w:rPr>
            <w:rFonts w:ascii="Arial" w:eastAsia="굴림" w:hAnsi="Arial" w:cs="Arial"/>
            <w:color w:val="551A8B"/>
            <w:kern w:val="0"/>
            <w:sz w:val="18"/>
            <w:szCs w:val="18"/>
            <w:u w:val="single"/>
            <w:bdr w:val="none" w:sz="0" w:space="0" w:color="auto" w:frame="1"/>
          </w:rPr>
          <w:t>팬택</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169" w:tooltip="베가 S" w:history="1">
        <w:r w:rsidRPr="00A1496D">
          <w:rPr>
            <w:rFonts w:ascii="Arial" w:eastAsia="굴림" w:hAnsi="Arial" w:cs="Arial"/>
            <w:color w:val="551A8B"/>
            <w:kern w:val="0"/>
            <w:sz w:val="18"/>
            <w:szCs w:val="18"/>
            <w:u w:val="single"/>
            <w:bdr w:val="none" w:sz="0" w:space="0" w:color="auto" w:frame="1"/>
          </w:rPr>
          <w:t>베가</w:t>
        </w:r>
        <w:r w:rsidRPr="00A1496D">
          <w:rPr>
            <w:rFonts w:ascii="Arial" w:eastAsia="굴림" w:hAnsi="Arial" w:cs="Arial"/>
            <w:color w:val="551A8B"/>
            <w:kern w:val="0"/>
            <w:sz w:val="18"/>
            <w:szCs w:val="18"/>
            <w:u w:val="single"/>
            <w:bdr w:val="none" w:sz="0" w:space="0" w:color="auto" w:frame="1"/>
          </w:rPr>
          <w:t xml:space="preserve"> S</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기점으로</w:t>
      </w:r>
      <w:r w:rsidRPr="00A1496D">
        <w:rPr>
          <w:rFonts w:ascii="Arial" w:eastAsia="굴림" w:hAnsi="Arial" w:cs="Arial"/>
          <w:color w:val="000000"/>
          <w:kern w:val="0"/>
          <w:sz w:val="18"/>
          <w:szCs w:val="18"/>
        </w:rPr>
        <w:t> </w:t>
      </w:r>
      <w:hyperlink r:id="rId170"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싱글코어</w:t>
      </w:r>
      <w:r w:rsidRPr="00A1496D">
        <w:rPr>
          <w:rFonts w:ascii="Arial" w:eastAsia="굴림" w:hAnsi="Arial" w:cs="Arial"/>
          <w:color w:val="000000"/>
          <w:kern w:val="0"/>
          <w:sz w:val="18"/>
          <w:szCs w:val="18"/>
        </w:rPr>
        <w:t xml:space="preserve"> 1.4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작동하는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기기들도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등장했다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17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172" w:anchor="toc" w:history="1">
        <w:r w:rsidRPr="00A1496D">
          <w:rPr>
            <w:rFonts w:ascii="Arial" w:eastAsia="굴림" w:hAnsi="Arial" w:cs="Arial"/>
            <w:b/>
            <w:bCs/>
            <w:color w:val="551A8B"/>
            <w:kern w:val="0"/>
            <w:sz w:val="27"/>
            <w:szCs w:val="27"/>
            <w:u w:val="single"/>
            <w:bdr w:val="none" w:sz="0" w:space="0" w:color="auto" w:frame="1"/>
          </w:rPr>
          <w:t>3.3</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S3 </w:t>
      </w:r>
      <w:hyperlink r:id="rId173" w:anchor="s-3.3"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b/>
          <w:bCs/>
          <w:color w:val="000000"/>
          <w:kern w:val="0"/>
          <w:sz w:val="18"/>
          <w:szCs w:val="18"/>
        </w:rPr>
        <w:t>스냅드레기</w:t>
      </w:r>
      <w:proofErr w:type="spellEnd"/>
      <w:r w:rsidRPr="00A1496D">
        <w:rPr>
          <w:rFonts w:ascii="굴림체" w:eastAsia="굴림체" w:hAnsi="굴림체" w:cs="굴림체"/>
          <w:color w:val="000000"/>
          <w:kern w:val="0"/>
          <w:sz w:val="24"/>
          <w:szCs w:val="24"/>
        </w:rPr>
        <w:fldChar w:fldCharType="begin"/>
      </w:r>
      <w:r w:rsidRPr="00A1496D">
        <w:rPr>
          <w:rFonts w:ascii="굴림체" w:eastAsia="굴림체" w:hAnsi="굴림체" w:cs="굴림체"/>
          <w:color w:val="000000"/>
          <w:kern w:val="0"/>
          <w:sz w:val="24"/>
          <w:szCs w:val="24"/>
        </w:rPr>
        <w:instrText xml:space="preserve"> HYPERLINK "https://mirror.enha.kr/wiki/%ED%80%84%EC%BB%B4%20%EC%8A%A4%EB%83%85%EB%93%9C%EB%9E%98%EA%B3%A4" \l "fn5" \o "영어권에선 Crapdragon이라 했다." </w:instrText>
      </w:r>
      <w:r w:rsidRPr="00A1496D">
        <w:rPr>
          <w:rFonts w:ascii="굴림체" w:eastAsia="굴림체" w:hAnsi="굴림체" w:cs="굴림체"/>
          <w:color w:val="000000"/>
          <w:kern w:val="0"/>
          <w:sz w:val="24"/>
          <w:szCs w:val="24"/>
        </w:rPr>
        <w:fldChar w:fldCharType="separate"/>
      </w:r>
      <w:r w:rsidRPr="00A1496D">
        <w:rPr>
          <w:rFonts w:ascii="굴림체" w:eastAsia="굴림체" w:hAnsi="굴림체" w:cs="굴림체"/>
          <w:color w:val="551A8B"/>
          <w:kern w:val="0"/>
          <w:sz w:val="15"/>
          <w:szCs w:val="15"/>
          <w:u w:val="single"/>
          <w:bdr w:val="none" w:sz="0" w:space="0" w:color="auto" w:frame="1"/>
          <w:vertAlign w:val="superscript"/>
        </w:rPr>
        <w:t>[5]</w:t>
      </w:r>
      <w:r w:rsidRPr="00A1496D">
        <w:rPr>
          <w:rFonts w:ascii="굴림체" w:eastAsia="굴림체" w:hAnsi="굴림체" w:cs="굴림체"/>
          <w:color w:val="000000"/>
          <w:kern w:val="0"/>
          <w:sz w:val="24"/>
          <w:szCs w:val="24"/>
        </w:rPr>
        <w:fldChar w:fldCharType="end"/>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전설을</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쓴</w:t>
      </w:r>
      <w:r w:rsidRPr="00A1496D">
        <w:rPr>
          <w:rFonts w:ascii="Arial" w:eastAsia="굴림" w:hAnsi="Arial" w:cs="Arial"/>
          <w:b/>
          <w:bCs/>
          <w:color w:val="000000"/>
          <w:kern w:val="0"/>
          <w:sz w:val="18"/>
          <w:szCs w:val="18"/>
        </w:rPr>
        <w:t xml:space="preserve"> 3</w:t>
      </w:r>
      <w:r w:rsidRPr="00A1496D">
        <w:rPr>
          <w:rFonts w:ascii="Arial" w:eastAsia="굴림" w:hAnsi="Arial" w:cs="Arial"/>
          <w:b/>
          <w:bCs/>
          <w:color w:val="000000"/>
          <w:kern w:val="0"/>
          <w:sz w:val="18"/>
          <w:szCs w:val="18"/>
        </w:rPr>
        <w:t>세대</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되시겠다</w:t>
      </w:r>
      <w:r w:rsidRPr="00A1496D">
        <w:rPr>
          <w:rFonts w:ascii="Arial" w:eastAsia="굴림" w:hAnsi="Arial" w:cs="Arial"/>
          <w:b/>
          <w:bCs/>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S2</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변화다</w:t>
      </w:r>
      <w:r w:rsidRPr="00A1496D">
        <w:rPr>
          <w:rFonts w:ascii="Arial" w:eastAsia="굴림" w:hAnsi="Arial" w:cs="Arial"/>
          <w:color w:val="000000"/>
          <w:kern w:val="0"/>
          <w:sz w:val="18"/>
          <w:szCs w:val="18"/>
        </w:rPr>
        <w:t>. S3</w:t>
      </w:r>
      <w:r w:rsidRPr="00A1496D">
        <w:rPr>
          <w:rFonts w:ascii="Arial" w:eastAsia="굴림" w:hAnsi="Arial" w:cs="Arial"/>
          <w:color w:val="000000"/>
          <w:kern w:val="0"/>
          <w:sz w:val="18"/>
          <w:szCs w:val="18"/>
        </w:rPr>
        <w:t>부터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듀얼코어를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CPU</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S2</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w:t>
      </w:r>
      <w:hyperlink r:id="rId174"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w:t>
      </w:r>
      <w:hyperlink r:id="rId175" w:anchor="fn6" w:tooltip="[[Qualcomm Scorpion]]이 구식으로 보이긴 하나, 이는 로드맵의 차이로 보는 것이 옳다. [[ARM Cortex-A8]]의 레퍼런스 발표는 2005년이며 스냅드래곤의 개발에만 4년이 걸렸다고 한다. [[ARM Cortex-A9]]는 2007년에 발표되었다." w:history="1">
        <w:r w:rsidRPr="00A1496D">
          <w:rPr>
            <w:rFonts w:ascii="굴림체" w:eastAsia="굴림체" w:hAnsi="굴림체" w:cs="굴림체"/>
            <w:color w:val="551A8B"/>
            <w:kern w:val="0"/>
            <w:sz w:val="15"/>
            <w:szCs w:val="15"/>
            <w:u w:val="single"/>
            <w:bdr w:val="none" w:sz="0" w:space="0" w:color="auto" w:frame="1"/>
            <w:vertAlign w:val="superscript"/>
          </w:rPr>
          <w:t>[6]</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삼성전자</w:t>
      </w:r>
      <w:r w:rsidRPr="00A1496D">
        <w:rPr>
          <w:rFonts w:ascii="Arial" w:eastAsia="굴림" w:hAnsi="Arial" w:cs="Arial"/>
          <w:color w:val="000000"/>
          <w:kern w:val="0"/>
          <w:sz w:val="18"/>
          <w:szCs w:val="18"/>
        </w:rPr>
        <w:t> </w:t>
      </w:r>
      <w:hyperlink r:id="rId176"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나</w:t>
      </w:r>
      <w:r w:rsidRPr="00A1496D">
        <w:rPr>
          <w:rFonts w:ascii="Arial" w:eastAsia="굴림" w:hAnsi="Arial" w:cs="Arial"/>
          <w:color w:val="000000"/>
          <w:kern w:val="0"/>
          <w:sz w:val="18"/>
          <w:szCs w:val="18"/>
        </w:rPr>
        <w:t xml:space="preserve"> TI </w:t>
      </w:r>
      <w:hyperlink r:id="rId177"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등에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보여주며</w:t>
      </w:r>
      <w:r w:rsidRPr="00A1496D">
        <w:rPr>
          <w:rFonts w:ascii="Arial" w:eastAsia="굴림" w:hAnsi="Arial" w:cs="Arial"/>
          <w:color w:val="000000"/>
          <w:kern w:val="0"/>
          <w:sz w:val="18"/>
          <w:szCs w:val="18"/>
        </w:rPr>
        <w:t> </w:t>
      </w:r>
      <w:hyperlink r:id="rId178" w:tooltip="엘스노" w:history="1">
        <w:r w:rsidRPr="00A1496D">
          <w:rPr>
            <w:rFonts w:ascii="Arial" w:eastAsia="굴림" w:hAnsi="Arial" w:cs="Arial"/>
            <w:color w:val="551A8B"/>
            <w:kern w:val="0"/>
            <w:sz w:val="18"/>
            <w:szCs w:val="18"/>
            <w:u w:val="single"/>
            <w:bdr w:val="none" w:sz="0" w:space="0" w:color="auto" w:frame="1"/>
          </w:rPr>
          <w:t>엘스노</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일원이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수모를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겪은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시간이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흐르면서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심각해졌는데</w:t>
      </w:r>
      <w:r w:rsidRPr="00A1496D">
        <w:rPr>
          <w:rFonts w:ascii="Arial" w:eastAsia="굴림" w:hAnsi="Arial" w:cs="Arial"/>
          <w:color w:val="000000"/>
          <w:kern w:val="0"/>
          <w:sz w:val="18"/>
          <w:szCs w:val="18"/>
        </w:rPr>
        <w:t>, 2012</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분기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처럼</w:t>
      </w:r>
      <w:proofErr w:type="spellEnd"/>
      <w:r w:rsidRPr="00A1496D">
        <w:rPr>
          <w:rFonts w:ascii="Arial" w:eastAsia="굴림" w:hAnsi="Arial" w:cs="Arial"/>
          <w:color w:val="000000"/>
          <w:kern w:val="0"/>
          <w:sz w:val="18"/>
          <w:szCs w:val="18"/>
        </w:rPr>
        <w:t> </w:t>
      </w:r>
      <w:hyperlink r:id="rId179"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기반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w:t>
      </w:r>
      <w:hyperlink r:id="rId180"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대세가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상태에서</w:t>
      </w:r>
      <w:r w:rsidRPr="00A1496D">
        <w:rPr>
          <w:rFonts w:ascii="Arial" w:eastAsia="굴림" w:hAnsi="Arial" w:cs="Arial"/>
          <w:color w:val="000000"/>
          <w:kern w:val="0"/>
          <w:sz w:val="18"/>
          <w:szCs w:val="18"/>
        </w:rPr>
        <w:t> </w:t>
      </w:r>
      <w:hyperlink r:id="rId181"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듀얼코어는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확실히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뒤쳐지고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기준으로</w:t>
      </w:r>
      <w:r w:rsidRPr="00A1496D">
        <w:rPr>
          <w:rFonts w:ascii="Arial" w:eastAsia="굴림" w:hAnsi="Arial" w:cs="Arial"/>
          <w:color w:val="000000"/>
          <w:kern w:val="0"/>
          <w:sz w:val="18"/>
          <w:szCs w:val="18"/>
        </w:rPr>
        <w:t>, </w:t>
      </w:r>
      <w:hyperlink r:id="rId182"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Ref 2.5 / </w:t>
      </w:r>
      <w:hyperlink r:id="rId183"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 2.1 = 1.19</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w:t>
      </w:r>
      <w:hyperlink r:id="rId184"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w:t>
      </w:r>
      <w:hyperlink r:id="rId185"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위해선</w:t>
      </w:r>
      <w:r w:rsidRPr="00A1496D">
        <w:rPr>
          <w:rFonts w:ascii="Arial" w:eastAsia="굴림" w:hAnsi="Arial" w:cs="Arial"/>
          <w:color w:val="000000"/>
          <w:kern w:val="0"/>
          <w:sz w:val="18"/>
          <w:szCs w:val="18"/>
        </w:rPr>
        <w:t> </w:t>
      </w:r>
      <w:hyperlink r:id="rId186"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대비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약</w:t>
      </w:r>
      <w:r w:rsidRPr="00A1496D">
        <w:rPr>
          <w:rFonts w:ascii="Arial" w:eastAsia="굴림" w:hAnsi="Arial" w:cs="Arial"/>
          <w:color w:val="000000"/>
          <w:kern w:val="0"/>
          <w:sz w:val="18"/>
          <w:szCs w:val="18"/>
        </w:rPr>
        <w:t xml:space="preserve"> 20% </w:t>
      </w:r>
      <w:r w:rsidRPr="00A1496D">
        <w:rPr>
          <w:rFonts w:ascii="Arial" w:eastAsia="굴림" w:hAnsi="Arial" w:cs="Arial"/>
          <w:color w:val="000000"/>
          <w:kern w:val="0"/>
          <w:sz w:val="18"/>
          <w:szCs w:val="18"/>
        </w:rPr>
        <w:t>정도의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필요하다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말로는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비동기식</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멀티코어라고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하강하는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동기식</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멀티코어에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소모가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적어야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w:t>
      </w:r>
      <w:hyperlink r:id="rId187"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기반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들과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내려면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고클럭화가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필요해지기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먹게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정확한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연산은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경쟁자들에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떨어졌고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동급으로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맞추기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무리하게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올리면서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소모가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심해진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널리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알려진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사실이다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게다가</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2</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더불어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듀얼채널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메모리를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않아</w:t>
      </w:r>
      <w:r w:rsidRPr="00A1496D">
        <w:rPr>
          <w:rFonts w:ascii="Arial" w:eastAsia="굴림" w:hAnsi="Arial" w:cs="Arial"/>
          <w:color w:val="000000"/>
          <w:kern w:val="0"/>
          <w:sz w:val="18"/>
          <w:szCs w:val="18"/>
        </w:rPr>
        <w:t xml:space="preserve"> HD</w:t>
      </w:r>
      <w:r w:rsidRPr="00A1496D">
        <w:rPr>
          <w:rFonts w:ascii="Arial" w:eastAsia="굴림" w:hAnsi="Arial" w:cs="Arial"/>
          <w:color w:val="000000"/>
          <w:kern w:val="0"/>
          <w:sz w:val="18"/>
          <w:szCs w:val="18"/>
        </w:rPr>
        <w:t>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해상도에서도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버벅이는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물건이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나왔다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당시에는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뻥스펙</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악명이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문제에도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불구하고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들에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나왔기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때문이다</w:t>
      </w:r>
      <w:r w:rsidRPr="00A1496D">
        <w:rPr>
          <w:rFonts w:ascii="Arial" w:eastAsia="굴림" w:hAnsi="Arial" w:cs="Arial"/>
          <w:color w:val="000000"/>
          <w:kern w:val="0"/>
          <w:sz w:val="18"/>
          <w:szCs w:val="18"/>
        </w:rPr>
        <w:t>.</w:t>
      </w:r>
      <w:hyperlink r:id="rId188" w:anchor="fn7" w:tooltip="이 때문에 쿼드런트 벤치마크의 별명이 뻥드런트가 되버렸다. 마찬가지로, GPU 벤치인 Linpack 점수 역시 경쟁 AP들보다 높게 나온다." w:history="1">
        <w:r w:rsidRPr="00A1496D">
          <w:rPr>
            <w:rFonts w:ascii="굴림체" w:eastAsia="굴림체" w:hAnsi="굴림체" w:cs="굴림체"/>
            <w:color w:val="551A8B"/>
            <w:kern w:val="0"/>
            <w:sz w:val="15"/>
            <w:szCs w:val="15"/>
            <w:u w:val="single"/>
            <w:bdr w:val="none" w:sz="0" w:space="0" w:color="auto" w:frame="1"/>
            <w:vertAlign w:val="superscript"/>
          </w:rPr>
          <w:t>[7]</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부동소숫점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유닛이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들처럼</w:t>
      </w:r>
      <w:r w:rsidRPr="00A1496D">
        <w:rPr>
          <w:rFonts w:ascii="Arial" w:eastAsia="굴림" w:hAnsi="Arial" w:cs="Arial"/>
          <w:color w:val="000000"/>
          <w:kern w:val="0"/>
          <w:sz w:val="18"/>
          <w:szCs w:val="18"/>
        </w:rPr>
        <w:t xml:space="preserve"> 64-bit</w:t>
      </w:r>
      <w:r w:rsidRPr="00A1496D">
        <w:rPr>
          <w:rFonts w:ascii="Arial" w:eastAsia="굴림" w:hAnsi="Arial" w:cs="Arial"/>
          <w:color w:val="000000"/>
          <w:kern w:val="0"/>
          <w:sz w:val="18"/>
          <w:szCs w:val="18"/>
        </w:rPr>
        <w:t>기반이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아닌</w:t>
      </w:r>
      <w:r w:rsidRPr="00A1496D">
        <w:rPr>
          <w:rFonts w:ascii="Arial" w:eastAsia="굴림" w:hAnsi="Arial" w:cs="Arial"/>
          <w:color w:val="000000"/>
          <w:kern w:val="0"/>
          <w:sz w:val="18"/>
          <w:szCs w:val="18"/>
        </w:rPr>
        <w:t xml:space="preserve"> 128-bit</w:t>
      </w:r>
      <w:r w:rsidRPr="00A1496D">
        <w:rPr>
          <w:rFonts w:ascii="Arial" w:eastAsia="굴림" w:hAnsi="Arial" w:cs="Arial"/>
          <w:color w:val="000000"/>
          <w:kern w:val="0"/>
          <w:sz w:val="18"/>
          <w:szCs w:val="18"/>
        </w:rPr>
        <w:t>이기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때문인데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실사용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환경에서</w:t>
      </w:r>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부동소숫점</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연산력을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뽑아낼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이유가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실성능으로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이어지지는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울며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겨자먹기로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써야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유저들은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터무니없이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분노했다</w:t>
      </w:r>
      <w:r w:rsidRPr="00A1496D">
        <w:rPr>
          <w:rFonts w:ascii="Arial" w:eastAsia="굴림" w:hAnsi="Arial" w:cs="Arial"/>
          <w:color w:val="000000"/>
          <w:kern w:val="0"/>
          <w:sz w:val="18"/>
          <w:szCs w:val="18"/>
        </w:rPr>
        <w:t>. </w:t>
      </w:r>
      <w:del w:id="5" w:author="Unknown">
        <w:r w:rsidRPr="00A1496D">
          <w:rPr>
            <w:rFonts w:ascii="Arial" w:eastAsia="굴림" w:hAnsi="Arial" w:cs="Arial"/>
            <w:color w:val="7F7F7F"/>
            <w:kern w:val="0"/>
            <w:sz w:val="18"/>
            <w:szCs w:val="18"/>
          </w:rPr>
          <w:delText>스냅쓰레기를</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주깁시다</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스냅쓰레기는</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나의</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원수</w:delText>
        </w:r>
      </w:del>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그럼에도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불구하고</w:t>
      </w:r>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엄청나게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쓰였다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그렇게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스냅드레기</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하는데도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결국에는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수밖에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동시기의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라이벌들의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상황을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살펴보면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수긍이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갈만하다</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2</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동영상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재생에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결정적인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심각했다</w:t>
      </w:r>
      <w:r w:rsidRPr="00A1496D">
        <w:rPr>
          <w:rFonts w:ascii="Arial" w:eastAsia="굴림" w:hAnsi="Arial" w:cs="Arial"/>
          <w:color w:val="000000"/>
          <w:kern w:val="0"/>
          <w:sz w:val="18"/>
          <w:szCs w:val="18"/>
        </w:rPr>
        <w:t>. </w:t>
      </w:r>
      <w:hyperlink r:id="rId189" w:anchor="fn8" w:tooltip="스냅드래곤은 이와는 반대로 S1까지도 리눅스 커널 3.4를 구동하도록 해준다. [[갤럭시 넥서스]] 유저들이 매우 배아파하고 있다." w:history="1">
        <w:r w:rsidRPr="00A1496D">
          <w:rPr>
            <w:rFonts w:ascii="굴림체" w:eastAsia="굴림체" w:hAnsi="굴림체" w:cs="굴림체"/>
            <w:color w:val="551A8B"/>
            <w:kern w:val="0"/>
            <w:sz w:val="15"/>
            <w:szCs w:val="15"/>
            <w:u w:val="single"/>
            <w:bdr w:val="none" w:sz="0" w:space="0" w:color="auto" w:frame="1"/>
            <w:vertAlign w:val="superscript"/>
          </w:rPr>
          <w:t>[8]</w:t>
        </w:r>
      </w:hyperlink>
      <w:r w:rsidRPr="00A1496D">
        <w:rPr>
          <w:rFonts w:ascii="Arial" w:eastAsia="굴림" w:hAnsi="Arial" w:cs="Arial"/>
          <w:color w:val="000000"/>
          <w:kern w:val="0"/>
          <w:sz w:val="18"/>
          <w:szCs w:val="18"/>
        </w:rPr>
        <w:t> </w:t>
      </w:r>
      <w:hyperlink r:id="rId190"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 4</w:t>
      </w:r>
      <w:r w:rsidRPr="00A1496D">
        <w:rPr>
          <w:rFonts w:ascii="Arial" w:eastAsia="굴림" w:hAnsi="Arial" w:cs="Arial"/>
          <w:color w:val="000000"/>
          <w:kern w:val="0"/>
          <w:sz w:val="18"/>
          <w:szCs w:val="18"/>
        </w:rPr>
        <w:t>세대는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발매가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늦어서</w:t>
      </w:r>
      <w:r w:rsidRPr="00A1496D">
        <w:rPr>
          <w:rFonts w:ascii="Arial" w:eastAsia="굴림" w:hAnsi="Arial" w:cs="Arial"/>
          <w:color w:val="000000"/>
          <w:kern w:val="0"/>
          <w:sz w:val="18"/>
          <w:szCs w:val="18"/>
        </w:rPr>
        <w:t xml:space="preserve"> 4430</w:t>
      </w:r>
      <w:r w:rsidRPr="00A1496D">
        <w:rPr>
          <w:rFonts w:ascii="Arial" w:eastAsia="굴림" w:hAnsi="Arial" w:cs="Arial"/>
          <w:color w:val="000000"/>
          <w:kern w:val="0"/>
          <w:sz w:val="18"/>
          <w:szCs w:val="18"/>
        </w:rPr>
        <w:t>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나중에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몇몇</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안드로이드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태블릿</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컴퓨터들에서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사용되었고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뒤늦게</w:t>
      </w:r>
      <w:r w:rsidRPr="00A1496D">
        <w:rPr>
          <w:rFonts w:ascii="Arial" w:eastAsia="굴림" w:hAnsi="Arial" w:cs="Arial"/>
          <w:color w:val="000000"/>
          <w:kern w:val="0"/>
          <w:sz w:val="18"/>
          <w:szCs w:val="18"/>
        </w:rPr>
        <w:t xml:space="preserve"> 4440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4460</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이름을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달고</w:t>
      </w:r>
      <w:r w:rsidRPr="00A1496D">
        <w:rPr>
          <w:rFonts w:ascii="Arial" w:eastAsia="굴림" w:hAnsi="Arial" w:cs="Arial"/>
          <w:color w:val="000000"/>
          <w:kern w:val="0"/>
          <w:sz w:val="18"/>
          <w:szCs w:val="18"/>
        </w:rPr>
        <w:t> </w:t>
      </w:r>
      <w:hyperlink r:id="rId191" w:tooltip="갤럭시 넥서스"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넥서스</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프로그램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전체가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망하기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직전에야</w:t>
      </w:r>
      <w:r w:rsidRPr="00A1496D">
        <w:rPr>
          <w:rFonts w:ascii="Arial" w:eastAsia="굴림" w:hAnsi="Arial" w:cs="Arial"/>
          <w:color w:val="000000"/>
          <w:kern w:val="0"/>
          <w:sz w:val="18"/>
          <w:szCs w:val="18"/>
        </w:rPr>
        <w:t xml:space="preserve"> 4470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나왔다</w:t>
      </w:r>
      <w:r w:rsidRPr="00A1496D">
        <w:rPr>
          <w:rFonts w:ascii="Arial" w:eastAsia="굴림" w:hAnsi="Arial" w:cs="Arial"/>
          <w:color w:val="000000"/>
          <w:kern w:val="0"/>
          <w:sz w:val="18"/>
          <w:szCs w:val="18"/>
        </w:rPr>
        <w:t>. </w:t>
      </w:r>
      <w:hyperlink r:id="rId192"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이때나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그때나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삼성전자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무선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사업부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혼자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쓰기도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이러나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저러나</w:t>
      </w:r>
      <w:r w:rsidRPr="00A1496D">
        <w:rPr>
          <w:rFonts w:ascii="Arial" w:eastAsia="굴림" w:hAnsi="Arial" w:cs="Arial"/>
          <w:color w:val="000000"/>
          <w:kern w:val="0"/>
          <w:sz w:val="18"/>
          <w:szCs w:val="18"/>
        </w:rPr>
        <w:t xml:space="preserve"> S3 </w:t>
      </w:r>
      <w:r w:rsidRPr="00A1496D">
        <w:rPr>
          <w:rFonts w:ascii="Arial" w:eastAsia="굴림" w:hAnsi="Arial" w:cs="Arial"/>
          <w:color w:val="000000"/>
          <w:kern w:val="0"/>
          <w:sz w:val="18"/>
          <w:szCs w:val="18"/>
        </w:rPr>
        <w:t>말고는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쓸게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거기다가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초기</w:t>
      </w:r>
      <w:r w:rsidRPr="00A1496D">
        <w:rPr>
          <w:rFonts w:ascii="Arial" w:eastAsia="굴림" w:hAnsi="Arial" w:cs="Arial"/>
          <w:color w:val="000000"/>
          <w:kern w:val="0"/>
          <w:sz w:val="18"/>
          <w:szCs w:val="18"/>
        </w:rPr>
        <w:t> </w:t>
      </w:r>
      <w:hyperlink r:id="rId193"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녀석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강제되기도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사연이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복잡한데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당시</w:t>
      </w:r>
      <w:r w:rsidRPr="00A1496D">
        <w:rPr>
          <w:rFonts w:ascii="Arial" w:eastAsia="굴림" w:hAnsi="Arial" w:cs="Arial"/>
          <w:color w:val="000000"/>
          <w:kern w:val="0"/>
          <w:sz w:val="18"/>
          <w:szCs w:val="18"/>
        </w:rPr>
        <w:t> </w:t>
      </w:r>
      <w:hyperlink r:id="rId194"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솔루션을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세계에서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퀄컴만이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때문이다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w:t>
      </w:r>
      <w:hyperlink r:id="rId195" w:anchor="s-2.3.1" w:tooltip="퀄컴 고비" w:history="1">
        <w:r w:rsidRPr="00A1496D">
          <w:rPr>
            <w:rFonts w:ascii="Arial" w:eastAsia="굴림" w:hAnsi="Arial" w:cs="Arial"/>
            <w:color w:val="551A8B"/>
            <w:kern w:val="0"/>
            <w:sz w:val="18"/>
            <w:szCs w:val="18"/>
            <w:u w:val="single"/>
            <w:bdr w:val="none" w:sz="0" w:space="0" w:color="auto" w:frame="1"/>
          </w:rPr>
          <w:t>MDM9x00</w:t>
        </w:r>
      </w:hyperlink>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데이터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전용</w:t>
      </w:r>
      <w:r w:rsidRPr="00A1496D">
        <w:rPr>
          <w:rFonts w:ascii="Arial" w:eastAsia="굴림" w:hAnsi="Arial" w:cs="Arial"/>
          <w:color w:val="000000"/>
          <w:kern w:val="0"/>
          <w:sz w:val="18"/>
          <w:szCs w:val="18"/>
        </w:rPr>
        <w:t> </w:t>
      </w:r>
      <w:hyperlink r:id="rId196"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3G </w:t>
      </w:r>
      <w:hyperlink r:id="rId197" w:tooltip="WCDMA" w:history="1">
        <w:r w:rsidRPr="00A1496D">
          <w:rPr>
            <w:rFonts w:ascii="Arial" w:eastAsia="굴림" w:hAnsi="Arial" w:cs="Arial"/>
            <w:color w:val="551A8B"/>
            <w:kern w:val="0"/>
            <w:sz w:val="18"/>
            <w:szCs w:val="18"/>
            <w:u w:val="single"/>
            <w:bdr w:val="none" w:sz="0" w:space="0" w:color="auto" w:frame="1"/>
          </w:rPr>
          <w:t>WCDMA</w:t>
        </w:r>
      </w:hyperlink>
      <w:r w:rsidRPr="00A1496D">
        <w:rPr>
          <w:rFonts w:ascii="Arial" w:eastAsia="굴림" w:hAnsi="Arial" w:cs="Arial"/>
          <w:color w:val="000000"/>
          <w:kern w:val="0"/>
          <w:sz w:val="18"/>
          <w:szCs w:val="18"/>
        </w:rPr>
        <w:t>, 2G </w:t>
      </w:r>
      <w:hyperlink r:id="rId198" w:tooltip="GSM" w:history="1">
        <w:r w:rsidRPr="00A1496D">
          <w:rPr>
            <w:rFonts w:ascii="Arial" w:eastAsia="굴림" w:hAnsi="Arial" w:cs="Arial"/>
            <w:color w:val="551A8B"/>
            <w:kern w:val="0"/>
            <w:sz w:val="18"/>
            <w:szCs w:val="18"/>
            <w:u w:val="single"/>
            <w:bdr w:val="none" w:sz="0" w:space="0" w:color="auto" w:frame="1"/>
          </w:rPr>
          <w:t>GSM</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데이터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주제에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사용하면</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음성통화가</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지원</w:t>
      </w:r>
      <w:r w:rsidRPr="00A1496D">
        <w:rPr>
          <w:rFonts w:ascii="Arial" w:eastAsia="굴림" w:hAnsi="Arial" w:cs="Arial"/>
          <w:color w:val="000000"/>
          <w:kern w:val="0"/>
          <w:sz w:val="18"/>
          <w:szCs w:val="18"/>
        </w:rPr>
        <w:t>되는</w:t>
      </w:r>
      <w:r w:rsidRPr="00A1496D">
        <w:rPr>
          <w:rFonts w:ascii="Arial" w:eastAsia="굴림" w:hAnsi="Arial" w:cs="Arial"/>
          <w:color w:val="000000"/>
          <w:kern w:val="0"/>
          <w:sz w:val="18"/>
          <w:szCs w:val="18"/>
        </w:rPr>
        <w:t> </w:t>
      </w:r>
      <w:del w:id="6" w:author="Unknown">
        <w:r w:rsidRPr="00A1496D">
          <w:rPr>
            <w:rFonts w:ascii="Arial" w:eastAsia="굴림" w:hAnsi="Arial" w:cs="Arial"/>
            <w:color w:val="7F7F7F"/>
            <w:kern w:val="0"/>
            <w:sz w:val="18"/>
            <w:szCs w:val="18"/>
          </w:rPr>
          <w:delText>버그</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특징을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당시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이외의</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w:t>
      </w:r>
      <w:hyperlink r:id="rId199"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지원하려면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hyperlink r:id="rId200"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음성통화용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탑재되었어야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전력소모량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증가로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지름길이었기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울며겨자먹기로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w:t>
      </w:r>
      <w:hyperlink r:id="rId201" w:anchor="s-2.3.1" w:tooltip="퀄컴 고비" w:history="1">
        <w:r w:rsidRPr="00A1496D">
          <w:rPr>
            <w:rFonts w:ascii="Arial" w:eastAsia="굴림" w:hAnsi="Arial" w:cs="Arial"/>
            <w:color w:val="551A8B"/>
            <w:kern w:val="0"/>
            <w:sz w:val="18"/>
            <w:szCs w:val="18"/>
            <w:u w:val="single"/>
            <w:bdr w:val="none" w:sz="0" w:space="0" w:color="auto" w:frame="1"/>
          </w:rPr>
          <w:t>MDM9x00</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조합을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사용해야했다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퀄컴에서는</w:t>
      </w:r>
      <w:proofErr w:type="spellEnd"/>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Fusion 2 solution</w:t>
      </w:r>
      <w:r w:rsidRPr="00A1496D">
        <w:rPr>
          <w:rFonts w:ascii="Arial" w:eastAsia="굴림" w:hAnsi="Arial" w:cs="Arial"/>
          <w:color w:val="000000"/>
          <w:kern w:val="0"/>
          <w:sz w:val="18"/>
          <w:szCs w:val="18"/>
        </w:rPr>
        <w:t>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지칭했다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솔루션을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대표적인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기기는</w:t>
      </w:r>
      <w:r w:rsidRPr="00A1496D">
        <w:rPr>
          <w:rFonts w:ascii="Arial" w:eastAsia="굴림" w:hAnsi="Arial" w:cs="Arial"/>
          <w:color w:val="000000"/>
          <w:kern w:val="0"/>
          <w:sz w:val="18"/>
          <w:szCs w:val="18"/>
        </w:rPr>
        <w:t> </w:t>
      </w:r>
      <w:hyperlink r:id="rId202" w:tooltip="갤럭시 넥서스"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넥서스</w:t>
        </w:r>
      </w:hyperlink>
      <w:r w:rsidRPr="00A1496D">
        <w:rPr>
          <w:rFonts w:ascii="Arial" w:eastAsia="굴림" w:hAnsi="Arial" w:cs="Arial"/>
          <w:color w:val="000000"/>
          <w:kern w:val="0"/>
          <w:sz w:val="18"/>
          <w:szCs w:val="18"/>
        </w:rPr>
        <w:t> LTE</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hyperlink r:id="rId203" w:anchor="fn9" w:tooltip="이쪽은 TI [[OMAP]] 4470+[[LTE]] 지원 통신 모뎀+[[CDMA]] 지원 통신 모뎀 조합으로 [[버라이즌 와이어리스]]와 [[스프린트]]를 통해 출시되었다." w:history="1">
        <w:r w:rsidRPr="00A1496D">
          <w:rPr>
            <w:rFonts w:ascii="굴림체" w:eastAsia="굴림체" w:hAnsi="굴림체" w:cs="굴림체"/>
            <w:color w:val="551A8B"/>
            <w:kern w:val="0"/>
            <w:sz w:val="15"/>
            <w:szCs w:val="15"/>
            <w:u w:val="single"/>
            <w:bdr w:val="none" w:sz="0" w:space="0" w:color="auto" w:frame="1"/>
            <w:vertAlign w:val="superscript"/>
          </w:rPr>
          <w:t>[9]</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0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205" w:anchor="toc" w:history="1">
        <w:r w:rsidRPr="00A1496D">
          <w:rPr>
            <w:rFonts w:ascii="Arial" w:eastAsia="굴림" w:hAnsi="Arial" w:cs="Arial"/>
            <w:b/>
            <w:bCs/>
            <w:color w:val="551A8B"/>
            <w:kern w:val="0"/>
            <w:sz w:val="24"/>
            <w:szCs w:val="24"/>
            <w:u w:val="single"/>
            <w:bdr w:val="none" w:sz="0" w:space="0" w:color="auto" w:frame="1"/>
          </w:rPr>
          <w:t>3.3.1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APQ8060 &amp; MSM8x60 </w:t>
      </w:r>
      <w:hyperlink r:id="rId206" w:anchor="s-3.3.1" w:history="1">
        <w:r w:rsidRPr="00A1496D">
          <w:rPr>
            <w:rFonts w:ascii="Arial" w:eastAsia="굴림" w:hAnsi="Arial" w:cs="Arial"/>
            <w:b/>
            <w:bCs/>
            <w:color w:val="551A8B"/>
            <w:kern w:val="0"/>
            <w:sz w:val="24"/>
            <w:szCs w:val="24"/>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065"/>
        <w:gridCol w:w="2960"/>
        <w:gridCol w:w="2137"/>
        <w:gridCol w:w="2848"/>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APQ8060</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MSM8260</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MSM8660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0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08" w:tooltip="Qualcomm Scorpion" w:history="1">
              <w:r w:rsidRPr="00A1496D">
                <w:rPr>
                  <w:rFonts w:ascii="굴림" w:eastAsia="굴림" w:hAnsi="굴림" w:cs="굴림"/>
                  <w:color w:val="551A8B"/>
                  <w:kern w:val="0"/>
                  <w:sz w:val="24"/>
                  <w:szCs w:val="24"/>
                  <w:u w:val="single"/>
                  <w:bdr w:val="none" w:sz="0" w:space="0" w:color="auto" w:frame="1"/>
                </w:rPr>
                <w:t>Qualcomm Scorpion</w:t>
              </w:r>
            </w:hyperlink>
            <w:r w:rsidRPr="00A1496D">
              <w:rPr>
                <w:rFonts w:ascii="굴림" w:eastAsia="굴림" w:hAnsi="굴림" w:cs="굴림"/>
                <w:kern w:val="0"/>
                <w:sz w:val="24"/>
                <w:szCs w:val="24"/>
              </w:rPr>
              <w:t> MP2 1.2 GHz ~ 1.7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0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220 --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1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11"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1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13"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214"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15" w:tooltip="갤럭시 S II LTE" w:history="1">
              <w:r w:rsidRPr="00A1496D">
                <w:rPr>
                  <w:rFonts w:ascii="굴림" w:eastAsia="굴림" w:hAnsi="굴림" w:cs="굴림"/>
                  <w:color w:val="551A8B"/>
                  <w:kern w:val="0"/>
                  <w:sz w:val="24"/>
                  <w:szCs w:val="24"/>
                  <w:u w:val="single"/>
                  <w:bdr w:val="none" w:sz="0" w:space="0" w:color="auto" w:frame="1"/>
                </w:rPr>
                <w:t>갤럭시 S II LTE</w:t>
              </w:r>
            </w:hyperlink>
            <w:r w:rsidRPr="00A1496D">
              <w:rPr>
                <w:rFonts w:ascii="굴림" w:eastAsia="굴림" w:hAnsi="굴림" w:cs="굴림"/>
                <w:kern w:val="0"/>
                <w:sz w:val="24"/>
                <w:szCs w:val="24"/>
              </w:rPr>
              <w:t>, </w:t>
            </w:r>
            <w:hyperlink r:id="rId216" w:tooltip="갤럭시 노트" w:history="1">
              <w:r w:rsidRPr="00A1496D">
                <w:rPr>
                  <w:rFonts w:ascii="굴림" w:eastAsia="굴림" w:hAnsi="굴림" w:cs="굴림"/>
                  <w:color w:val="551A8B"/>
                  <w:kern w:val="0"/>
                  <w:sz w:val="24"/>
                  <w:szCs w:val="24"/>
                  <w:u w:val="single"/>
                  <w:bdr w:val="none" w:sz="0" w:space="0" w:color="auto" w:frame="1"/>
                </w:rPr>
                <w:t>갤럭시 노트</w:t>
              </w:r>
            </w:hyperlink>
            <w:r w:rsidRPr="00A1496D">
              <w:rPr>
                <w:rFonts w:ascii="굴림" w:eastAsia="굴림" w:hAnsi="굴림" w:cs="굴림"/>
                <w:kern w:val="0"/>
                <w:sz w:val="24"/>
                <w:szCs w:val="24"/>
              </w:rPr>
              <w:t> LTE, </w:t>
            </w:r>
            <w:hyperlink r:id="rId217" w:tooltip="옵티머스 LTE" w:history="1">
              <w:r w:rsidRPr="00A1496D">
                <w:rPr>
                  <w:rFonts w:ascii="굴림" w:eastAsia="굴림" w:hAnsi="굴림" w:cs="굴림"/>
                  <w:color w:val="551A8B"/>
                  <w:kern w:val="0"/>
                  <w:sz w:val="24"/>
                  <w:szCs w:val="24"/>
                  <w:u w:val="single"/>
                  <w:bdr w:val="none" w:sz="0" w:space="0" w:color="auto" w:frame="1"/>
                </w:rPr>
                <w:t>옵티머스 LTE</w:t>
              </w:r>
            </w:hyperlink>
            <w:r w:rsidRPr="00A1496D">
              <w:rPr>
                <w:rFonts w:ascii="굴림" w:eastAsia="굴림" w:hAnsi="굴림" w:cs="굴림"/>
                <w:kern w:val="0"/>
                <w:sz w:val="24"/>
                <w:szCs w:val="24"/>
              </w:rPr>
              <w:t>, </w:t>
            </w:r>
            <w:hyperlink r:id="rId218" w:tooltip="베가 LTE" w:history="1">
              <w:r w:rsidRPr="00A1496D">
                <w:rPr>
                  <w:rFonts w:ascii="굴림" w:eastAsia="굴림" w:hAnsi="굴림" w:cs="굴림"/>
                  <w:color w:val="551A8B"/>
                  <w:kern w:val="0"/>
                  <w:sz w:val="24"/>
                  <w:szCs w:val="24"/>
                  <w:u w:val="single"/>
                  <w:bdr w:val="none" w:sz="0" w:space="0" w:color="auto" w:frame="1"/>
                </w:rPr>
                <w:t>베가 LTE</w:t>
              </w:r>
            </w:hyperlink>
            <w:r w:rsidRPr="00A1496D">
              <w:rPr>
                <w:rFonts w:ascii="굴림" w:eastAsia="굴림" w:hAnsi="굴림" w:cs="굴림"/>
                <w:kern w:val="0"/>
                <w:sz w:val="24"/>
                <w:szCs w:val="24"/>
              </w:rPr>
              <w:br/>
            </w:r>
            <w:hyperlink r:id="rId219" w:tooltip="HP 터치패드" w:history="1">
              <w:r w:rsidRPr="00A1496D">
                <w:rPr>
                  <w:rFonts w:ascii="굴림" w:eastAsia="굴림" w:hAnsi="굴림" w:cs="굴림"/>
                  <w:color w:val="551A8B"/>
                  <w:kern w:val="0"/>
                  <w:sz w:val="24"/>
                  <w:szCs w:val="24"/>
                  <w:u w:val="single"/>
                  <w:bdr w:val="none" w:sz="0" w:space="0" w:color="auto" w:frame="1"/>
                </w:rPr>
                <w:t>HP 터치패드</w:t>
              </w:r>
            </w:hyperlink>
            <w:r w:rsidRPr="00A1496D">
              <w:rPr>
                <w:rFonts w:ascii="굴림" w:eastAsia="굴림" w:hAnsi="굴림" w:cs="굴림"/>
                <w:kern w:val="0"/>
                <w:sz w:val="24"/>
                <w:szCs w:val="24"/>
              </w:rPr>
              <w:t>, </w:t>
            </w:r>
            <w:hyperlink r:id="rId220" w:tooltip="갤럭시 탭 8.9" w:history="1">
              <w:r w:rsidRPr="00A1496D">
                <w:rPr>
                  <w:rFonts w:ascii="굴림" w:eastAsia="굴림" w:hAnsi="굴림" w:cs="굴림"/>
                  <w:color w:val="551A8B"/>
                  <w:kern w:val="0"/>
                  <w:sz w:val="24"/>
                  <w:szCs w:val="24"/>
                  <w:u w:val="single"/>
                  <w:bdr w:val="none" w:sz="0" w:space="0" w:color="auto" w:frame="1"/>
                </w:rPr>
                <w:t>갤럭시 탭 8.9</w:t>
              </w:r>
            </w:hyperlink>
            <w:r w:rsidRPr="00A1496D">
              <w:rPr>
                <w:rFonts w:ascii="굴림" w:eastAsia="굴림" w:hAnsi="굴림" w:cs="굴림"/>
                <w:kern w:val="0"/>
                <w:sz w:val="24"/>
                <w:szCs w:val="24"/>
              </w:rPr>
              <w:t> LTE 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21" w:tooltip="베가 레이서" w:history="1">
              <w:r w:rsidRPr="00A1496D">
                <w:rPr>
                  <w:rFonts w:ascii="굴림" w:eastAsia="굴림" w:hAnsi="굴림" w:cs="굴림"/>
                  <w:color w:val="551A8B"/>
                  <w:kern w:val="0"/>
                  <w:sz w:val="24"/>
                  <w:szCs w:val="24"/>
                  <w:u w:val="single"/>
                  <w:bdr w:val="none" w:sz="0" w:space="0" w:color="auto" w:frame="1"/>
                </w:rPr>
                <w:t>베가 레이서</w:t>
              </w:r>
            </w:hyperlink>
            <w:r w:rsidRPr="00A1496D">
              <w:rPr>
                <w:rFonts w:ascii="굴림" w:eastAsia="굴림" w:hAnsi="굴림" w:cs="굴림"/>
                <w:kern w:val="0"/>
                <w:sz w:val="24"/>
                <w:szCs w:val="24"/>
              </w:rPr>
              <w:t>, </w:t>
            </w:r>
            <w:hyperlink r:id="rId222" w:tooltip="테이크 야누스" w:history="1">
              <w:r w:rsidRPr="00A1496D">
                <w:rPr>
                  <w:rFonts w:ascii="굴림" w:eastAsia="굴림" w:hAnsi="굴림" w:cs="굴림"/>
                  <w:color w:val="551A8B"/>
                  <w:kern w:val="0"/>
                  <w:sz w:val="24"/>
                  <w:szCs w:val="24"/>
                  <w:u w:val="single"/>
                  <w:bdr w:val="none" w:sz="0" w:space="0" w:color="auto" w:frame="1"/>
                </w:rPr>
                <w:t>테이크 야누스</w:t>
              </w:r>
            </w:hyperlink>
            <w:r w:rsidRPr="00A1496D">
              <w:rPr>
                <w:rFonts w:ascii="굴림" w:eastAsia="굴림" w:hAnsi="굴림" w:cs="굴림"/>
                <w:kern w:val="0"/>
                <w:sz w:val="24"/>
                <w:szCs w:val="24"/>
              </w:rPr>
              <w:t>, </w:t>
            </w:r>
            <w:hyperlink r:id="rId223" w:tooltip="레이더 4G" w:history="1">
              <w:r w:rsidRPr="00A1496D">
                <w:rPr>
                  <w:rFonts w:ascii="굴림" w:eastAsia="굴림" w:hAnsi="굴림" w:cs="굴림"/>
                  <w:color w:val="551A8B"/>
                  <w:kern w:val="0"/>
                  <w:sz w:val="24"/>
                  <w:szCs w:val="24"/>
                  <w:u w:val="single"/>
                  <w:bdr w:val="none" w:sz="0" w:space="0" w:color="auto" w:frame="1"/>
                </w:rPr>
                <w:t>레이더 4G</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APQ8060 및 MSM8260을 탑재한 기기 중</w:t>
            </w:r>
            <w:r w:rsidRPr="00A1496D">
              <w:rPr>
                <w:rFonts w:ascii="굴림" w:eastAsia="굴림" w:hAnsi="굴림" w:cs="굴림"/>
                <w:kern w:val="0"/>
                <w:sz w:val="24"/>
                <w:szCs w:val="24"/>
              </w:rPr>
              <w:br/>
              <w:t>CDMA 지원 파생 모델</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 xml:space="preserve">S3 </w:t>
      </w:r>
      <w:r w:rsidRPr="00A1496D">
        <w:rPr>
          <w:rFonts w:ascii="Arial" w:eastAsia="굴림" w:hAnsi="Arial" w:cs="Arial"/>
          <w:color w:val="000000"/>
          <w:kern w:val="0"/>
          <w:sz w:val="18"/>
          <w:szCs w:val="18"/>
        </w:rPr>
        <w:t>시리즈의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유일한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제품군이다</w:t>
      </w:r>
      <w:proofErr w:type="spellEnd"/>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224"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솔루션인</w:t>
      </w:r>
      <w:r w:rsidRPr="00A1496D">
        <w:rPr>
          <w:rFonts w:ascii="Arial" w:eastAsia="굴림" w:hAnsi="Arial" w:cs="Arial"/>
          <w:color w:val="000000"/>
          <w:kern w:val="0"/>
          <w:sz w:val="18"/>
          <w:szCs w:val="18"/>
        </w:rPr>
        <w:t xml:space="preserve"> Fusion 2 solution</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w:t>
      </w:r>
      <w:hyperlink r:id="rId225" w:anchor="s-2.3.1" w:tooltip="퀄컴 고비" w:history="1">
        <w:r w:rsidRPr="00A1496D">
          <w:rPr>
            <w:rFonts w:ascii="Arial" w:eastAsia="굴림" w:hAnsi="Arial" w:cs="Arial"/>
            <w:color w:val="551A8B"/>
            <w:kern w:val="0"/>
            <w:sz w:val="18"/>
            <w:szCs w:val="18"/>
            <w:u w:val="single"/>
            <w:bdr w:val="none" w:sz="0" w:space="0" w:color="auto" w:frame="1"/>
          </w:rPr>
          <w:t>MDM9x00</w:t>
        </w:r>
      </w:hyperlink>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대개</w:t>
      </w:r>
      <w:r w:rsidRPr="00A1496D">
        <w:rPr>
          <w:rFonts w:ascii="Arial" w:eastAsia="굴림" w:hAnsi="Arial" w:cs="Arial"/>
          <w:color w:val="000000"/>
          <w:kern w:val="0"/>
          <w:sz w:val="18"/>
          <w:szCs w:val="18"/>
        </w:rPr>
        <w:t xml:space="preserve"> APQ8060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많으며</w:t>
      </w:r>
      <w:r w:rsidRPr="00A1496D">
        <w:rPr>
          <w:rFonts w:ascii="Arial" w:eastAsia="굴림" w:hAnsi="Arial" w:cs="Arial"/>
          <w:color w:val="000000"/>
          <w:kern w:val="0"/>
          <w:sz w:val="18"/>
          <w:szCs w:val="18"/>
        </w:rPr>
        <w:t> </w:t>
      </w:r>
      <w:hyperlink r:id="rId226" w:tooltip="CDMA" w:history="1">
        <w:r w:rsidRPr="00A1496D">
          <w:rPr>
            <w:rFonts w:ascii="Arial" w:eastAsia="굴림" w:hAnsi="Arial" w:cs="Arial"/>
            <w:color w:val="551A8B"/>
            <w:kern w:val="0"/>
            <w:sz w:val="18"/>
            <w:szCs w:val="18"/>
            <w:u w:val="single"/>
            <w:bdr w:val="none" w:sz="0" w:space="0" w:color="auto" w:frame="1"/>
          </w:rPr>
          <w:t>CDMA</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음성통화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w:t>
      </w:r>
      <w:r w:rsidRPr="00A1496D">
        <w:rPr>
          <w:rFonts w:ascii="Arial" w:eastAsia="굴림" w:hAnsi="Arial" w:cs="Arial"/>
          <w:color w:val="000000"/>
          <w:kern w:val="0"/>
          <w:sz w:val="18"/>
          <w:szCs w:val="18"/>
        </w:rPr>
        <w:t xml:space="preserve"> MSM8660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MSM8260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없는데</w:t>
      </w:r>
      <w:r w:rsidRPr="00A1496D">
        <w:rPr>
          <w:rFonts w:ascii="Arial" w:eastAsia="굴림" w:hAnsi="Arial" w:cs="Arial"/>
          <w:color w:val="000000"/>
          <w:kern w:val="0"/>
          <w:sz w:val="18"/>
          <w:szCs w:val="18"/>
        </w:rPr>
        <w:t>, Fusion 2 solution</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의해</w:t>
      </w:r>
      <w:r w:rsidRPr="00A1496D">
        <w:rPr>
          <w:rFonts w:ascii="Arial" w:eastAsia="굴림" w:hAnsi="Arial" w:cs="Arial"/>
          <w:color w:val="000000"/>
          <w:kern w:val="0"/>
          <w:sz w:val="18"/>
          <w:szCs w:val="18"/>
        </w:rPr>
        <w:t xml:space="preserve"> APQ8060+</w:t>
      </w:r>
      <w:hyperlink r:id="rId227" w:anchor="s-2.3.1" w:tooltip="퀄컴 고비" w:history="1">
        <w:r w:rsidRPr="00A1496D">
          <w:rPr>
            <w:rFonts w:ascii="Arial" w:eastAsia="굴림" w:hAnsi="Arial" w:cs="Arial"/>
            <w:color w:val="551A8B"/>
            <w:kern w:val="0"/>
            <w:sz w:val="18"/>
            <w:szCs w:val="18"/>
            <w:u w:val="single"/>
            <w:bdr w:val="none" w:sz="0" w:space="0" w:color="auto" w:frame="1"/>
          </w:rPr>
          <w:t>MDM9x00</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조합으로도</w:t>
      </w:r>
      <w:r w:rsidRPr="00A1496D">
        <w:rPr>
          <w:rFonts w:ascii="Arial" w:eastAsia="굴림" w:hAnsi="Arial" w:cs="Arial"/>
          <w:color w:val="000000"/>
          <w:kern w:val="0"/>
          <w:sz w:val="18"/>
          <w:szCs w:val="18"/>
        </w:rPr>
        <w:t xml:space="preserve"> 3G </w:t>
      </w:r>
      <w:hyperlink r:id="rId228" w:tooltip="WCDMA" w:history="1">
        <w:r w:rsidRPr="00A1496D">
          <w:rPr>
            <w:rFonts w:ascii="Arial" w:eastAsia="굴림" w:hAnsi="Arial" w:cs="Arial"/>
            <w:color w:val="551A8B"/>
            <w:kern w:val="0"/>
            <w:sz w:val="18"/>
            <w:szCs w:val="18"/>
            <w:u w:val="single"/>
            <w:bdr w:val="none" w:sz="0" w:space="0" w:color="auto" w:frame="1"/>
          </w:rPr>
          <w:t>WCDMA</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2G </w:t>
      </w:r>
      <w:hyperlink r:id="rId229" w:tooltip="GSM" w:history="1">
        <w:r w:rsidRPr="00A1496D">
          <w:rPr>
            <w:rFonts w:ascii="Arial" w:eastAsia="굴림" w:hAnsi="Arial" w:cs="Arial"/>
            <w:color w:val="551A8B"/>
            <w:kern w:val="0"/>
            <w:sz w:val="18"/>
            <w:szCs w:val="18"/>
            <w:u w:val="single"/>
            <w:bdr w:val="none" w:sz="0" w:space="0" w:color="auto" w:frame="1"/>
          </w:rPr>
          <w:t>GSM</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음성통화가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활성화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굳이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내장된</w:t>
      </w:r>
      <w:r w:rsidRPr="00A1496D">
        <w:rPr>
          <w:rFonts w:ascii="Arial" w:eastAsia="굴림" w:hAnsi="Arial" w:cs="Arial"/>
          <w:color w:val="000000"/>
          <w:kern w:val="0"/>
          <w:sz w:val="18"/>
          <w:szCs w:val="18"/>
        </w:rPr>
        <w:t xml:space="preserve"> MSM8260</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이유가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때문이다</w:t>
      </w:r>
      <w:r w:rsidRPr="00A1496D">
        <w:rPr>
          <w:rFonts w:ascii="Arial" w:eastAsia="굴림" w:hAnsi="Arial" w:cs="Arial"/>
          <w:color w:val="000000"/>
          <w:kern w:val="0"/>
          <w:sz w:val="18"/>
          <w:szCs w:val="18"/>
        </w:rPr>
        <w:t>. MSM8260+</w:t>
      </w:r>
      <w:hyperlink r:id="rId230" w:anchor="s-2.3.1" w:tooltip="퀄컴 고비" w:history="1">
        <w:r w:rsidRPr="00A1496D">
          <w:rPr>
            <w:rFonts w:ascii="Arial" w:eastAsia="굴림" w:hAnsi="Arial" w:cs="Arial"/>
            <w:color w:val="551A8B"/>
            <w:kern w:val="0"/>
            <w:sz w:val="18"/>
            <w:szCs w:val="18"/>
            <w:u w:val="single"/>
            <w:bdr w:val="none" w:sz="0" w:space="0" w:color="auto" w:frame="1"/>
          </w:rPr>
          <w:t>MDM9x00</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조합의</w:t>
      </w:r>
      <w:r w:rsidRPr="00A1496D">
        <w:rPr>
          <w:rFonts w:ascii="Arial" w:eastAsia="굴림" w:hAnsi="Arial" w:cs="Arial"/>
          <w:color w:val="000000"/>
          <w:kern w:val="0"/>
          <w:sz w:val="18"/>
          <w:szCs w:val="18"/>
        </w:rPr>
        <w:t xml:space="preserve"> Fusion 2 solution </w:t>
      </w:r>
      <w:r w:rsidRPr="00A1496D">
        <w:rPr>
          <w:rFonts w:ascii="Arial" w:eastAsia="굴림" w:hAnsi="Arial" w:cs="Arial"/>
          <w:color w:val="000000"/>
          <w:kern w:val="0"/>
          <w:sz w:val="18"/>
          <w:szCs w:val="18"/>
        </w:rPr>
        <w:t>적용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기기는</w:t>
      </w:r>
      <w:r w:rsidRPr="00A1496D">
        <w:rPr>
          <w:rFonts w:ascii="Arial" w:eastAsia="굴림" w:hAnsi="Arial" w:cs="Arial"/>
          <w:color w:val="000000"/>
          <w:kern w:val="0"/>
          <w:sz w:val="18"/>
          <w:szCs w:val="18"/>
        </w:rPr>
        <w:t> </w:t>
      </w:r>
      <w:hyperlink r:id="rId231" w:tooltip="레이더 4G" w:history="1">
        <w:r w:rsidRPr="00A1496D">
          <w:rPr>
            <w:rFonts w:ascii="Arial" w:eastAsia="굴림" w:hAnsi="Arial" w:cs="Arial"/>
            <w:color w:val="551A8B"/>
            <w:kern w:val="0"/>
            <w:sz w:val="18"/>
            <w:szCs w:val="18"/>
            <w:u w:val="single"/>
            <w:bdr w:val="none" w:sz="0" w:space="0" w:color="auto" w:frame="1"/>
          </w:rPr>
          <w:t>레이더</w:t>
        </w:r>
        <w:r w:rsidRPr="00A1496D">
          <w:rPr>
            <w:rFonts w:ascii="Arial" w:eastAsia="굴림" w:hAnsi="Arial" w:cs="Arial"/>
            <w:color w:val="551A8B"/>
            <w:kern w:val="0"/>
            <w:sz w:val="18"/>
            <w:szCs w:val="18"/>
            <w:u w:val="single"/>
            <w:bdr w:val="none" w:sz="0" w:space="0" w:color="auto" w:frame="1"/>
          </w:rPr>
          <w:t xml:space="preserve"> 4G</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정도가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3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233" w:anchor="toc" w:history="1">
        <w:r w:rsidRPr="00A1496D">
          <w:rPr>
            <w:rFonts w:ascii="Arial" w:eastAsia="굴림" w:hAnsi="Arial" w:cs="Arial"/>
            <w:b/>
            <w:bCs/>
            <w:color w:val="551A8B"/>
            <w:kern w:val="0"/>
            <w:sz w:val="27"/>
            <w:szCs w:val="27"/>
            <w:u w:val="single"/>
            <w:bdr w:val="none" w:sz="0" w:space="0" w:color="auto" w:frame="1"/>
          </w:rPr>
          <w:t>3.4</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S4 </w:t>
      </w:r>
      <w:hyperlink r:id="rId234" w:anchor="s-3.4"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희노애락을</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가져다준</w:t>
      </w:r>
      <w:proofErr w:type="spellEnd"/>
      <w:r w:rsidRPr="00A1496D">
        <w:rPr>
          <w:rFonts w:ascii="Arial" w:eastAsia="굴림" w:hAnsi="Arial" w:cs="Arial"/>
          <w:color w:val="000000"/>
          <w:kern w:val="0"/>
          <w:sz w:val="18"/>
          <w:szCs w:val="18"/>
        </w:rPr>
        <w:t> </w:t>
      </w:r>
      <w:hyperlink r:id="rId235"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 </w:t>
      </w:r>
      <w:hyperlink r:id="rId236"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버리고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신형</w:t>
      </w:r>
      <w:r w:rsidRPr="00A1496D">
        <w:rPr>
          <w:rFonts w:ascii="Arial" w:eastAsia="굴림" w:hAnsi="Arial" w:cs="Arial"/>
          <w:color w:val="000000"/>
          <w:kern w:val="0"/>
          <w:sz w:val="18"/>
          <w:szCs w:val="18"/>
        </w:rPr>
        <w:t> </w:t>
      </w:r>
      <w:hyperlink r:id="rId237"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인</w:t>
      </w:r>
      <w:r w:rsidRPr="00A1496D">
        <w:rPr>
          <w:rFonts w:ascii="Arial" w:eastAsia="굴림" w:hAnsi="Arial" w:cs="Arial"/>
          <w:color w:val="000000"/>
          <w:kern w:val="0"/>
          <w:sz w:val="18"/>
          <w:szCs w:val="18"/>
        </w:rPr>
        <w:t> </w:t>
      </w:r>
      <w:hyperlink r:id="rId238"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hyperlink r:id="rId239"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도입했다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공정역시</w:t>
      </w:r>
      <w:proofErr w:type="spellEnd"/>
      <w:r w:rsidRPr="00A1496D">
        <w:rPr>
          <w:rFonts w:ascii="Arial" w:eastAsia="굴림" w:hAnsi="Arial" w:cs="Arial"/>
          <w:color w:val="000000"/>
          <w:kern w:val="0"/>
          <w:sz w:val="18"/>
          <w:szCs w:val="18"/>
        </w:rPr>
        <w:t xml:space="preserve"> 28nm</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대폭</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미세화되었으나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생산사인</w:t>
      </w:r>
      <w:r w:rsidRPr="00A1496D">
        <w:rPr>
          <w:rFonts w:ascii="Arial" w:eastAsia="굴림" w:hAnsi="Arial" w:cs="Arial"/>
          <w:color w:val="000000"/>
          <w:kern w:val="0"/>
          <w:sz w:val="18"/>
          <w:szCs w:val="18"/>
        </w:rPr>
        <w:t> </w:t>
      </w:r>
      <w:hyperlink r:id="rId240" w:tooltip="TSMC" w:history="1">
        <w:r w:rsidRPr="00A1496D">
          <w:rPr>
            <w:rFonts w:ascii="Arial" w:eastAsia="굴림" w:hAnsi="Arial" w:cs="Arial"/>
            <w:color w:val="551A8B"/>
            <w:kern w:val="0"/>
            <w:sz w:val="18"/>
            <w:szCs w:val="18"/>
            <w:u w:val="single"/>
            <w:bdr w:val="none" w:sz="0" w:space="0" w:color="auto" w:frame="1"/>
          </w:rPr>
          <w:t>TSMC</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내부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사정으로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초기에는</w:t>
      </w:r>
      <w:r w:rsidRPr="00A1496D">
        <w:rPr>
          <w:rFonts w:ascii="Arial" w:eastAsia="굴림" w:hAnsi="Arial" w:cs="Arial"/>
          <w:color w:val="000000"/>
          <w:kern w:val="0"/>
          <w:sz w:val="18"/>
          <w:szCs w:val="18"/>
        </w:rPr>
        <w:t xml:space="preserve"> TSMC 28nm </w:t>
      </w:r>
      <w:proofErr w:type="spellStart"/>
      <w:r w:rsidRPr="00A1496D">
        <w:rPr>
          <w:rFonts w:ascii="Arial" w:eastAsia="굴림" w:hAnsi="Arial" w:cs="Arial"/>
          <w:color w:val="000000"/>
          <w:kern w:val="0"/>
          <w:sz w:val="18"/>
          <w:szCs w:val="18"/>
        </w:rPr>
        <w:t>SiON</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그래도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스냅드래기의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오명을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이어줄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기대를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받았다</w:t>
      </w:r>
      <w:proofErr w:type="gramStart"/>
      <w:r w:rsidRPr="00A1496D">
        <w:rPr>
          <w:rFonts w:ascii="Arial" w:eastAsia="굴림" w:hAnsi="Arial" w:cs="Arial"/>
          <w:color w:val="000000"/>
          <w:kern w:val="0"/>
          <w:sz w:val="18"/>
          <w:szCs w:val="18"/>
        </w:rPr>
        <w:t>.(</w:t>
      </w:r>
      <w:proofErr w:type="gramEnd"/>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 xml:space="preserve">S4 </w:t>
      </w:r>
      <w:r w:rsidRPr="00A1496D">
        <w:rPr>
          <w:rFonts w:ascii="Arial" w:eastAsia="굴림" w:hAnsi="Arial" w:cs="Arial"/>
          <w:color w:val="000000"/>
          <w:kern w:val="0"/>
          <w:sz w:val="18"/>
          <w:szCs w:val="18"/>
        </w:rPr>
        <w:t>내부적으로</w:t>
      </w:r>
      <w:r w:rsidRPr="00A1496D">
        <w:rPr>
          <w:rFonts w:ascii="Arial" w:eastAsia="굴림" w:hAnsi="Arial" w:cs="Arial"/>
          <w:color w:val="000000"/>
          <w:kern w:val="0"/>
          <w:sz w:val="18"/>
          <w:szCs w:val="18"/>
        </w:rPr>
        <w:t xml:space="preserve"> Play, Plus, Pro, Prime</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세분화되었다</w:t>
      </w:r>
      <w:r w:rsidRPr="00A1496D">
        <w:rPr>
          <w:rFonts w:ascii="Arial" w:eastAsia="굴림" w:hAnsi="Arial" w:cs="Arial"/>
          <w:color w:val="000000"/>
          <w:kern w:val="0"/>
          <w:sz w:val="18"/>
          <w:szCs w:val="18"/>
        </w:rPr>
        <w:t>. Play</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보급형</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중급형</w:t>
      </w:r>
      <w:proofErr w:type="spellEnd"/>
      <w:r w:rsidRPr="00A1496D">
        <w:rPr>
          <w:rFonts w:ascii="Arial" w:eastAsia="굴림" w:hAnsi="Arial" w:cs="Arial"/>
          <w:color w:val="000000"/>
          <w:kern w:val="0"/>
          <w:sz w:val="18"/>
          <w:szCs w:val="18"/>
        </w:rPr>
        <w:t> </w:t>
      </w:r>
      <w:hyperlink r:id="rId241"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 Plus</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상급형</w:t>
      </w:r>
      <w:proofErr w:type="spellEnd"/>
      <w:r w:rsidRPr="00A1496D">
        <w:rPr>
          <w:rFonts w:ascii="Arial" w:eastAsia="굴림" w:hAnsi="Arial" w:cs="Arial"/>
          <w:color w:val="000000"/>
          <w:kern w:val="0"/>
          <w:sz w:val="18"/>
          <w:szCs w:val="18"/>
        </w:rPr>
        <w:t> </w:t>
      </w:r>
      <w:hyperlink r:id="rId242"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 Pro</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Plus</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강력한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가진</w:t>
      </w:r>
      <w:r w:rsidRPr="00A1496D">
        <w:rPr>
          <w:rFonts w:ascii="Arial" w:eastAsia="굴림" w:hAnsi="Arial" w:cs="Arial"/>
          <w:color w:val="000000"/>
          <w:kern w:val="0"/>
          <w:sz w:val="18"/>
          <w:szCs w:val="18"/>
        </w:rPr>
        <w:t> </w:t>
      </w:r>
      <w:hyperlink r:id="rId243"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랩탑</w:t>
      </w:r>
      <w:proofErr w:type="spellEnd"/>
      <w:r w:rsidRPr="00A1496D">
        <w:rPr>
          <w:rFonts w:ascii="Arial" w:eastAsia="굴림" w:hAnsi="Arial" w:cs="Arial"/>
          <w:color w:val="000000"/>
          <w:kern w:val="0"/>
          <w:sz w:val="18"/>
          <w:szCs w:val="18"/>
        </w:rPr>
        <w:t>, Prime</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TV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영상기기를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했으나</w:t>
      </w:r>
      <w:r w:rsidRPr="00A1496D">
        <w:rPr>
          <w:rFonts w:ascii="Arial" w:eastAsia="굴림" w:hAnsi="Arial" w:cs="Arial"/>
          <w:color w:val="000000"/>
          <w:kern w:val="0"/>
          <w:sz w:val="18"/>
          <w:szCs w:val="18"/>
        </w:rPr>
        <w:t>, Plus</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Pro</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간격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덕에</w:t>
      </w:r>
      <w:r w:rsidRPr="00A1496D">
        <w:rPr>
          <w:rFonts w:ascii="Arial" w:eastAsia="굴림" w:hAnsi="Arial" w:cs="Arial"/>
          <w:color w:val="000000"/>
          <w:kern w:val="0"/>
          <w:sz w:val="18"/>
          <w:szCs w:val="18"/>
        </w:rPr>
        <w:t xml:space="preserve"> Pro</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Plus</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후속작</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모양새를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이후</w:t>
      </w:r>
      <w:r w:rsidRPr="00A1496D">
        <w:rPr>
          <w:rFonts w:ascii="Arial" w:eastAsia="굴림" w:hAnsi="Arial" w:cs="Arial"/>
          <w:color w:val="000000"/>
          <w:kern w:val="0"/>
          <w:sz w:val="18"/>
          <w:szCs w:val="18"/>
        </w:rPr>
        <w:t>, Prime</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X00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개편되면서</w:t>
      </w:r>
      <w:r w:rsidRPr="00A1496D">
        <w:rPr>
          <w:rFonts w:ascii="Arial" w:eastAsia="굴림" w:hAnsi="Arial" w:cs="Arial"/>
          <w:color w:val="000000"/>
          <w:kern w:val="0"/>
          <w:sz w:val="18"/>
          <w:szCs w:val="18"/>
        </w:rPr>
        <w:t> </w:t>
      </w:r>
      <w:hyperlink r:id="rId244" w:tgtFrame="_blank" w:history="1">
        <w:r w:rsidRPr="00A1496D">
          <w:rPr>
            <w:rFonts w:ascii="Arial" w:eastAsia="굴림" w:hAnsi="Arial" w:cs="Arial"/>
            <w:color w:val="009900"/>
            <w:kern w:val="0"/>
            <w:sz w:val="18"/>
            <w:szCs w:val="18"/>
            <w:u w:val="single"/>
            <w:bdr w:val="none" w:sz="0" w:space="0" w:color="auto" w:frame="1"/>
          </w:rPr>
          <w:t>폐지</w:t>
        </w:r>
      </w:hyperlink>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4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246" w:anchor="toc" w:history="1">
        <w:r w:rsidRPr="00A1496D">
          <w:rPr>
            <w:rFonts w:ascii="Arial" w:eastAsia="굴림" w:hAnsi="Arial" w:cs="Arial"/>
            <w:b/>
            <w:bCs/>
            <w:color w:val="551A8B"/>
            <w:kern w:val="0"/>
            <w:sz w:val="24"/>
            <w:szCs w:val="24"/>
            <w:u w:val="single"/>
            <w:bdr w:val="none" w:sz="0" w:space="0" w:color="auto" w:frame="1"/>
          </w:rPr>
          <w:t>3.4.1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Play </w:t>
      </w:r>
      <w:hyperlink r:id="rId247" w:anchor="s-3.4.1"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유일하게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非</w:t>
      </w:r>
      <w:r w:rsidRPr="00A1496D">
        <w:rPr>
          <w:rFonts w:ascii="Arial" w:eastAsia="굴림" w:hAnsi="Arial" w:cs="Arial"/>
          <w:color w:val="000000"/>
          <w:kern w:val="0"/>
          <w:sz w:val="18"/>
          <w:szCs w:val="18"/>
        </w:rPr>
        <w:t xml:space="preserve"> 28nm </w:t>
      </w:r>
      <w:r w:rsidRPr="00A1496D">
        <w:rPr>
          <w:rFonts w:ascii="Arial" w:eastAsia="굴림" w:hAnsi="Arial" w:cs="Arial"/>
          <w:color w:val="000000"/>
          <w:kern w:val="0"/>
          <w:sz w:val="18"/>
          <w:szCs w:val="18"/>
        </w:rPr>
        <w:t>공정으로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생산되었으며</w:t>
      </w:r>
      <w:r w:rsidRPr="00A1496D">
        <w:rPr>
          <w:rFonts w:ascii="Arial" w:eastAsia="굴림" w:hAnsi="Arial" w:cs="Arial"/>
          <w:color w:val="000000"/>
          <w:kern w:val="0"/>
          <w:sz w:val="18"/>
          <w:szCs w:val="18"/>
        </w:rPr>
        <w:t> </w:t>
      </w:r>
      <w:hyperlink r:id="rId248"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S1</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사용된</w:t>
      </w:r>
      <w:r w:rsidRPr="00A1496D">
        <w:rPr>
          <w:rFonts w:ascii="Arial" w:eastAsia="굴림" w:hAnsi="Arial" w:cs="Arial"/>
          <w:color w:val="000000"/>
          <w:kern w:val="0"/>
          <w:sz w:val="18"/>
          <w:szCs w:val="18"/>
        </w:rPr>
        <w:t> </w:t>
      </w:r>
      <w:hyperlink r:id="rId249" w:tooltip="ARM Cortex-A5" w:history="1">
        <w:r w:rsidRPr="00A1496D">
          <w:rPr>
            <w:rFonts w:ascii="Arial" w:eastAsia="굴림" w:hAnsi="Arial" w:cs="Arial"/>
            <w:color w:val="551A8B"/>
            <w:kern w:val="0"/>
            <w:sz w:val="18"/>
            <w:szCs w:val="18"/>
            <w:u w:val="single"/>
            <w:bdr w:val="none" w:sz="0" w:space="0" w:color="auto" w:frame="1"/>
          </w:rPr>
          <w:t>ARM Cortex-A5</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w:t>
      </w:r>
      <w:hyperlink r:id="rId250" w:anchor="fn10" w:tooltip="사실, 스냅드래곤 S1 소속 [[ARM Cortex-A5]] 탑재 AP는 다른 AP와 다르게 스냅드래곤 S3 시기에 편입된 신형 AP이다." w:history="1">
        <w:r w:rsidRPr="00A1496D">
          <w:rPr>
            <w:rFonts w:ascii="굴림체" w:eastAsia="굴림체" w:hAnsi="굴림체" w:cs="굴림체"/>
            <w:color w:val="551A8B"/>
            <w:kern w:val="0"/>
            <w:sz w:val="15"/>
            <w:szCs w:val="15"/>
            <w:u w:val="single"/>
            <w:bdr w:val="none" w:sz="0" w:space="0" w:color="auto" w:frame="1"/>
            <w:vertAlign w:val="superscript"/>
          </w:rPr>
          <w:t>[10]</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5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252" w:anchor="toc" w:history="1">
        <w:r w:rsidRPr="00A1496D">
          <w:rPr>
            <w:rFonts w:ascii="Arial" w:eastAsia="굴림" w:hAnsi="Arial" w:cs="Arial"/>
            <w:b/>
            <w:bCs/>
            <w:color w:val="551A8B"/>
            <w:kern w:val="0"/>
            <w:szCs w:val="20"/>
            <w:u w:val="single"/>
            <w:bdr w:val="none" w:sz="0" w:space="0" w:color="auto" w:frame="1"/>
          </w:rPr>
          <w:t>3.4.1.1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MSM8x25 </w:t>
      </w:r>
      <w:hyperlink r:id="rId253" w:anchor="s-3.4.1.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MSM8225</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MSM8625</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54"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55" w:tooltip="ARM Cortex-A5" w:history="1">
              <w:r w:rsidRPr="00A1496D">
                <w:rPr>
                  <w:rFonts w:ascii="굴림" w:eastAsia="굴림" w:hAnsi="굴림" w:cs="굴림"/>
                  <w:color w:val="551A8B"/>
                  <w:kern w:val="0"/>
                  <w:sz w:val="24"/>
                  <w:szCs w:val="24"/>
                  <w:u w:val="single"/>
                  <w:bdr w:val="none" w:sz="0" w:space="0" w:color="auto" w:frame="1"/>
                </w:rPr>
                <w:t>ARM Cortex-A5</w:t>
              </w:r>
            </w:hyperlink>
            <w:r w:rsidRPr="00A1496D">
              <w:rPr>
                <w:rFonts w:ascii="굴림" w:eastAsia="굴림" w:hAnsi="굴림" w:cs="굴림"/>
                <w:kern w:val="0"/>
                <w:sz w:val="24"/>
                <w:szCs w:val="24"/>
              </w:rPr>
              <w:t> MP2 1 GHz ~ 1.2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56"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203 --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57"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58"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5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60"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261"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62" w:tooltip="노키아 X 시리즈" w:history="1">
              <w:r w:rsidRPr="00A1496D">
                <w:rPr>
                  <w:rFonts w:ascii="굴림" w:eastAsia="굴림" w:hAnsi="굴림" w:cs="굴림"/>
                  <w:color w:val="551A8B"/>
                  <w:kern w:val="0"/>
                  <w:sz w:val="24"/>
                  <w:szCs w:val="24"/>
                  <w:u w:val="single"/>
                  <w:bdr w:val="none" w:sz="0" w:space="0" w:color="auto" w:frame="1"/>
                </w:rPr>
                <w:t>노키아 X 시리즈</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6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264" w:anchor="toc" w:history="1">
        <w:r w:rsidRPr="00A1496D">
          <w:rPr>
            <w:rFonts w:ascii="Arial" w:eastAsia="굴림" w:hAnsi="Arial" w:cs="Arial"/>
            <w:b/>
            <w:bCs/>
            <w:color w:val="551A8B"/>
            <w:kern w:val="0"/>
            <w:sz w:val="24"/>
            <w:szCs w:val="24"/>
            <w:u w:val="single"/>
            <w:bdr w:val="none" w:sz="0" w:space="0" w:color="auto" w:frame="1"/>
          </w:rPr>
          <w:t>3.4.2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Plus </w:t>
      </w:r>
      <w:hyperlink r:id="rId265" w:anchor="s-3.4.2"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2012</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출시되었다</w:t>
      </w:r>
      <w:r w:rsidRPr="00A1496D">
        <w:rPr>
          <w:rFonts w:ascii="Arial" w:eastAsia="굴림" w:hAnsi="Arial" w:cs="Arial"/>
          <w:color w:val="000000"/>
          <w:kern w:val="0"/>
          <w:sz w:val="18"/>
          <w:szCs w:val="18"/>
        </w:rPr>
        <w:t>. </w:t>
      </w:r>
      <w:hyperlink r:id="rId266"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w:t>
      </w:r>
      <w:hyperlink r:id="rId267"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w:t>
      </w:r>
      <w:hyperlink r:id="rId268" w:tooltip="ARM Cortex-A15" w:history="1">
        <w:r w:rsidRPr="00A1496D">
          <w:rPr>
            <w:rFonts w:ascii="Arial" w:eastAsia="굴림" w:hAnsi="Arial" w:cs="Arial"/>
            <w:color w:val="551A8B"/>
            <w:kern w:val="0"/>
            <w:sz w:val="18"/>
            <w:szCs w:val="18"/>
            <w:u w:val="single"/>
            <w:bdr w:val="none" w:sz="0" w:space="0" w:color="auto" w:frame="1"/>
          </w:rPr>
          <w:t>ARM Cortex-A15</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준하는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예상되었다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자체가</w:t>
      </w:r>
      <w:r w:rsidRPr="00A1496D">
        <w:rPr>
          <w:rFonts w:ascii="Arial" w:eastAsia="굴림" w:hAnsi="Arial" w:cs="Arial"/>
          <w:color w:val="000000"/>
          <w:kern w:val="0"/>
          <w:sz w:val="18"/>
          <w:szCs w:val="18"/>
        </w:rPr>
        <w:t> </w:t>
      </w:r>
      <w:hyperlink r:id="rId269" w:tooltip="ARM Cortex-A15" w:history="1">
        <w:r w:rsidRPr="00A1496D">
          <w:rPr>
            <w:rFonts w:ascii="Arial" w:eastAsia="굴림" w:hAnsi="Arial" w:cs="Arial"/>
            <w:color w:val="551A8B"/>
            <w:kern w:val="0"/>
            <w:sz w:val="18"/>
            <w:szCs w:val="18"/>
            <w:u w:val="single"/>
            <w:bdr w:val="none" w:sz="0" w:space="0" w:color="auto" w:frame="1"/>
          </w:rPr>
          <w:t>ARM Cortex-A15</w:t>
        </w:r>
      </w:hyperlink>
      <w:r w:rsidRPr="00A1496D">
        <w:rPr>
          <w:rFonts w:ascii="Arial" w:eastAsia="굴림" w:hAnsi="Arial" w:cs="Arial"/>
          <w:color w:val="000000"/>
          <w:kern w:val="0"/>
          <w:sz w:val="18"/>
          <w:szCs w:val="18"/>
        </w:rPr>
        <w:t>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물건을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뽑기에는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역부족했기에</w:t>
      </w:r>
      <w:r w:rsidRPr="00A1496D">
        <w:rPr>
          <w:rFonts w:ascii="Arial" w:eastAsia="굴림" w:hAnsi="Arial" w:cs="Arial"/>
          <w:color w:val="000000"/>
          <w:kern w:val="0"/>
          <w:sz w:val="18"/>
          <w:szCs w:val="18"/>
        </w:rPr>
        <w:t> </w:t>
      </w:r>
      <w:hyperlink r:id="rId270"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27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낮아서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비판을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받았다</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3</w:t>
      </w:r>
      <w:r w:rsidRPr="00A1496D">
        <w:rPr>
          <w:rFonts w:ascii="Arial" w:eastAsia="굴림" w:hAnsi="Arial" w:cs="Arial"/>
          <w:color w:val="000000"/>
          <w:kern w:val="0"/>
          <w:sz w:val="18"/>
          <w:szCs w:val="18"/>
        </w:rPr>
        <w:t>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면에서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바람에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오명을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없었으며</w:t>
      </w:r>
      <w:r w:rsidRPr="00A1496D">
        <w:rPr>
          <w:rFonts w:ascii="Arial" w:eastAsia="굴림" w:hAnsi="Arial" w:cs="Arial"/>
          <w:color w:val="000000"/>
          <w:kern w:val="0"/>
          <w:sz w:val="18"/>
          <w:szCs w:val="18"/>
        </w:rPr>
        <w:t> </w:t>
      </w:r>
      <w:hyperlink r:id="rId272"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4412</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273" w:tooltip="갤럭시 S III"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 III</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까였다</w:t>
      </w:r>
      <w:proofErr w:type="spellEnd"/>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실제로는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동시대에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AP </w:t>
      </w:r>
      <w:r w:rsidRPr="00A1496D">
        <w:rPr>
          <w:rFonts w:ascii="Arial" w:eastAsia="굴림" w:hAnsi="Arial" w:cs="Arial"/>
          <w:color w:val="000000"/>
          <w:kern w:val="0"/>
          <w:sz w:val="18"/>
          <w:szCs w:val="18"/>
        </w:rPr>
        <w:t>중에서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점유율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면에선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크게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성공했다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아이러니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하게도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성공한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유사하다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바로</w:t>
      </w:r>
      <w:r w:rsidRPr="00A1496D">
        <w:rPr>
          <w:rFonts w:ascii="Arial" w:eastAsia="굴림" w:hAnsi="Arial" w:cs="Arial"/>
          <w:color w:val="000000"/>
          <w:kern w:val="0"/>
          <w:sz w:val="18"/>
          <w:szCs w:val="18"/>
        </w:rPr>
        <w:t> </w:t>
      </w:r>
      <w:hyperlink r:id="rId274"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솔루션를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보유한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기업이라는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이번에는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음성통화까지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동시에</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이로인해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고객사들인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제조사들에게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매력적으로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접근할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'AP </w:t>
      </w:r>
      <w:proofErr w:type="spellStart"/>
      <w:r w:rsidRPr="00A1496D">
        <w:rPr>
          <w:rFonts w:ascii="Arial" w:eastAsia="굴림" w:hAnsi="Arial" w:cs="Arial"/>
          <w:color w:val="000000"/>
          <w:kern w:val="0"/>
          <w:sz w:val="18"/>
          <w:szCs w:val="18"/>
        </w:rPr>
        <w:t>안사가면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안함ㅋ</w:t>
      </w:r>
      <w:proofErr w:type="spellEnd"/>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정책까지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겹쳐서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대안이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그리고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절대적으로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부분에서도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면이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전작에서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지적받은</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뻥스펙</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논란은</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3</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가져가버렸고</w:t>
      </w:r>
      <w:r w:rsidRPr="00A1496D">
        <w:rPr>
          <w:rFonts w:ascii="Arial" w:eastAsia="굴림" w:hAnsi="Arial" w:cs="Arial"/>
          <w:color w:val="000000"/>
          <w:kern w:val="0"/>
          <w:sz w:val="18"/>
          <w:szCs w:val="18"/>
        </w:rPr>
        <w:t>, TI </w:t>
      </w:r>
      <w:hyperlink r:id="rId275"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w:t>
      </w:r>
      <w:hyperlink r:id="rId276" w:tooltip="망했어요" w:history="1">
        <w:r w:rsidRPr="00A1496D">
          <w:rPr>
            <w:rFonts w:ascii="Arial" w:eastAsia="굴림" w:hAnsi="Arial" w:cs="Arial"/>
            <w:color w:val="551A8B"/>
            <w:kern w:val="0"/>
            <w:sz w:val="18"/>
            <w:szCs w:val="18"/>
            <w:u w:val="single"/>
            <w:bdr w:val="none" w:sz="0" w:space="0" w:color="auto" w:frame="1"/>
          </w:rPr>
          <w:t>망해가기</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시작하면서</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 Plus</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둘의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점유율을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흡수하게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여담으로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스펙시트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기준으로</w:t>
      </w:r>
      <w:r w:rsidRPr="00A1496D">
        <w:rPr>
          <w:rFonts w:ascii="Arial" w:eastAsia="굴림" w:hAnsi="Arial" w:cs="Arial"/>
          <w:color w:val="000000"/>
          <w:kern w:val="0"/>
          <w:sz w:val="18"/>
          <w:szCs w:val="18"/>
        </w:rPr>
        <w:t xml:space="preserve"> 3G </w:t>
      </w:r>
      <w:hyperlink r:id="rId277" w:tooltip="TD-SCDMA" w:history="1">
        <w:r w:rsidRPr="00A1496D">
          <w:rPr>
            <w:rFonts w:ascii="Arial" w:eastAsia="굴림" w:hAnsi="Arial" w:cs="Arial"/>
            <w:color w:val="551A8B"/>
            <w:kern w:val="0"/>
            <w:sz w:val="18"/>
            <w:szCs w:val="18"/>
            <w:u w:val="single"/>
            <w:bdr w:val="none" w:sz="0" w:space="0" w:color="auto" w:frame="1"/>
          </w:rPr>
          <w:t>TD-SCDMA</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첫</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번째</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4G </w:t>
      </w:r>
      <w:hyperlink r:id="rId278"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w:t>
      </w:r>
      <w:hyperlink r:id="rId279" w:tooltip="차이나모바일" w:history="1">
        <w:r w:rsidRPr="00A1496D">
          <w:rPr>
            <w:rFonts w:ascii="Arial" w:eastAsia="굴림" w:hAnsi="Arial" w:cs="Arial"/>
            <w:color w:val="551A8B"/>
            <w:kern w:val="0"/>
            <w:sz w:val="18"/>
            <w:szCs w:val="18"/>
            <w:u w:val="single"/>
            <w:bdr w:val="none" w:sz="0" w:space="0" w:color="auto" w:frame="1"/>
          </w:rPr>
          <w:t>차이나모바일</w:t>
        </w:r>
      </w:hyperlink>
      <w:r w:rsidRPr="00A1496D">
        <w:rPr>
          <w:rFonts w:ascii="Arial" w:eastAsia="굴림" w:hAnsi="Arial" w:cs="Arial"/>
          <w:color w:val="000000"/>
          <w:kern w:val="0"/>
          <w:sz w:val="18"/>
          <w:szCs w:val="18"/>
        </w:rPr>
        <w:t>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기술이라는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부각이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안된다</w:t>
      </w:r>
      <w:proofErr w:type="spellEnd"/>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80"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281" w:anchor="toc" w:history="1">
        <w:r w:rsidRPr="00A1496D">
          <w:rPr>
            <w:rFonts w:ascii="Arial" w:eastAsia="굴림" w:hAnsi="Arial" w:cs="Arial"/>
            <w:b/>
            <w:bCs/>
            <w:color w:val="551A8B"/>
            <w:kern w:val="0"/>
            <w:szCs w:val="20"/>
            <w:u w:val="single"/>
            <w:bdr w:val="none" w:sz="0" w:space="0" w:color="auto" w:frame="1"/>
          </w:rPr>
          <w:t>3.4.2.1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MSM8x27 </w:t>
      </w:r>
      <w:hyperlink r:id="rId282" w:anchor="s-3.4.2.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MSM8227</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MSM8627</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3"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4"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MP2 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5"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6"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7"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88"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8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290"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291"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92" w:tooltip="Lumia 520" w:history="1">
              <w:r w:rsidRPr="00A1496D">
                <w:rPr>
                  <w:rFonts w:ascii="굴림" w:eastAsia="굴림" w:hAnsi="굴림" w:cs="굴림"/>
                  <w:color w:val="551A8B"/>
                  <w:kern w:val="0"/>
                  <w:sz w:val="24"/>
                  <w:szCs w:val="24"/>
                  <w:u w:val="single"/>
                  <w:bdr w:val="none" w:sz="0" w:space="0" w:color="auto" w:frame="1"/>
                </w:rPr>
                <w:t>Lumia 520</w:t>
              </w:r>
            </w:hyperlink>
            <w:r w:rsidRPr="00A1496D">
              <w:rPr>
                <w:rFonts w:ascii="굴림" w:eastAsia="굴림" w:hAnsi="굴림" w:cs="굴림"/>
                <w:kern w:val="0"/>
                <w:sz w:val="24"/>
                <w:szCs w:val="24"/>
              </w:rPr>
              <w:t>, </w:t>
            </w:r>
            <w:hyperlink r:id="rId293" w:tooltip="Lumia 620" w:history="1">
              <w:r w:rsidRPr="00A1496D">
                <w:rPr>
                  <w:rFonts w:ascii="굴림" w:eastAsia="굴림" w:hAnsi="굴림" w:cs="굴림"/>
                  <w:color w:val="551A8B"/>
                  <w:kern w:val="0"/>
                  <w:sz w:val="24"/>
                  <w:szCs w:val="24"/>
                  <w:u w:val="single"/>
                  <w:bdr w:val="none" w:sz="0" w:space="0" w:color="auto" w:frame="1"/>
                </w:rPr>
                <w:t>Lumia 620</w:t>
              </w:r>
            </w:hyperlink>
            <w:r w:rsidRPr="00A1496D">
              <w:rPr>
                <w:rFonts w:ascii="굴림" w:eastAsia="굴림" w:hAnsi="굴림" w:cs="굴림"/>
                <w:kern w:val="0"/>
                <w:sz w:val="24"/>
                <w:szCs w:val="24"/>
              </w:rPr>
              <w:t>, </w:t>
            </w:r>
            <w:proofErr w:type="spellStart"/>
            <w:r w:rsidRPr="00A1496D">
              <w:rPr>
                <w:rFonts w:ascii="굴림" w:eastAsia="굴림" w:hAnsi="굴림" w:cs="굴림"/>
                <w:kern w:val="0"/>
                <w:sz w:val="24"/>
                <w:szCs w:val="24"/>
              </w:rPr>
              <w:fldChar w:fldCharType="begin"/>
            </w:r>
            <w:r w:rsidRPr="00A1496D">
              <w:rPr>
                <w:rFonts w:ascii="굴림" w:eastAsia="굴림" w:hAnsi="굴림" w:cs="굴림"/>
                <w:kern w:val="0"/>
                <w:sz w:val="24"/>
                <w:szCs w:val="24"/>
              </w:rPr>
              <w:instrText xml:space="preserve"> HYPERLINK "https://mirror.enha.kr/wiki/%EC%97%91%EC%8A%A4%ED%8E%98%EB%A6%AC%EC%95%84%20M%20%EC%8B%9C%EB%A6%AC%EC%A6%88" \l "s-2.1" \o "엑스페리아 M 시리즈" </w:instrText>
            </w:r>
            <w:r w:rsidRPr="00A1496D">
              <w:rPr>
                <w:rFonts w:ascii="굴림" w:eastAsia="굴림" w:hAnsi="굴림" w:cs="굴림"/>
                <w:kern w:val="0"/>
                <w:sz w:val="24"/>
                <w:szCs w:val="24"/>
              </w:rPr>
              <w:fldChar w:fldCharType="separate"/>
            </w:r>
            <w:r w:rsidRPr="00A1496D">
              <w:rPr>
                <w:rFonts w:ascii="굴림" w:eastAsia="굴림" w:hAnsi="굴림" w:cs="굴림"/>
                <w:color w:val="551A8B"/>
                <w:kern w:val="0"/>
                <w:sz w:val="24"/>
                <w:szCs w:val="24"/>
                <w:u w:val="single"/>
                <w:bdr w:val="none" w:sz="0" w:space="0" w:color="auto" w:frame="1"/>
              </w:rPr>
              <w:t>Xperia</w:t>
            </w:r>
            <w:proofErr w:type="spellEnd"/>
            <w:r w:rsidRPr="00A1496D">
              <w:rPr>
                <w:rFonts w:ascii="굴림" w:eastAsia="굴림" w:hAnsi="굴림" w:cs="굴림"/>
                <w:color w:val="551A8B"/>
                <w:kern w:val="0"/>
                <w:sz w:val="24"/>
                <w:szCs w:val="24"/>
                <w:u w:val="single"/>
                <w:bdr w:val="none" w:sz="0" w:space="0" w:color="auto" w:frame="1"/>
              </w:rPr>
              <w:t xml:space="preserve"> M</w:t>
            </w:r>
            <w:r w:rsidRPr="00A1496D">
              <w:rPr>
                <w:rFonts w:ascii="굴림" w:eastAsia="굴림" w:hAnsi="굴림" w:cs="굴림"/>
                <w:kern w:val="0"/>
                <w:sz w:val="24"/>
                <w:szCs w:val="24"/>
              </w:rPr>
              <w:fldChar w:fldCharType="end"/>
            </w:r>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29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295" w:anchor="toc" w:history="1">
        <w:r w:rsidRPr="00A1496D">
          <w:rPr>
            <w:rFonts w:ascii="Arial" w:eastAsia="굴림" w:hAnsi="Arial" w:cs="Arial"/>
            <w:b/>
            <w:bCs/>
            <w:color w:val="551A8B"/>
            <w:kern w:val="0"/>
            <w:szCs w:val="20"/>
            <w:u w:val="single"/>
            <w:bdr w:val="none" w:sz="0" w:space="0" w:color="auto" w:frame="1"/>
          </w:rPr>
          <w:t>3.4.2.2</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APQ8060A &amp; MSM8x60A &amp; MSM8960 </w:t>
      </w:r>
      <w:hyperlink r:id="rId296" w:anchor="s-3.4.2.2"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064"/>
        <w:gridCol w:w="1520"/>
        <w:gridCol w:w="2384"/>
        <w:gridCol w:w="2604"/>
        <w:gridCol w:w="1438"/>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APQ8060A</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MSM8260A</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MSM8660A</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MSM8960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9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98"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MP2 1.5 GHz ~ 1.7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29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225 --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0"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LPDDR2 533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1"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02"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303" w:tooltip="TD-SCDMA" w:history="1">
              <w:r w:rsidRPr="00A1496D">
                <w:rPr>
                  <w:rFonts w:ascii="굴림" w:eastAsia="굴림" w:hAnsi="굴림" w:cs="굴림"/>
                  <w:color w:val="551A8B"/>
                  <w:kern w:val="0"/>
                  <w:sz w:val="24"/>
                  <w:szCs w:val="24"/>
                  <w:u w:val="single"/>
                  <w:bdr w:val="none" w:sz="0" w:space="0" w:color="auto" w:frame="1"/>
                </w:rPr>
                <w:t>TD-SCDMA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4"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05"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306"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7" w:anchor="s-2.3.2" w:tooltip="퀄컴 고비" w:history="1">
              <w:r w:rsidRPr="00A1496D">
                <w:rPr>
                  <w:rFonts w:ascii="굴림" w:eastAsia="굴림" w:hAnsi="굴림" w:cs="굴림"/>
                  <w:color w:val="551A8B"/>
                  <w:kern w:val="0"/>
                  <w:sz w:val="24"/>
                  <w:szCs w:val="24"/>
                  <w:u w:val="single"/>
                  <w:bdr w:val="none" w:sz="0" w:space="0" w:color="auto" w:frame="1"/>
                </w:rPr>
                <w:t>MDM9x15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8" w:anchor="s-2.1" w:tooltip="엑스페리아 T 시리즈" w:history="1">
              <w:r w:rsidRPr="00A1496D">
                <w:rPr>
                  <w:rFonts w:ascii="굴림" w:eastAsia="굴림" w:hAnsi="굴림" w:cs="굴림"/>
                  <w:color w:val="551A8B"/>
                  <w:kern w:val="0"/>
                  <w:sz w:val="24"/>
                  <w:szCs w:val="24"/>
                  <w:u w:val="single"/>
                  <w:bdr w:val="none" w:sz="0" w:space="0" w:color="auto" w:frame="1"/>
                </w:rPr>
                <w:t>엑스페리아 TX</w:t>
              </w:r>
            </w:hyperlink>
            <w:r w:rsidRPr="00A1496D">
              <w:rPr>
                <w:rFonts w:ascii="굴림" w:eastAsia="굴림" w:hAnsi="굴림" w:cs="굴림"/>
                <w:kern w:val="0"/>
                <w:sz w:val="24"/>
                <w:szCs w:val="24"/>
              </w:rPr>
              <w:t> 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APQ8060A 및 MSM8x60A를</w:t>
            </w:r>
            <w:r w:rsidRPr="00A1496D">
              <w:rPr>
                <w:rFonts w:ascii="굴림" w:eastAsia="굴림" w:hAnsi="굴림" w:cs="굴림"/>
                <w:kern w:val="0"/>
                <w:sz w:val="24"/>
                <w:szCs w:val="24"/>
              </w:rPr>
              <w:br/>
              <w:t>탑재한 기기 중</w:t>
            </w:r>
            <w:r w:rsidRPr="00A1496D">
              <w:rPr>
                <w:rFonts w:ascii="굴림" w:eastAsia="굴림" w:hAnsi="굴림" w:cs="굴림"/>
                <w:kern w:val="0"/>
                <w:sz w:val="24"/>
                <w:szCs w:val="24"/>
              </w:rPr>
              <w:br/>
              <w:t>CDMA 지원 파생 모델</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09" w:tooltip="갤럭시 S III" w:history="1">
              <w:r w:rsidRPr="00A1496D">
                <w:rPr>
                  <w:rFonts w:ascii="굴림" w:eastAsia="굴림" w:hAnsi="굴림" w:cs="굴림"/>
                  <w:color w:val="551A8B"/>
                  <w:kern w:val="0"/>
                  <w:sz w:val="24"/>
                  <w:szCs w:val="24"/>
                  <w:u w:val="single"/>
                  <w:bdr w:val="none" w:sz="0" w:space="0" w:color="auto" w:frame="1"/>
                </w:rPr>
                <w:t>갤럭시 S III</w:t>
              </w:r>
            </w:hyperlink>
            <w:r w:rsidRPr="00A1496D">
              <w:rPr>
                <w:rFonts w:ascii="굴림" w:eastAsia="굴림" w:hAnsi="굴림" w:cs="굴림"/>
                <w:kern w:val="0"/>
                <w:sz w:val="24"/>
                <w:szCs w:val="24"/>
              </w:rPr>
              <w:t> LTE</w:t>
            </w:r>
            <w:hyperlink r:id="rId310" w:anchor="fn11" w:tooltip="북미 및 일본 내수용" w:history="1">
              <w:r w:rsidRPr="00A1496D">
                <w:rPr>
                  <w:rFonts w:ascii="굴림체" w:eastAsia="굴림체" w:hAnsi="굴림체" w:cs="굴림체"/>
                  <w:color w:val="551A8B"/>
                  <w:kern w:val="0"/>
                  <w:sz w:val="15"/>
                  <w:szCs w:val="15"/>
                  <w:u w:val="single"/>
                  <w:bdr w:val="none" w:sz="0" w:space="0" w:color="auto" w:frame="1"/>
                  <w:vertAlign w:val="superscript"/>
                </w:rPr>
                <w:t>[11]</w:t>
              </w:r>
            </w:hyperlink>
            <w:r w:rsidRPr="00A1496D">
              <w:rPr>
                <w:rFonts w:ascii="굴림" w:eastAsia="굴림" w:hAnsi="굴림" w:cs="굴림"/>
                <w:kern w:val="0"/>
                <w:sz w:val="24"/>
                <w:szCs w:val="24"/>
              </w:rPr>
              <w:br/>
            </w:r>
            <w:hyperlink r:id="rId311" w:tooltip="옵티머스 LTE II" w:history="1">
              <w:r w:rsidRPr="00A1496D">
                <w:rPr>
                  <w:rFonts w:ascii="굴림" w:eastAsia="굴림" w:hAnsi="굴림" w:cs="굴림"/>
                  <w:color w:val="551A8B"/>
                  <w:kern w:val="0"/>
                  <w:sz w:val="24"/>
                  <w:szCs w:val="24"/>
                  <w:u w:val="single"/>
                  <w:bdr w:val="none" w:sz="0" w:space="0" w:color="auto" w:frame="1"/>
                </w:rPr>
                <w:t>옵티머스 LTE II</w:t>
              </w:r>
            </w:hyperlink>
            <w:r w:rsidRPr="00A1496D">
              <w:rPr>
                <w:rFonts w:ascii="굴림" w:eastAsia="굴림" w:hAnsi="굴림" w:cs="굴림"/>
                <w:kern w:val="0"/>
                <w:sz w:val="24"/>
                <w:szCs w:val="24"/>
              </w:rPr>
              <w:br/>
            </w:r>
            <w:hyperlink r:id="rId312" w:tooltip="베가 레이서 2" w:history="1">
              <w:r w:rsidRPr="00A1496D">
                <w:rPr>
                  <w:rFonts w:ascii="굴림" w:eastAsia="굴림" w:hAnsi="굴림" w:cs="굴림"/>
                  <w:color w:val="551A8B"/>
                  <w:kern w:val="0"/>
                  <w:sz w:val="24"/>
                  <w:szCs w:val="24"/>
                  <w:u w:val="single"/>
                  <w:bdr w:val="none" w:sz="0" w:space="0" w:color="auto" w:frame="1"/>
                </w:rPr>
                <w:t>베가 레이서 2</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모델명만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보면</w:t>
      </w:r>
      <w:r w:rsidRPr="00A1496D">
        <w:rPr>
          <w:rFonts w:ascii="Arial" w:eastAsia="굴림" w:hAnsi="Arial" w:cs="Arial"/>
          <w:color w:val="000000"/>
          <w:kern w:val="0"/>
          <w:sz w:val="18"/>
          <w:szCs w:val="18"/>
        </w:rPr>
        <w:t>, S3</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APQ8x60 &amp; MSM8x60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따르고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w:t>
      </w:r>
      <w:hyperlink r:id="rId313"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w:t>
      </w:r>
      <w:hyperlink r:id="rId314"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그리고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완전히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1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316" w:anchor="toc" w:history="1">
        <w:r w:rsidRPr="00A1496D">
          <w:rPr>
            <w:rFonts w:ascii="Arial" w:eastAsia="굴림" w:hAnsi="Arial" w:cs="Arial"/>
            <w:b/>
            <w:bCs/>
            <w:color w:val="551A8B"/>
            <w:kern w:val="0"/>
            <w:sz w:val="24"/>
            <w:szCs w:val="24"/>
            <w:u w:val="single"/>
            <w:bdr w:val="none" w:sz="0" w:space="0" w:color="auto" w:frame="1"/>
          </w:rPr>
          <w:t>3.4.3</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Pro </w:t>
      </w:r>
      <w:hyperlink r:id="rId317" w:anchor="s-3.4.3"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2012</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중순에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w:t>
      </w:r>
      <w:hyperlink r:id="rId318"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w:t>
      </w:r>
      <w:hyperlink r:id="rId319"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탑재</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w:t>
      </w:r>
      <w:hyperlink r:id="rId320"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32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탑재</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나뉘나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부각된다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GPU</w:t>
      </w:r>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300 </w:t>
      </w:r>
      <w:r w:rsidRPr="00A1496D">
        <w:rPr>
          <w:rFonts w:ascii="Arial" w:eastAsia="굴림" w:hAnsi="Arial" w:cs="Arial"/>
          <w:color w:val="000000"/>
          <w:kern w:val="0"/>
          <w:sz w:val="18"/>
          <w:szCs w:val="18"/>
        </w:rPr>
        <w:t>시리즈로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세대를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넘어갔다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대해서는</w:t>
      </w:r>
      <w:r w:rsidRPr="00A1496D">
        <w:rPr>
          <w:rFonts w:ascii="Arial" w:eastAsia="굴림" w:hAnsi="Arial" w:cs="Arial"/>
          <w:color w:val="000000"/>
          <w:kern w:val="0"/>
          <w:sz w:val="18"/>
          <w:szCs w:val="18"/>
        </w:rPr>
        <w:t xml:space="preserve"> 600 </w:t>
      </w:r>
      <w:r w:rsidRPr="00A1496D">
        <w:rPr>
          <w:rFonts w:ascii="Arial" w:eastAsia="굴림" w:hAnsi="Arial" w:cs="Arial"/>
          <w:color w:val="000000"/>
          <w:kern w:val="0"/>
          <w:sz w:val="18"/>
          <w:szCs w:val="18"/>
        </w:rPr>
        <w:t>시리즈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참조</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2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323" w:anchor="toc" w:history="1">
        <w:r w:rsidRPr="00A1496D">
          <w:rPr>
            <w:rFonts w:ascii="Arial" w:eastAsia="굴림" w:hAnsi="Arial" w:cs="Arial"/>
            <w:b/>
            <w:bCs/>
            <w:color w:val="551A8B"/>
            <w:kern w:val="0"/>
            <w:szCs w:val="20"/>
            <w:u w:val="single"/>
            <w:bdr w:val="none" w:sz="0" w:space="0" w:color="auto" w:frame="1"/>
          </w:rPr>
          <w:t>3.4.3.1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MSM8960T </w:t>
      </w:r>
      <w:hyperlink r:id="rId324" w:anchor="s-3.4.3.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42"/>
        <w:gridCol w:w="7768"/>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MSM8960T</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25"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26"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MP2 1.5 GHz ~ 1.7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27"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320 --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28"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LPDDR2 533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29" w:anchor="s-2.3.2" w:tooltip="퀄컴 고비" w:history="1">
              <w:r w:rsidRPr="00A1496D">
                <w:rPr>
                  <w:rFonts w:ascii="굴림" w:eastAsia="굴림" w:hAnsi="굴림" w:cs="굴림"/>
                  <w:color w:val="551A8B"/>
                  <w:kern w:val="0"/>
                  <w:sz w:val="24"/>
                  <w:szCs w:val="24"/>
                  <w:u w:val="single"/>
                  <w:bdr w:val="none" w:sz="0" w:space="0" w:color="auto" w:frame="1"/>
                </w:rPr>
                <w:t>MDM9x15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30" w:tooltip="엑스페리아 SP" w:history="1">
              <w:r w:rsidRPr="00A1496D">
                <w:rPr>
                  <w:rFonts w:ascii="굴림" w:eastAsia="굴림" w:hAnsi="굴림" w:cs="굴림"/>
                  <w:color w:val="551A8B"/>
                  <w:kern w:val="0"/>
                  <w:sz w:val="24"/>
                  <w:szCs w:val="24"/>
                  <w:u w:val="single"/>
                  <w:bdr w:val="none" w:sz="0" w:space="0" w:color="auto" w:frame="1"/>
                </w:rPr>
                <w:t>엑스페리아 SP</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 xml:space="preserve">S4 Plus </w:t>
      </w:r>
      <w:r w:rsidRPr="00A1496D">
        <w:rPr>
          <w:rFonts w:ascii="Arial" w:eastAsia="굴림" w:hAnsi="Arial" w:cs="Arial"/>
          <w:color w:val="000000"/>
          <w:kern w:val="0"/>
          <w:sz w:val="18"/>
          <w:szCs w:val="18"/>
        </w:rPr>
        <w:t>소속의</w:t>
      </w:r>
      <w:r w:rsidRPr="00A1496D">
        <w:rPr>
          <w:rFonts w:ascii="Arial" w:eastAsia="굴림" w:hAnsi="Arial" w:cs="Arial"/>
          <w:color w:val="000000"/>
          <w:kern w:val="0"/>
          <w:sz w:val="18"/>
          <w:szCs w:val="18"/>
        </w:rPr>
        <w:t xml:space="preserve"> MSM8960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개량형이다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대표적으로</w:t>
      </w:r>
      <w:r w:rsidRPr="00A1496D">
        <w:rPr>
          <w:rFonts w:ascii="Arial" w:eastAsia="굴림" w:hAnsi="Arial" w:cs="Arial"/>
          <w:color w:val="000000"/>
          <w:kern w:val="0"/>
          <w:sz w:val="18"/>
          <w:szCs w:val="18"/>
        </w:rPr>
        <w:t> </w:t>
      </w:r>
      <w:hyperlink r:id="rId331"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변경되었다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모토로라의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인</w:t>
      </w:r>
      <w:r w:rsidRPr="00A1496D">
        <w:rPr>
          <w:rFonts w:ascii="Arial" w:eastAsia="굴림" w:hAnsi="Arial" w:cs="Arial"/>
          <w:color w:val="000000"/>
          <w:kern w:val="0"/>
          <w:sz w:val="18"/>
          <w:szCs w:val="18"/>
        </w:rPr>
        <w:t xml:space="preserve"> 'X8 </w:t>
      </w:r>
      <w:r w:rsidRPr="00A1496D">
        <w:rPr>
          <w:rFonts w:ascii="Arial" w:eastAsia="굴림" w:hAnsi="Arial" w:cs="Arial"/>
          <w:color w:val="000000"/>
          <w:kern w:val="0"/>
          <w:sz w:val="18"/>
          <w:szCs w:val="18"/>
        </w:rPr>
        <w:t>컴퓨팅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시스템</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베이스가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w:t>
      </w:r>
      <w:hyperlink r:id="rId332"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300</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업그레이드된</w:t>
      </w:r>
      <w:r w:rsidRPr="00A1496D">
        <w:rPr>
          <w:rFonts w:ascii="Arial" w:eastAsia="굴림" w:hAnsi="Arial" w:cs="Arial"/>
          <w:color w:val="000000"/>
          <w:kern w:val="0"/>
          <w:sz w:val="18"/>
          <w:szCs w:val="18"/>
        </w:rPr>
        <w:t xml:space="preserve"> MSM8960DT</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베이스라고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공식</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스펙시트에서는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확인이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불가능하다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3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334" w:anchor="toc" w:history="1">
        <w:r w:rsidRPr="00A1496D">
          <w:rPr>
            <w:rFonts w:ascii="Arial" w:eastAsia="굴림" w:hAnsi="Arial" w:cs="Arial"/>
            <w:b/>
            <w:bCs/>
            <w:color w:val="551A8B"/>
            <w:kern w:val="0"/>
            <w:szCs w:val="20"/>
            <w:u w:val="single"/>
            <w:bdr w:val="none" w:sz="0" w:space="0" w:color="auto" w:frame="1"/>
          </w:rPr>
          <w:t>3.4.3.2</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APQ8064 </w:t>
      </w:r>
      <w:hyperlink r:id="rId335" w:anchor="s-3.4.3.2"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36"/>
        <w:gridCol w:w="7774"/>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APQ8064</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36"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37"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MP4 1.5 GHz ~ 1.7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38"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320 --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39"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LPDDR2 533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40" w:tooltip="넥서스 4" w:history="1">
              <w:r w:rsidRPr="00A1496D">
                <w:rPr>
                  <w:rFonts w:ascii="굴림" w:eastAsia="굴림" w:hAnsi="굴림" w:cs="굴림"/>
                  <w:color w:val="551A8B"/>
                  <w:kern w:val="0"/>
                  <w:sz w:val="24"/>
                  <w:szCs w:val="24"/>
                  <w:u w:val="single"/>
                  <w:bdr w:val="none" w:sz="0" w:space="0" w:color="auto" w:frame="1"/>
                </w:rPr>
                <w:t>넥서스 4</w:t>
              </w:r>
            </w:hyperlink>
            <w:r w:rsidRPr="00A1496D">
              <w:rPr>
                <w:rFonts w:ascii="굴림" w:eastAsia="굴림" w:hAnsi="굴림" w:cs="굴림"/>
                <w:kern w:val="0"/>
                <w:sz w:val="24"/>
                <w:szCs w:val="24"/>
              </w:rPr>
              <w:t>, </w:t>
            </w:r>
            <w:hyperlink r:id="rId341" w:tooltip="옵티머스 G" w:history="1">
              <w:r w:rsidRPr="00A1496D">
                <w:rPr>
                  <w:rFonts w:ascii="굴림" w:eastAsia="굴림" w:hAnsi="굴림" w:cs="굴림"/>
                  <w:color w:val="551A8B"/>
                  <w:kern w:val="0"/>
                  <w:sz w:val="24"/>
                  <w:szCs w:val="24"/>
                  <w:u w:val="single"/>
                  <w:bdr w:val="none" w:sz="0" w:space="0" w:color="auto" w:frame="1"/>
                </w:rPr>
                <w:t>옵티머스 G</w:t>
              </w:r>
            </w:hyperlink>
            <w:r w:rsidRPr="00A1496D">
              <w:rPr>
                <w:rFonts w:ascii="굴림" w:eastAsia="굴림" w:hAnsi="굴림" w:cs="굴림"/>
                <w:kern w:val="0"/>
                <w:sz w:val="24"/>
                <w:szCs w:val="24"/>
              </w:rPr>
              <w:t>, </w:t>
            </w:r>
            <w:hyperlink r:id="rId342" w:tooltip="베가 R3" w:history="1">
              <w:r w:rsidRPr="00A1496D">
                <w:rPr>
                  <w:rFonts w:ascii="굴림" w:eastAsia="굴림" w:hAnsi="굴림" w:cs="굴림"/>
                  <w:color w:val="551A8B"/>
                  <w:kern w:val="0"/>
                  <w:sz w:val="24"/>
                  <w:szCs w:val="24"/>
                  <w:u w:val="single"/>
                  <w:bdr w:val="none" w:sz="0" w:space="0" w:color="auto" w:frame="1"/>
                </w:rPr>
                <w:t>베가 R3</w:t>
              </w:r>
            </w:hyperlink>
            <w:r w:rsidRPr="00A1496D">
              <w:rPr>
                <w:rFonts w:ascii="굴림" w:eastAsia="굴림" w:hAnsi="굴림" w:cs="굴림"/>
                <w:kern w:val="0"/>
                <w:sz w:val="24"/>
                <w:szCs w:val="24"/>
              </w:rPr>
              <w:t>, </w:t>
            </w:r>
            <w:hyperlink r:id="rId343" w:tooltip="엑스페리아 Z" w:history="1">
              <w:r w:rsidRPr="00A1496D">
                <w:rPr>
                  <w:rFonts w:ascii="굴림" w:eastAsia="굴림" w:hAnsi="굴림" w:cs="굴림"/>
                  <w:color w:val="551A8B"/>
                  <w:kern w:val="0"/>
                  <w:sz w:val="24"/>
                  <w:szCs w:val="24"/>
                  <w:u w:val="single"/>
                  <w:bdr w:val="none" w:sz="0" w:space="0" w:color="auto" w:frame="1"/>
                </w:rPr>
                <w:t>엑스페리아 Z</w:t>
              </w:r>
            </w:hyperlink>
            <w:r w:rsidRPr="00A1496D">
              <w:rPr>
                <w:rFonts w:ascii="굴림" w:eastAsia="굴림" w:hAnsi="굴림" w:cs="굴림"/>
                <w:kern w:val="0"/>
                <w:sz w:val="24"/>
                <w:szCs w:val="24"/>
              </w:rPr>
              <w:br/>
            </w:r>
            <w:hyperlink r:id="rId344" w:tooltip="넥서스 7/2세대" w:history="1">
              <w:r w:rsidRPr="00A1496D">
                <w:rPr>
                  <w:rFonts w:ascii="굴림" w:eastAsia="굴림" w:hAnsi="굴림" w:cs="굴림"/>
                  <w:color w:val="551A8B"/>
                  <w:kern w:val="0"/>
                  <w:sz w:val="24"/>
                  <w:szCs w:val="24"/>
                  <w:u w:val="single"/>
                  <w:bdr w:val="none" w:sz="0" w:space="0" w:color="auto" w:frame="1"/>
                </w:rPr>
                <w:t>넥서스 7/2세대</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proofErr w:type="spellStart"/>
      <w:r w:rsidRPr="00A1496D">
        <w:rPr>
          <w:rFonts w:ascii="Arial" w:eastAsia="굴림" w:hAnsi="Arial" w:cs="Arial"/>
          <w:b/>
          <w:bCs/>
          <w:color w:val="000000"/>
          <w:kern w:val="0"/>
          <w:sz w:val="18"/>
          <w:szCs w:val="18"/>
        </w:rPr>
        <w:t>스냅드레기</w:t>
      </w:r>
      <w:r w:rsidRPr="00A1496D">
        <w:rPr>
          <w:rFonts w:ascii="Arial" w:eastAsia="굴림" w:hAnsi="Arial" w:cs="Arial"/>
          <w:color w:val="000000"/>
          <w:kern w:val="0"/>
          <w:sz w:val="18"/>
          <w:szCs w:val="18"/>
        </w:rPr>
        <w:t>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오명을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벗게한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신의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않으며</w:t>
      </w:r>
      <w:r w:rsidRPr="00A1496D">
        <w:rPr>
          <w:rFonts w:ascii="Arial" w:eastAsia="굴림" w:hAnsi="Arial" w:cs="Arial"/>
          <w:color w:val="000000"/>
          <w:kern w:val="0"/>
          <w:sz w:val="18"/>
          <w:szCs w:val="18"/>
        </w:rPr>
        <w:t> </w:t>
      </w:r>
      <w:hyperlink r:id="rId345" w:anchor="s-2.3.2" w:tooltip="퀄컴 고비" w:history="1">
        <w:r w:rsidRPr="00A1496D">
          <w:rPr>
            <w:rFonts w:ascii="Arial" w:eastAsia="굴림" w:hAnsi="Arial" w:cs="Arial"/>
            <w:color w:val="551A8B"/>
            <w:kern w:val="0"/>
            <w:sz w:val="18"/>
            <w:szCs w:val="18"/>
            <w:u w:val="single"/>
            <w:bdr w:val="none" w:sz="0" w:space="0" w:color="auto" w:frame="1"/>
          </w:rPr>
          <w:t>MDM9x15</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346" w:tooltip="LG전자" w:history="1">
        <w:r w:rsidRPr="00A1496D">
          <w:rPr>
            <w:rFonts w:ascii="Arial" w:eastAsia="굴림" w:hAnsi="Arial" w:cs="Arial"/>
            <w:color w:val="551A8B"/>
            <w:kern w:val="0"/>
            <w:sz w:val="18"/>
            <w:szCs w:val="18"/>
            <w:u w:val="single"/>
            <w:bdr w:val="none" w:sz="0" w:space="0" w:color="auto" w:frame="1"/>
          </w:rPr>
          <w:t>LG</w:t>
        </w:r>
        <w:r w:rsidRPr="00A1496D">
          <w:rPr>
            <w:rFonts w:ascii="Arial" w:eastAsia="굴림" w:hAnsi="Arial" w:cs="Arial"/>
            <w:color w:val="551A8B"/>
            <w:kern w:val="0"/>
            <w:sz w:val="18"/>
            <w:szCs w:val="18"/>
            <w:u w:val="single"/>
            <w:bdr w:val="none" w:sz="0" w:space="0" w:color="auto" w:frame="1"/>
          </w:rPr>
          <w:t>전자</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347" w:tooltip="옵티머스 G" w:history="1">
        <w:r w:rsidRPr="00A1496D">
          <w:rPr>
            <w:rFonts w:ascii="Arial" w:eastAsia="굴림" w:hAnsi="Arial" w:cs="Arial"/>
            <w:color w:val="551A8B"/>
            <w:kern w:val="0"/>
            <w:sz w:val="18"/>
            <w:szCs w:val="18"/>
            <w:u w:val="single"/>
            <w:bdr w:val="none" w:sz="0" w:space="0" w:color="auto" w:frame="1"/>
          </w:rPr>
          <w:t>옵티머스</w:t>
        </w:r>
        <w:r w:rsidRPr="00A1496D">
          <w:rPr>
            <w:rFonts w:ascii="Arial" w:eastAsia="굴림" w:hAnsi="Arial" w:cs="Arial"/>
            <w:color w:val="551A8B"/>
            <w:kern w:val="0"/>
            <w:sz w:val="18"/>
            <w:szCs w:val="18"/>
            <w:u w:val="single"/>
            <w:bdr w:val="none" w:sz="0" w:space="0" w:color="auto" w:frame="1"/>
          </w:rPr>
          <w:t xml:space="preserve"> G</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w:t>
      </w:r>
      <w:hyperlink r:id="rId348" w:tooltip="팬택" w:history="1">
        <w:r w:rsidRPr="00A1496D">
          <w:rPr>
            <w:rFonts w:ascii="Arial" w:eastAsia="굴림" w:hAnsi="Arial" w:cs="Arial"/>
            <w:color w:val="551A8B"/>
            <w:kern w:val="0"/>
            <w:sz w:val="18"/>
            <w:szCs w:val="18"/>
            <w:u w:val="single"/>
            <w:bdr w:val="none" w:sz="0" w:space="0" w:color="auto" w:frame="1"/>
          </w:rPr>
          <w:t>팬택</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349" w:tooltip="베가 R3" w:history="1">
        <w:r w:rsidRPr="00A1496D">
          <w:rPr>
            <w:rFonts w:ascii="Arial" w:eastAsia="굴림" w:hAnsi="Arial" w:cs="Arial"/>
            <w:color w:val="551A8B"/>
            <w:kern w:val="0"/>
            <w:sz w:val="18"/>
            <w:szCs w:val="18"/>
            <w:u w:val="single"/>
            <w:bdr w:val="none" w:sz="0" w:space="0" w:color="auto" w:frame="1"/>
          </w:rPr>
          <w:t>베가</w:t>
        </w:r>
        <w:r w:rsidRPr="00A1496D">
          <w:rPr>
            <w:rFonts w:ascii="Arial" w:eastAsia="굴림" w:hAnsi="Arial" w:cs="Arial"/>
            <w:color w:val="551A8B"/>
            <w:kern w:val="0"/>
            <w:sz w:val="18"/>
            <w:szCs w:val="18"/>
            <w:u w:val="single"/>
            <w:bdr w:val="none" w:sz="0" w:space="0" w:color="auto" w:frame="1"/>
          </w:rPr>
          <w:t xml:space="preserve"> R3</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최초로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w:t>
      </w:r>
      <w:hyperlink r:id="rId350"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35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w:t>
      </w:r>
      <w:hyperlink r:id="rId352"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4412</w:t>
      </w:r>
      <w:r w:rsidRPr="00A1496D">
        <w:rPr>
          <w:rFonts w:ascii="Arial" w:eastAsia="굴림" w:hAnsi="Arial" w:cs="Arial"/>
          <w:color w:val="000000"/>
          <w:kern w:val="0"/>
          <w:sz w:val="18"/>
          <w:szCs w:val="18"/>
        </w:rPr>
        <w:t>였던지라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가볍게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앞선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보여줬다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w:t>
      </w:r>
      <w:hyperlink r:id="rId353" w:tooltip="ARM Cortex-A15" w:history="1">
        <w:r w:rsidRPr="00A1496D">
          <w:rPr>
            <w:rFonts w:ascii="Arial" w:eastAsia="굴림" w:hAnsi="Arial" w:cs="Arial"/>
            <w:color w:val="551A8B"/>
            <w:kern w:val="0"/>
            <w:sz w:val="18"/>
            <w:szCs w:val="18"/>
            <w:u w:val="single"/>
            <w:bdr w:val="none" w:sz="0" w:space="0" w:color="auto" w:frame="1"/>
          </w:rPr>
          <w:t>ARM Cortex-A15</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354"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w:t>
      </w:r>
      <w:hyperlink r:id="rId355"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5250</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괴물도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w:t>
      </w:r>
      <w:hyperlink r:id="rId356"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넣기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어려운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물건이라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힘들다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여담으로</w:t>
      </w:r>
      <w:r w:rsidRPr="00A1496D">
        <w:rPr>
          <w:rFonts w:ascii="Arial" w:eastAsia="굴림" w:hAnsi="Arial" w:cs="Arial"/>
          <w:color w:val="000000"/>
          <w:kern w:val="0"/>
          <w:sz w:val="18"/>
          <w:szCs w:val="18"/>
        </w:rPr>
        <w:t>, </w:t>
      </w:r>
      <w:hyperlink r:id="rId357"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직접적으로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발표하지는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녀석을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베이스로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커스텀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600</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포함해</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추정되고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hyperlink r:id="rId358" w:anchor="fn12" w:tooltip="S4 Pro APQ8064, APQ8064-1AA([[넥서스 7/2세대]]에 들어간 것으로 추정.), 600 APQ8064T, APQ8064AB([[갤럭시 S4]] LTE의 APQ8064T가 실질적으로는 APQ8064AB이라는 주장) 등." w:history="1">
        <w:r w:rsidRPr="00A1496D">
          <w:rPr>
            <w:rFonts w:ascii="굴림체" w:eastAsia="굴림체" w:hAnsi="굴림체" w:cs="굴림체"/>
            <w:color w:val="551A8B"/>
            <w:kern w:val="0"/>
            <w:sz w:val="15"/>
            <w:szCs w:val="15"/>
            <w:u w:val="single"/>
            <w:bdr w:val="none" w:sz="0" w:space="0" w:color="auto" w:frame="1"/>
            <w:vertAlign w:val="superscript"/>
          </w:rPr>
          <w:t>[12]</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공식</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스펙시트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확인이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불가능하다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5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360" w:anchor="toc" w:history="1">
        <w:r w:rsidRPr="00A1496D">
          <w:rPr>
            <w:rFonts w:ascii="Arial" w:eastAsia="굴림" w:hAnsi="Arial" w:cs="Arial"/>
            <w:b/>
            <w:bCs/>
            <w:color w:val="551A8B"/>
            <w:kern w:val="0"/>
            <w:sz w:val="36"/>
            <w:szCs w:val="36"/>
            <w:u w:val="single"/>
            <w:bdr w:val="none" w:sz="0" w:space="0" w:color="auto" w:frame="1"/>
          </w:rPr>
          <w:t>4</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퀄컴</w:t>
      </w:r>
      <w:r w:rsidRPr="00A1496D">
        <w:rPr>
          <w:rFonts w:ascii="Arial" w:eastAsia="굴림" w:hAnsi="Arial" w:cs="Arial"/>
          <w:b/>
          <w:bCs/>
          <w:color w:val="000000"/>
          <w:kern w:val="0"/>
          <w:sz w:val="36"/>
          <w:szCs w:val="36"/>
        </w:rPr>
        <w:t xml:space="preserve"> </w:t>
      </w:r>
      <w:proofErr w:type="spellStart"/>
      <w:r w:rsidRPr="00A1496D">
        <w:rPr>
          <w:rFonts w:ascii="Arial" w:eastAsia="굴림" w:hAnsi="Arial" w:cs="Arial"/>
          <w:b/>
          <w:bCs/>
          <w:color w:val="000000"/>
          <w:kern w:val="0"/>
          <w:sz w:val="36"/>
          <w:szCs w:val="36"/>
        </w:rPr>
        <w:t>스냅드래곤</w:t>
      </w:r>
      <w:proofErr w:type="spellEnd"/>
      <w:r w:rsidRPr="00A1496D">
        <w:rPr>
          <w:rFonts w:ascii="Arial" w:eastAsia="굴림" w:hAnsi="Arial" w:cs="Arial"/>
          <w:b/>
          <w:bCs/>
          <w:color w:val="000000"/>
          <w:kern w:val="0"/>
          <w:sz w:val="36"/>
          <w:szCs w:val="36"/>
        </w:rPr>
        <w:t xml:space="preserve"> X00 </w:t>
      </w:r>
      <w:r w:rsidRPr="00A1496D">
        <w:rPr>
          <w:rFonts w:ascii="Arial" w:eastAsia="굴림" w:hAnsi="Arial" w:cs="Arial"/>
          <w:b/>
          <w:bCs/>
          <w:color w:val="000000"/>
          <w:kern w:val="0"/>
          <w:sz w:val="36"/>
          <w:szCs w:val="36"/>
        </w:rPr>
        <w:t>시리즈</w:t>
      </w:r>
      <w:r w:rsidRPr="00A1496D">
        <w:rPr>
          <w:rFonts w:ascii="Arial" w:eastAsia="굴림" w:hAnsi="Arial" w:cs="Arial"/>
          <w:b/>
          <w:bCs/>
          <w:color w:val="000000"/>
          <w:kern w:val="0"/>
          <w:sz w:val="36"/>
          <w:szCs w:val="36"/>
        </w:rPr>
        <w:t xml:space="preserve"> (2013.02 ~) </w:t>
      </w:r>
      <w:hyperlink r:id="rId361" w:anchor="s-4"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월에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개최된</w:t>
      </w:r>
      <w:r w:rsidRPr="00A1496D">
        <w:rPr>
          <w:rFonts w:ascii="Arial" w:eastAsia="굴림" w:hAnsi="Arial" w:cs="Arial"/>
          <w:color w:val="000000"/>
          <w:kern w:val="0"/>
          <w:sz w:val="18"/>
          <w:szCs w:val="18"/>
        </w:rPr>
        <w:t> </w:t>
      </w:r>
      <w:hyperlink r:id="rId362" w:tooltip="CES" w:history="1">
        <w:r w:rsidRPr="00A1496D">
          <w:rPr>
            <w:rFonts w:ascii="Arial" w:eastAsia="굴림" w:hAnsi="Arial" w:cs="Arial"/>
            <w:color w:val="551A8B"/>
            <w:kern w:val="0"/>
            <w:sz w:val="18"/>
            <w:szCs w:val="18"/>
            <w:u w:val="single"/>
            <w:bdr w:val="none" w:sz="0" w:space="0" w:color="auto" w:frame="1"/>
          </w:rPr>
          <w:t>CES</w:t>
        </w:r>
      </w:hyperlink>
      <w:r w:rsidRPr="00A1496D">
        <w:rPr>
          <w:rFonts w:ascii="Arial" w:eastAsia="굴림" w:hAnsi="Arial" w:cs="Arial"/>
          <w:color w:val="000000"/>
          <w:kern w:val="0"/>
          <w:sz w:val="18"/>
          <w:szCs w:val="18"/>
        </w:rPr>
        <w:t> 2013</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기존의</w:t>
      </w:r>
      <w:r w:rsidRPr="00A1496D">
        <w:rPr>
          <w:rFonts w:ascii="Arial" w:eastAsia="굴림" w:hAnsi="Arial" w:cs="Arial"/>
          <w:color w:val="000000"/>
          <w:kern w:val="0"/>
          <w:sz w:val="18"/>
          <w:szCs w:val="18"/>
        </w:rPr>
        <w:t xml:space="preserve"> S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각각</w:t>
      </w:r>
      <w:r w:rsidRPr="00A1496D">
        <w:rPr>
          <w:rFonts w:ascii="Arial" w:eastAsia="굴림" w:hAnsi="Arial" w:cs="Arial"/>
          <w:color w:val="000000"/>
          <w:kern w:val="0"/>
          <w:sz w:val="18"/>
          <w:szCs w:val="18"/>
        </w:rPr>
        <w:t xml:space="preserve"> 200 ~ 800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똑같은</w:t>
      </w:r>
      <w:r w:rsidRPr="00A1496D">
        <w:rPr>
          <w:rFonts w:ascii="Arial" w:eastAsia="굴림" w:hAnsi="Arial" w:cs="Arial"/>
          <w:color w:val="000000"/>
          <w:kern w:val="0"/>
          <w:sz w:val="18"/>
          <w:szCs w:val="18"/>
        </w:rPr>
        <w:t> </w:t>
      </w:r>
      <w:hyperlink r:id="rId363"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우려먹기라는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일반적인</w:t>
      </w:r>
      <w:r w:rsidRPr="00A1496D">
        <w:rPr>
          <w:rFonts w:ascii="Arial" w:eastAsia="굴림" w:hAnsi="Arial" w:cs="Arial"/>
          <w:color w:val="000000"/>
          <w:kern w:val="0"/>
          <w:sz w:val="18"/>
          <w:szCs w:val="18"/>
        </w:rPr>
        <w:t xml:space="preserve"> IP</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커스텀이</w:t>
      </w:r>
      <w:proofErr w:type="spellEnd"/>
      <w:r w:rsidRPr="00A1496D">
        <w:rPr>
          <w:rFonts w:ascii="Arial" w:eastAsia="굴림" w:hAnsi="Arial" w:cs="Arial"/>
          <w:color w:val="000000"/>
          <w:kern w:val="0"/>
          <w:sz w:val="18"/>
          <w:szCs w:val="18"/>
        </w:rPr>
        <w:t xml:space="preserve"> 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이상의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시간이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걸리는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작업이기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발표부터</w:t>
      </w:r>
      <w:r w:rsidRPr="00A1496D">
        <w:rPr>
          <w:rFonts w:ascii="Arial" w:eastAsia="굴림" w:hAnsi="Arial" w:cs="Arial"/>
          <w:color w:val="000000"/>
          <w:kern w:val="0"/>
          <w:sz w:val="18"/>
          <w:szCs w:val="18"/>
        </w:rPr>
        <w:t xml:space="preserve"> 3</w:t>
      </w:r>
      <w:r w:rsidRPr="00A1496D">
        <w:rPr>
          <w:rFonts w:ascii="Arial" w:eastAsia="굴림" w:hAnsi="Arial" w:cs="Arial"/>
          <w:color w:val="000000"/>
          <w:kern w:val="0"/>
          <w:sz w:val="18"/>
          <w:szCs w:val="18"/>
        </w:rPr>
        <w:t>년을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거슬러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올라간다면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아직</w:t>
      </w:r>
      <w:r w:rsidRPr="00A1496D">
        <w:rPr>
          <w:rFonts w:ascii="Arial" w:eastAsia="굴림" w:hAnsi="Arial" w:cs="Arial"/>
          <w:color w:val="000000"/>
          <w:kern w:val="0"/>
          <w:sz w:val="18"/>
          <w:szCs w:val="18"/>
        </w:rPr>
        <w:t xml:space="preserve"> ARM</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w:t>
      </w:r>
      <w:hyperlink r:id="rId364" w:tooltip="ARM Cortex-A15" w:history="1">
        <w:r w:rsidRPr="00A1496D">
          <w:rPr>
            <w:rFonts w:ascii="Arial" w:eastAsia="굴림" w:hAnsi="Arial" w:cs="Arial"/>
            <w:color w:val="551A8B"/>
            <w:kern w:val="0"/>
            <w:sz w:val="18"/>
            <w:szCs w:val="18"/>
            <w:u w:val="single"/>
            <w:bdr w:val="none" w:sz="0" w:space="0" w:color="auto" w:frame="1"/>
          </w:rPr>
          <w:t>ARM Cortex-A15</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시점이다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아키텍쳐의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향상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정도를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추측해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전반적으로</w:t>
      </w:r>
      <w:r w:rsidRPr="00A1496D">
        <w:rPr>
          <w:rFonts w:ascii="Arial" w:eastAsia="굴림" w:hAnsi="Arial" w:cs="Arial"/>
          <w:color w:val="000000"/>
          <w:kern w:val="0"/>
          <w:sz w:val="18"/>
          <w:szCs w:val="18"/>
        </w:rPr>
        <w:t> </w:t>
      </w:r>
      <w:hyperlink r:id="rId365"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뛰어난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아키텍쳐를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만드는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주력할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수밖에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여기서부터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북미에서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사용자들을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브랜드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홍보를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시작했다</w:t>
      </w:r>
      <w:r w:rsidRPr="00A1496D">
        <w:rPr>
          <w:rFonts w:ascii="Arial" w:eastAsia="굴림" w:hAnsi="Arial" w:cs="Arial"/>
          <w:color w:val="000000"/>
          <w:kern w:val="0"/>
          <w:sz w:val="18"/>
          <w:szCs w:val="18"/>
        </w:rPr>
        <w:t>. TV CF</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스포츠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스폰서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별개로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스냅드래곤이라는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밀면서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소비자들에게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핸드폰은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식의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인식을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심으려는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모양이다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스마트폰만을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절약</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애플리케이션이나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무선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충전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기능도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함께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제공하고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6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367" w:anchor="toc" w:history="1">
        <w:r w:rsidRPr="00A1496D">
          <w:rPr>
            <w:rFonts w:ascii="Arial" w:eastAsia="굴림" w:hAnsi="Arial" w:cs="Arial"/>
            <w:b/>
            <w:bCs/>
            <w:color w:val="551A8B"/>
            <w:kern w:val="0"/>
            <w:sz w:val="27"/>
            <w:szCs w:val="27"/>
            <w:u w:val="single"/>
            <w:bdr w:val="none" w:sz="0" w:space="0" w:color="auto" w:frame="1"/>
          </w:rPr>
          <w:t>4.1</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2XX </w:t>
      </w:r>
      <w:hyperlink r:id="rId368" w:anchor="s-4.1"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S1 ~ S2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2XX</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6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370" w:anchor="toc" w:history="1">
        <w:r w:rsidRPr="00A1496D">
          <w:rPr>
            <w:rFonts w:ascii="Arial" w:eastAsia="굴림" w:hAnsi="Arial" w:cs="Arial"/>
            <w:b/>
            <w:bCs/>
            <w:color w:val="551A8B"/>
            <w:kern w:val="0"/>
            <w:sz w:val="24"/>
            <w:szCs w:val="24"/>
            <w:u w:val="single"/>
            <w:bdr w:val="none" w:sz="0" w:space="0" w:color="auto" w:frame="1"/>
          </w:rPr>
          <w:t>4.1.1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200 </w:t>
      </w:r>
      <w:hyperlink r:id="rId371" w:anchor="s-4.1.1"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372" w:tooltip="ARM Cortex-A5" w:history="1">
        <w:r w:rsidRPr="00A1496D">
          <w:rPr>
            <w:rFonts w:ascii="Arial" w:eastAsia="굴림" w:hAnsi="Arial" w:cs="Arial"/>
            <w:color w:val="551A8B"/>
            <w:kern w:val="0"/>
            <w:sz w:val="18"/>
            <w:szCs w:val="18"/>
            <w:u w:val="single"/>
            <w:bdr w:val="none" w:sz="0" w:space="0" w:color="auto" w:frame="1"/>
          </w:rPr>
          <w:t>ARM Cortex-A5</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또는</w:t>
      </w:r>
      <w:r w:rsidRPr="00A1496D">
        <w:rPr>
          <w:rFonts w:ascii="Arial" w:eastAsia="굴림" w:hAnsi="Arial" w:cs="Arial"/>
          <w:color w:val="000000"/>
          <w:kern w:val="0"/>
          <w:sz w:val="18"/>
          <w:szCs w:val="18"/>
        </w:rPr>
        <w:t> </w:t>
      </w:r>
      <w:hyperlink r:id="rId373" w:tooltip="ARM Cortex-A7" w:history="1">
        <w:r w:rsidRPr="00A1496D">
          <w:rPr>
            <w:rFonts w:ascii="Arial" w:eastAsia="굴림" w:hAnsi="Arial" w:cs="Arial"/>
            <w:color w:val="551A8B"/>
            <w:kern w:val="0"/>
            <w:sz w:val="18"/>
            <w:szCs w:val="18"/>
            <w:u w:val="single"/>
            <w:bdr w:val="none" w:sz="0" w:space="0" w:color="auto" w:frame="1"/>
          </w:rPr>
          <w:t>ARM Cortex-A7</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혹은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이루어져있다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7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375" w:anchor="toc" w:history="1">
        <w:r w:rsidRPr="00A1496D">
          <w:rPr>
            <w:rFonts w:ascii="Arial" w:eastAsia="굴림" w:hAnsi="Arial" w:cs="Arial"/>
            <w:b/>
            <w:bCs/>
            <w:color w:val="551A8B"/>
            <w:kern w:val="0"/>
            <w:szCs w:val="20"/>
            <w:u w:val="single"/>
            <w:bdr w:val="none" w:sz="0" w:space="0" w:color="auto" w:frame="1"/>
          </w:rPr>
          <w:t>4.1.1.1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MSM8x25Q </w:t>
      </w:r>
      <w:hyperlink r:id="rId376" w:anchor="s-4.1.1.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MSM8225Q</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MSM8625Q</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7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78" w:tooltip="ARM Cortex-A5" w:history="1">
              <w:r w:rsidRPr="00A1496D">
                <w:rPr>
                  <w:rFonts w:ascii="굴림" w:eastAsia="굴림" w:hAnsi="굴림" w:cs="굴림"/>
                  <w:color w:val="551A8B"/>
                  <w:kern w:val="0"/>
                  <w:sz w:val="24"/>
                  <w:szCs w:val="24"/>
                  <w:u w:val="single"/>
                  <w:bdr w:val="none" w:sz="0" w:space="0" w:color="auto" w:frame="1"/>
                </w:rPr>
                <w:t>ARM Cortex-A5</w:t>
              </w:r>
            </w:hyperlink>
            <w:r w:rsidRPr="00A1496D">
              <w:rPr>
                <w:rFonts w:ascii="굴림" w:eastAsia="굴림" w:hAnsi="굴림" w:cs="굴림"/>
                <w:kern w:val="0"/>
                <w:sz w:val="24"/>
                <w:szCs w:val="24"/>
              </w:rPr>
              <w:t> MP4 1.4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7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203 --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45nm</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8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81"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8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83"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384"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85" w:tooltip="갤럭시 Win" w:history="1">
              <w:r w:rsidRPr="00A1496D">
                <w:rPr>
                  <w:rFonts w:ascii="굴림" w:eastAsia="굴림" w:hAnsi="굴림" w:cs="굴림"/>
                  <w:color w:val="551A8B"/>
                  <w:kern w:val="0"/>
                  <w:sz w:val="24"/>
                  <w:szCs w:val="24"/>
                  <w:u w:val="single"/>
                  <w:bdr w:val="none" w:sz="0" w:space="0" w:color="auto" w:frame="1"/>
                </w:rPr>
                <w:t>갤럭시 Win</w:t>
              </w:r>
            </w:hyperlink>
            <w:r w:rsidRPr="00A1496D">
              <w:rPr>
                <w:rFonts w:ascii="굴림" w:eastAsia="굴림" w:hAnsi="굴림" w:cs="굴림"/>
                <w:kern w:val="0"/>
                <w:sz w:val="24"/>
                <w:szCs w:val="24"/>
              </w:rPr>
              <w:t> 글로벌</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S4 Play</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MSM8x25 </w:t>
      </w:r>
      <w:r w:rsidRPr="00A1496D">
        <w:rPr>
          <w:rFonts w:ascii="Arial" w:eastAsia="굴림" w:hAnsi="Arial" w:cs="Arial"/>
          <w:color w:val="000000"/>
          <w:kern w:val="0"/>
          <w:sz w:val="18"/>
          <w:szCs w:val="18"/>
        </w:rPr>
        <w:t>시리즈의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업그레이드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버전이다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38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387" w:anchor="toc" w:history="1">
        <w:r w:rsidRPr="00A1496D">
          <w:rPr>
            <w:rFonts w:ascii="Arial" w:eastAsia="굴림" w:hAnsi="Arial" w:cs="Arial"/>
            <w:b/>
            <w:bCs/>
            <w:color w:val="551A8B"/>
            <w:kern w:val="0"/>
            <w:szCs w:val="20"/>
            <w:u w:val="single"/>
            <w:bdr w:val="none" w:sz="0" w:space="0" w:color="auto" w:frame="1"/>
          </w:rPr>
          <w:t>4.1.1.2</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MSM8x10 </w:t>
      </w:r>
      <w:hyperlink r:id="rId388" w:anchor="s-4.1.1.2"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MSM8210</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MSM8610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89"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90"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MP2 1.2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91"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302 --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9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93"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94"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395"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396"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397" w:tooltip="LG L70" w:history="1">
              <w:r w:rsidRPr="00A1496D">
                <w:rPr>
                  <w:rFonts w:ascii="굴림" w:eastAsia="굴림" w:hAnsi="굴림" w:cs="굴림"/>
                  <w:color w:val="551A8B"/>
                  <w:kern w:val="0"/>
                  <w:sz w:val="24"/>
                  <w:szCs w:val="24"/>
                  <w:u w:val="single"/>
                  <w:bdr w:val="none" w:sz="0" w:space="0" w:color="auto" w:frame="1"/>
                </w:rPr>
                <w:t>LG L70</w:t>
              </w:r>
            </w:hyperlink>
            <w:r w:rsidRPr="00A1496D">
              <w:rPr>
                <w:rFonts w:ascii="굴림" w:eastAsia="굴림" w:hAnsi="굴림" w:cs="굴림"/>
                <w:kern w:val="0"/>
                <w:sz w:val="24"/>
                <w:szCs w:val="24"/>
              </w:rPr>
              <w:t>, </w:t>
            </w:r>
            <w:hyperlink r:id="rId398" w:tooltip="모토 E" w:history="1">
              <w:r w:rsidRPr="00A1496D">
                <w:rPr>
                  <w:rFonts w:ascii="굴림" w:eastAsia="굴림" w:hAnsi="굴림" w:cs="굴림"/>
                  <w:color w:val="551A8B"/>
                  <w:kern w:val="0"/>
                  <w:sz w:val="24"/>
                  <w:szCs w:val="24"/>
                  <w:u w:val="single"/>
                  <w:bdr w:val="none" w:sz="0" w:space="0" w:color="auto" w:frame="1"/>
                </w:rPr>
                <w:t>모토 E</w:t>
              </w:r>
            </w:hyperlink>
            <w:r w:rsidRPr="00A1496D">
              <w:rPr>
                <w:rFonts w:ascii="굴림" w:eastAsia="굴림" w:hAnsi="굴림" w:cs="굴림"/>
                <w:kern w:val="0"/>
                <w:sz w:val="24"/>
                <w:szCs w:val="24"/>
              </w:rPr>
              <w:t>, </w:t>
            </w:r>
            <w:hyperlink r:id="rId399" w:tooltip="엑스페리아 E1" w:history="1">
              <w:r w:rsidRPr="00A1496D">
                <w:rPr>
                  <w:rFonts w:ascii="굴림" w:eastAsia="굴림" w:hAnsi="굴림" w:cs="굴림"/>
                  <w:color w:val="551A8B"/>
                  <w:kern w:val="0"/>
                  <w:sz w:val="24"/>
                  <w:szCs w:val="24"/>
                  <w:u w:val="single"/>
                  <w:bdr w:val="none" w:sz="0" w:space="0" w:color="auto" w:frame="1"/>
                </w:rPr>
                <w:t>엑스페리아 E1</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00"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01" w:anchor="toc" w:history="1">
        <w:r w:rsidRPr="00A1496D">
          <w:rPr>
            <w:rFonts w:ascii="Arial" w:eastAsia="굴림" w:hAnsi="Arial" w:cs="Arial"/>
            <w:b/>
            <w:bCs/>
            <w:color w:val="551A8B"/>
            <w:kern w:val="0"/>
            <w:szCs w:val="20"/>
            <w:u w:val="single"/>
            <w:bdr w:val="none" w:sz="0" w:space="0" w:color="auto" w:frame="1"/>
          </w:rPr>
          <w:t>4.1.1.3</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MSM8x12 </w:t>
      </w:r>
      <w:hyperlink r:id="rId402" w:anchor="s-4.1.1.3"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97"/>
        <w:gridCol w:w="3692"/>
        <w:gridCol w:w="412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MSM8212</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MSM8612</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03"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04"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MP4 1.2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05"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302 --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06"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07"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08"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09"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410"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11" w:tooltip="Lumia 530" w:history="1">
              <w:r w:rsidRPr="00A1496D">
                <w:rPr>
                  <w:rFonts w:ascii="굴림" w:eastAsia="굴림" w:hAnsi="굴림" w:cs="굴림"/>
                  <w:color w:val="551A8B"/>
                  <w:kern w:val="0"/>
                  <w:sz w:val="24"/>
                  <w:szCs w:val="24"/>
                  <w:u w:val="single"/>
                  <w:bdr w:val="none" w:sz="0" w:space="0" w:color="auto" w:frame="1"/>
                </w:rPr>
                <w:t>Lumia 530</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1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413" w:anchor="toc" w:history="1">
        <w:r w:rsidRPr="00A1496D">
          <w:rPr>
            <w:rFonts w:ascii="Arial" w:eastAsia="굴림" w:hAnsi="Arial" w:cs="Arial"/>
            <w:b/>
            <w:bCs/>
            <w:color w:val="551A8B"/>
            <w:kern w:val="0"/>
            <w:sz w:val="24"/>
            <w:szCs w:val="24"/>
            <w:u w:val="single"/>
            <w:bdr w:val="none" w:sz="0" w:space="0" w:color="auto" w:frame="1"/>
          </w:rPr>
          <w:t>4.1.2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208 </w:t>
      </w:r>
      <w:hyperlink r:id="rId414" w:anchor="s-4.1.2"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10</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8</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1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16" w:anchor="toc" w:history="1">
        <w:r w:rsidRPr="00A1496D">
          <w:rPr>
            <w:rFonts w:ascii="Arial" w:eastAsia="굴림" w:hAnsi="Arial" w:cs="Arial"/>
            <w:b/>
            <w:bCs/>
            <w:color w:val="551A8B"/>
            <w:kern w:val="0"/>
            <w:szCs w:val="20"/>
            <w:u w:val="single"/>
            <w:bdr w:val="none" w:sz="0" w:space="0" w:color="auto" w:frame="1"/>
          </w:rPr>
          <w:t>4.1.2.1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w:t>
      </w:r>
      <w:r w:rsidRPr="00A1496D">
        <w:rPr>
          <w:rFonts w:ascii="Arial" w:eastAsia="굴림" w:hAnsi="Arial" w:cs="Arial"/>
          <w:b/>
          <w:bCs/>
          <w:color w:val="000000"/>
          <w:kern w:val="0"/>
          <w:szCs w:val="20"/>
        </w:rPr>
        <w:t>넘버링</w:t>
      </w:r>
      <w:r w:rsidRPr="00A1496D">
        <w:rPr>
          <w:rFonts w:ascii="Arial" w:eastAsia="굴림" w:hAnsi="Arial" w:cs="Arial"/>
          <w:b/>
          <w:bCs/>
          <w:color w:val="000000"/>
          <w:kern w:val="0"/>
          <w:szCs w:val="20"/>
        </w:rPr>
        <w:t xml:space="preserve"> </w:t>
      </w:r>
      <w:r w:rsidRPr="00A1496D">
        <w:rPr>
          <w:rFonts w:ascii="Arial" w:eastAsia="굴림" w:hAnsi="Arial" w:cs="Arial"/>
          <w:b/>
          <w:bCs/>
          <w:color w:val="000000"/>
          <w:kern w:val="0"/>
          <w:szCs w:val="20"/>
        </w:rPr>
        <w:t>불명</w:t>
      </w:r>
      <w:r w:rsidRPr="00A1496D">
        <w:rPr>
          <w:rFonts w:ascii="Arial" w:eastAsia="굴림" w:hAnsi="Arial" w:cs="Arial"/>
          <w:b/>
          <w:bCs/>
          <w:color w:val="000000"/>
          <w:kern w:val="0"/>
          <w:szCs w:val="20"/>
        </w:rPr>
        <w:t> </w:t>
      </w:r>
      <w:hyperlink r:id="rId417" w:anchor="s-4.1.2.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23"/>
        <w:gridCol w:w="7787"/>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18"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19"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MP2 1.1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20"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304 --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21"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16-bit </w:t>
            </w: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LPDDR2/LPDDR3 400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28nm LP</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2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23"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424" w:tooltip="CDMA" w:history="1">
              <w:r w:rsidRPr="00A1496D">
                <w:rPr>
                  <w:rFonts w:ascii="굴림" w:eastAsia="굴림" w:hAnsi="굴림" w:cs="굴림"/>
                  <w:color w:val="551A8B"/>
                  <w:kern w:val="0"/>
                  <w:sz w:val="24"/>
                  <w:szCs w:val="24"/>
                  <w:u w:val="single"/>
                  <w:bdr w:val="none" w:sz="0" w:space="0" w:color="auto" w:frame="1"/>
                </w:rPr>
                <w:t>CDMA</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2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426" w:anchor="toc" w:history="1">
        <w:r w:rsidRPr="00A1496D">
          <w:rPr>
            <w:rFonts w:ascii="Arial" w:eastAsia="굴림" w:hAnsi="Arial" w:cs="Arial"/>
            <w:b/>
            <w:bCs/>
            <w:color w:val="551A8B"/>
            <w:kern w:val="0"/>
            <w:sz w:val="24"/>
            <w:szCs w:val="24"/>
            <w:u w:val="single"/>
            <w:bdr w:val="none" w:sz="0" w:space="0" w:color="auto" w:frame="1"/>
          </w:rPr>
          <w:t>4.1.3</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210 </w:t>
      </w:r>
      <w:hyperlink r:id="rId427" w:anchor="s-4.1.3"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10</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8</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28"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29" w:anchor="toc" w:history="1">
        <w:r w:rsidRPr="00A1496D">
          <w:rPr>
            <w:rFonts w:ascii="Arial" w:eastAsia="굴림" w:hAnsi="Arial" w:cs="Arial"/>
            <w:b/>
            <w:bCs/>
            <w:color w:val="551A8B"/>
            <w:kern w:val="0"/>
            <w:szCs w:val="20"/>
            <w:u w:val="single"/>
            <w:bdr w:val="none" w:sz="0" w:space="0" w:color="auto" w:frame="1"/>
          </w:rPr>
          <w:t>4.1.3.1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w:t>
      </w:r>
      <w:r w:rsidRPr="00A1496D">
        <w:rPr>
          <w:rFonts w:ascii="Arial" w:eastAsia="굴림" w:hAnsi="Arial" w:cs="Arial"/>
          <w:b/>
          <w:bCs/>
          <w:color w:val="000000"/>
          <w:kern w:val="0"/>
          <w:szCs w:val="20"/>
        </w:rPr>
        <w:t>넘버링</w:t>
      </w:r>
      <w:r w:rsidRPr="00A1496D">
        <w:rPr>
          <w:rFonts w:ascii="Arial" w:eastAsia="굴림" w:hAnsi="Arial" w:cs="Arial"/>
          <w:b/>
          <w:bCs/>
          <w:color w:val="000000"/>
          <w:kern w:val="0"/>
          <w:szCs w:val="20"/>
        </w:rPr>
        <w:t xml:space="preserve"> </w:t>
      </w:r>
      <w:r w:rsidRPr="00A1496D">
        <w:rPr>
          <w:rFonts w:ascii="Arial" w:eastAsia="굴림" w:hAnsi="Arial" w:cs="Arial"/>
          <w:b/>
          <w:bCs/>
          <w:color w:val="000000"/>
          <w:kern w:val="0"/>
          <w:szCs w:val="20"/>
        </w:rPr>
        <w:t>불명</w:t>
      </w:r>
      <w:r w:rsidRPr="00A1496D">
        <w:rPr>
          <w:rFonts w:ascii="Arial" w:eastAsia="굴림" w:hAnsi="Arial" w:cs="Arial"/>
          <w:b/>
          <w:bCs/>
          <w:color w:val="000000"/>
          <w:kern w:val="0"/>
          <w:szCs w:val="20"/>
        </w:rPr>
        <w:t> </w:t>
      </w:r>
      <w:hyperlink r:id="rId430" w:anchor="s-4.1.3.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32"/>
        <w:gridCol w:w="7778"/>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31"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32"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MP4 1.1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33"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304 --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34"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--채널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28nm LP</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35"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3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437" w:anchor="toc" w:history="1">
        <w:r w:rsidRPr="00A1496D">
          <w:rPr>
            <w:rFonts w:ascii="Arial" w:eastAsia="굴림" w:hAnsi="Arial" w:cs="Arial"/>
            <w:b/>
            <w:bCs/>
            <w:color w:val="551A8B"/>
            <w:kern w:val="0"/>
            <w:sz w:val="27"/>
            <w:szCs w:val="27"/>
            <w:u w:val="single"/>
            <w:bdr w:val="none" w:sz="0" w:space="0" w:color="auto" w:frame="1"/>
          </w:rPr>
          <w:t>4.2</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4XX </w:t>
      </w:r>
      <w:hyperlink r:id="rId438" w:anchor="s-4.2"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S3 ~ S4 Play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4XX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3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440" w:anchor="toc" w:history="1">
        <w:r w:rsidRPr="00A1496D">
          <w:rPr>
            <w:rFonts w:ascii="Arial" w:eastAsia="굴림" w:hAnsi="Arial" w:cs="Arial"/>
            <w:b/>
            <w:bCs/>
            <w:color w:val="551A8B"/>
            <w:kern w:val="0"/>
            <w:sz w:val="24"/>
            <w:szCs w:val="24"/>
            <w:u w:val="single"/>
            <w:bdr w:val="none" w:sz="0" w:space="0" w:color="auto" w:frame="1"/>
          </w:rPr>
          <w:t>4.2.1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400 </w:t>
      </w:r>
      <w:hyperlink r:id="rId441" w:anchor="s-4.2.1"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CES 2013</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 </w:t>
      </w:r>
      <w:hyperlink r:id="rId442" w:tooltip="ARM Cortex-A7" w:history="1">
        <w:r w:rsidRPr="00A1496D">
          <w:rPr>
            <w:rFonts w:ascii="Arial" w:eastAsia="굴림" w:hAnsi="Arial" w:cs="Arial"/>
            <w:color w:val="551A8B"/>
            <w:kern w:val="0"/>
            <w:sz w:val="18"/>
            <w:szCs w:val="18"/>
            <w:u w:val="single"/>
            <w:bdr w:val="none" w:sz="0" w:space="0" w:color="auto" w:frame="1"/>
          </w:rPr>
          <w:t>ARM Cortex-A7</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쿼드코어와</w:t>
      </w:r>
      <w:proofErr w:type="spellEnd"/>
      <w:r w:rsidRPr="00A1496D">
        <w:rPr>
          <w:rFonts w:ascii="Arial" w:eastAsia="굴림" w:hAnsi="Arial" w:cs="Arial"/>
          <w:color w:val="000000"/>
          <w:kern w:val="0"/>
          <w:sz w:val="18"/>
          <w:szCs w:val="18"/>
        </w:rPr>
        <w:t> </w:t>
      </w:r>
      <w:hyperlink r:id="rId443"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200</w:t>
      </w:r>
      <w:hyperlink r:id="rId444" w:anchor="fn13" w:tooltip="S4 Plus, S4 Pro에 들어간 [[Qualcomm Krait]]와 동일한 [[CPU]]다. [[Qualcomm Krait]] 300과 [[Qualcomm Krait]]400의 등장으로 구별을 위해 재명명되었다." w:history="1">
        <w:r w:rsidRPr="00A1496D">
          <w:rPr>
            <w:rFonts w:ascii="굴림체" w:eastAsia="굴림체" w:hAnsi="굴림체" w:cs="굴림체"/>
            <w:color w:val="551A8B"/>
            <w:kern w:val="0"/>
            <w:sz w:val="15"/>
            <w:szCs w:val="15"/>
            <w:u w:val="single"/>
            <w:bdr w:val="none" w:sz="0" w:space="0" w:color="auto" w:frame="1"/>
            <w:vertAlign w:val="superscript"/>
          </w:rPr>
          <w:t>[13]</w:t>
        </w:r>
      </w:hyperlink>
      <w:r w:rsidRPr="00A1496D">
        <w:rPr>
          <w:rFonts w:ascii="Arial" w:eastAsia="굴림" w:hAnsi="Arial" w:cs="Arial"/>
          <w:color w:val="000000"/>
          <w:kern w:val="0"/>
          <w:sz w:val="18"/>
          <w:szCs w:val="18"/>
        </w:rPr>
        <w:t>, </w:t>
      </w:r>
      <w:hyperlink r:id="rId445"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xml:space="preserve"> 300 </w:t>
      </w:r>
      <w:proofErr w:type="spellStart"/>
      <w:r w:rsidRPr="00A1496D">
        <w:rPr>
          <w:rFonts w:ascii="Arial" w:eastAsia="굴림" w:hAnsi="Arial" w:cs="Arial"/>
          <w:color w:val="000000"/>
          <w:kern w:val="0"/>
          <w:sz w:val="18"/>
          <w:szCs w:val="18"/>
        </w:rPr>
        <w:t>듀얼코어</w:t>
      </w:r>
      <w:proofErr w:type="spellEnd"/>
      <w:r w:rsidRPr="00A1496D">
        <w:rPr>
          <w:rFonts w:ascii="Arial" w:eastAsia="굴림" w:hAnsi="Arial" w:cs="Arial"/>
          <w:color w:val="000000"/>
          <w:kern w:val="0"/>
          <w:sz w:val="18"/>
          <w:szCs w:val="18"/>
        </w:rPr>
        <w:t> </w:t>
      </w:r>
      <w:hyperlink r:id="rId446"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305 </w:t>
      </w:r>
      <w:hyperlink r:id="rId447"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t>[</w:t>
      </w:r>
      <w:hyperlink r:id="rId448"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49" w:anchor="toc" w:history="1">
        <w:r w:rsidRPr="00A1496D">
          <w:rPr>
            <w:rFonts w:ascii="Arial" w:eastAsia="굴림" w:hAnsi="Arial" w:cs="Arial"/>
            <w:b/>
            <w:bCs/>
            <w:color w:val="551A8B"/>
            <w:kern w:val="0"/>
            <w:szCs w:val="20"/>
            <w:u w:val="single"/>
            <w:bdr w:val="none" w:sz="0" w:space="0" w:color="auto" w:frame="1"/>
          </w:rPr>
          <w:t>4.2.1.1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APQ8026 &amp; MSM8x26 </w:t>
      </w:r>
      <w:hyperlink r:id="rId450" w:anchor="s-4.2.1.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079"/>
        <w:gridCol w:w="1465"/>
        <w:gridCol w:w="2412"/>
        <w:gridCol w:w="2557"/>
        <w:gridCol w:w="1497"/>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APQ8026</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MSM8226</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MSM8626</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MSM8926</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1"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2"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MP4 1.2 GHz ~ 1.4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3"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305 450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4"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5"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56"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457" w:tooltip="TD-SCDMA" w:history="1">
              <w:r w:rsidRPr="00A1496D">
                <w:rPr>
                  <w:rFonts w:ascii="굴림" w:eastAsia="굴림" w:hAnsi="굴림" w:cs="굴림"/>
                  <w:color w:val="551A8B"/>
                  <w:kern w:val="0"/>
                  <w:sz w:val="24"/>
                  <w:szCs w:val="24"/>
                  <w:u w:val="single"/>
                  <w:bdr w:val="none" w:sz="0" w:space="0" w:color="auto" w:frame="1"/>
                </w:rPr>
                <w:t>TD-SCDMA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58"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59"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460"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61"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62" w:tooltip="LG G Watch" w:history="1">
              <w:r w:rsidRPr="00A1496D">
                <w:rPr>
                  <w:rFonts w:ascii="굴림" w:eastAsia="굴림" w:hAnsi="굴림" w:cs="굴림"/>
                  <w:color w:val="551A8B"/>
                  <w:kern w:val="0"/>
                  <w:sz w:val="24"/>
                  <w:szCs w:val="24"/>
                  <w:u w:val="single"/>
                  <w:bdr w:val="none" w:sz="0" w:space="0" w:color="auto" w:frame="1"/>
                </w:rPr>
                <w:t>LG G Watch</w:t>
              </w:r>
            </w:hyperlink>
            <w:r w:rsidRPr="00A1496D">
              <w:rPr>
                <w:rFonts w:ascii="굴림" w:eastAsia="굴림" w:hAnsi="굴림" w:cs="굴림"/>
                <w:kern w:val="0"/>
                <w:sz w:val="24"/>
                <w:szCs w:val="24"/>
              </w:rPr>
              <w:t> 등</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63" w:tooltip="모토 G" w:history="1">
              <w:r w:rsidRPr="00A1496D">
                <w:rPr>
                  <w:rFonts w:ascii="굴림" w:eastAsia="굴림" w:hAnsi="굴림" w:cs="굴림"/>
                  <w:color w:val="551A8B"/>
                  <w:kern w:val="0"/>
                  <w:sz w:val="24"/>
                  <w:szCs w:val="24"/>
                  <w:u w:val="single"/>
                  <w:bdr w:val="none" w:sz="0" w:space="0" w:color="auto" w:frame="1"/>
                </w:rPr>
                <w:t>모토 G</w:t>
              </w:r>
            </w:hyperlink>
            <w:r w:rsidRPr="00A1496D">
              <w:rPr>
                <w:rFonts w:ascii="굴림" w:eastAsia="굴림" w:hAnsi="굴림" w:cs="굴림"/>
                <w:kern w:val="0"/>
                <w:sz w:val="24"/>
                <w:szCs w:val="24"/>
              </w:rPr>
              <w:t>, </w:t>
            </w:r>
            <w:hyperlink r:id="rId464" w:tooltip="갤럭시 그랜드 2" w:history="1">
              <w:r w:rsidRPr="00A1496D">
                <w:rPr>
                  <w:rFonts w:ascii="굴림" w:eastAsia="굴림" w:hAnsi="굴림" w:cs="굴림"/>
                  <w:color w:val="551A8B"/>
                  <w:kern w:val="0"/>
                  <w:sz w:val="24"/>
                  <w:szCs w:val="24"/>
                  <w:u w:val="single"/>
                  <w:bdr w:val="none" w:sz="0" w:space="0" w:color="auto" w:frame="1"/>
                </w:rPr>
                <w:t>갤럭시 그랜드 2</w:t>
              </w:r>
            </w:hyperlink>
            <w:r w:rsidRPr="00A1496D">
              <w:rPr>
                <w:rFonts w:ascii="굴림" w:eastAsia="굴림" w:hAnsi="굴림" w:cs="굴림"/>
                <w:kern w:val="0"/>
                <w:sz w:val="24"/>
                <w:szCs w:val="24"/>
              </w:rPr>
              <w:t>, </w:t>
            </w:r>
            <w:hyperlink r:id="rId465" w:tooltip="엑스페리아 T2 울트라" w:history="1">
              <w:r w:rsidRPr="00A1496D">
                <w:rPr>
                  <w:rFonts w:ascii="굴림" w:eastAsia="굴림" w:hAnsi="굴림" w:cs="굴림"/>
                  <w:color w:val="551A8B"/>
                  <w:kern w:val="0"/>
                  <w:sz w:val="24"/>
                  <w:szCs w:val="24"/>
                  <w:u w:val="single"/>
                  <w:bdr w:val="none" w:sz="0" w:space="0" w:color="auto" w:frame="1"/>
                </w:rPr>
                <w:t>엑스페리아 T2 울트라</w:t>
              </w:r>
            </w:hyperlink>
            <w:r w:rsidRPr="00A1496D">
              <w:rPr>
                <w:rFonts w:ascii="굴림" w:eastAsia="굴림" w:hAnsi="굴림" w:cs="굴림"/>
                <w:kern w:val="0"/>
                <w:sz w:val="24"/>
                <w:szCs w:val="24"/>
              </w:rPr>
              <w:t>, </w:t>
            </w:r>
            <w:hyperlink r:id="rId466" w:tooltip="LG G3 Beat" w:history="1">
              <w:r w:rsidRPr="00A1496D">
                <w:rPr>
                  <w:rFonts w:ascii="굴림" w:eastAsia="굴림" w:hAnsi="굴림" w:cs="굴림"/>
                  <w:color w:val="551A8B"/>
                  <w:kern w:val="0"/>
                  <w:sz w:val="24"/>
                  <w:szCs w:val="24"/>
                  <w:u w:val="single"/>
                  <w:bdr w:val="none" w:sz="0" w:space="0" w:color="auto" w:frame="1"/>
                </w:rPr>
                <w:t>LG G3 Beat</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S4 Play</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있던</w:t>
      </w:r>
      <w:r w:rsidRPr="00A1496D">
        <w:rPr>
          <w:rFonts w:ascii="Arial" w:eastAsia="굴림" w:hAnsi="Arial" w:cs="Arial"/>
          <w:color w:val="000000"/>
          <w:kern w:val="0"/>
          <w:sz w:val="18"/>
          <w:szCs w:val="18"/>
        </w:rPr>
        <w:t xml:space="preserve"> MSM8x26</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약간의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수정을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거쳐서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재출시되었다</w:t>
      </w:r>
      <w:proofErr w:type="spellEnd"/>
      <w:r w:rsidRPr="00A1496D">
        <w:rPr>
          <w:rFonts w:ascii="Arial" w:eastAsia="굴림" w:hAnsi="Arial" w:cs="Arial"/>
          <w:color w:val="000000"/>
          <w:kern w:val="0"/>
          <w:sz w:val="18"/>
          <w:szCs w:val="18"/>
        </w:rPr>
        <w:t>. </w:t>
      </w:r>
      <w:hyperlink r:id="rId467"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내장된</w:t>
      </w:r>
      <w:r w:rsidRPr="00A1496D">
        <w:rPr>
          <w:rFonts w:ascii="Arial" w:eastAsia="굴림" w:hAnsi="Arial" w:cs="Arial"/>
          <w:color w:val="000000"/>
          <w:kern w:val="0"/>
          <w:sz w:val="18"/>
          <w:szCs w:val="18"/>
        </w:rPr>
        <w:t xml:space="preserve"> MSM8926</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초반에는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없었다가</w:t>
      </w:r>
      <w:r w:rsidRPr="00A1496D">
        <w:rPr>
          <w:rFonts w:ascii="Arial" w:eastAsia="굴림" w:hAnsi="Arial" w:cs="Arial"/>
          <w:color w:val="000000"/>
          <w:kern w:val="0"/>
          <w:sz w:val="18"/>
          <w:szCs w:val="18"/>
        </w:rPr>
        <w:t xml:space="preserve">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상반기에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중급형</w:t>
      </w:r>
      <w:hyperlink r:id="rId468"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사용되었으며</w:t>
      </w:r>
      <w:r w:rsidRPr="00A1496D">
        <w:rPr>
          <w:rFonts w:ascii="Arial" w:eastAsia="굴림" w:hAnsi="Arial" w:cs="Arial"/>
          <w:color w:val="000000"/>
          <w:kern w:val="0"/>
          <w:sz w:val="18"/>
          <w:szCs w:val="18"/>
        </w:rPr>
        <w:t> </w:t>
      </w:r>
      <w:hyperlink r:id="rId469" w:tooltip="미디어텍" w:history="1">
        <w:r w:rsidRPr="00A1496D">
          <w:rPr>
            <w:rFonts w:ascii="Arial" w:eastAsia="굴림" w:hAnsi="Arial" w:cs="Arial"/>
            <w:color w:val="551A8B"/>
            <w:kern w:val="0"/>
            <w:sz w:val="18"/>
            <w:szCs w:val="18"/>
            <w:u w:val="single"/>
            <w:bdr w:val="none" w:sz="0" w:space="0" w:color="auto" w:frame="1"/>
          </w:rPr>
          <w:t>미디어텍</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MT6582</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구도가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생겼다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안드로이드</w:t>
      </w:r>
      <w:proofErr w:type="spellEnd"/>
      <w:r w:rsidRPr="00A1496D">
        <w:rPr>
          <w:rFonts w:ascii="Arial" w:eastAsia="굴림" w:hAnsi="Arial" w:cs="Arial"/>
          <w:color w:val="000000"/>
          <w:kern w:val="0"/>
          <w:sz w:val="18"/>
          <w:szCs w:val="18"/>
        </w:rPr>
        <w:t xml:space="preserve"> Wear</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안드로이드가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스마트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워치도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되자</w:t>
      </w:r>
      <w:r w:rsidRPr="00A1496D">
        <w:rPr>
          <w:rFonts w:ascii="Arial" w:eastAsia="굴림" w:hAnsi="Arial" w:cs="Arial"/>
          <w:color w:val="000000"/>
          <w:kern w:val="0"/>
          <w:sz w:val="18"/>
          <w:szCs w:val="18"/>
        </w:rPr>
        <w:t>, 2014</w:t>
      </w:r>
      <w:r w:rsidRPr="00A1496D">
        <w:rPr>
          <w:rFonts w:ascii="Arial" w:eastAsia="굴림" w:hAnsi="Arial" w:cs="Arial"/>
          <w:color w:val="000000"/>
          <w:kern w:val="0"/>
          <w:sz w:val="18"/>
          <w:szCs w:val="18"/>
        </w:rPr>
        <w:t>년에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안드로이드</w:t>
      </w:r>
      <w:proofErr w:type="spellEnd"/>
      <w:r w:rsidRPr="00A1496D">
        <w:rPr>
          <w:rFonts w:ascii="Arial" w:eastAsia="굴림" w:hAnsi="Arial" w:cs="Arial"/>
          <w:color w:val="000000"/>
          <w:kern w:val="0"/>
          <w:sz w:val="18"/>
          <w:szCs w:val="18"/>
        </w:rPr>
        <w:t xml:space="preserve"> Wear </w:t>
      </w:r>
      <w:r w:rsidRPr="00A1496D">
        <w:rPr>
          <w:rFonts w:ascii="Arial" w:eastAsia="굴림" w:hAnsi="Arial" w:cs="Arial"/>
          <w:color w:val="000000"/>
          <w:kern w:val="0"/>
          <w:sz w:val="18"/>
          <w:szCs w:val="18"/>
        </w:rPr>
        <w:t>스마트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워치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w:t>
      </w:r>
      <w:hyperlink r:id="rId470" w:tooltip="모토 360" w:history="1">
        <w:r w:rsidRPr="00A1496D">
          <w:rPr>
            <w:rFonts w:ascii="Arial" w:eastAsia="굴림" w:hAnsi="Arial" w:cs="Arial"/>
            <w:color w:val="551A8B"/>
            <w:kern w:val="0"/>
            <w:sz w:val="18"/>
            <w:szCs w:val="18"/>
            <w:u w:val="single"/>
            <w:bdr w:val="none" w:sz="0" w:space="0" w:color="auto" w:frame="1"/>
          </w:rPr>
          <w:t>모토</w:t>
        </w:r>
        <w:r w:rsidRPr="00A1496D">
          <w:rPr>
            <w:rFonts w:ascii="Arial" w:eastAsia="굴림" w:hAnsi="Arial" w:cs="Arial"/>
            <w:color w:val="551A8B"/>
            <w:kern w:val="0"/>
            <w:sz w:val="18"/>
            <w:szCs w:val="18"/>
            <w:u w:val="single"/>
            <w:bdr w:val="none" w:sz="0" w:space="0" w:color="auto" w:frame="1"/>
          </w:rPr>
          <w:t xml:space="preserve"> 360</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제외한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포함되어있지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않은</w:t>
      </w:r>
      <w:r w:rsidRPr="00A1496D">
        <w:rPr>
          <w:rFonts w:ascii="Arial" w:eastAsia="굴림" w:hAnsi="Arial" w:cs="Arial"/>
          <w:color w:val="000000"/>
          <w:kern w:val="0"/>
          <w:sz w:val="18"/>
          <w:szCs w:val="18"/>
        </w:rPr>
        <w:t xml:space="preserve"> APQ8026</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스마트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워치를</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타겟으로한</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아니기에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제한을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걸고</w:t>
      </w:r>
      <w:r w:rsidRPr="00A1496D">
        <w:rPr>
          <w:rFonts w:ascii="Arial" w:eastAsia="굴림" w:hAnsi="Arial" w:cs="Arial"/>
          <w:color w:val="000000"/>
          <w:kern w:val="0"/>
          <w:sz w:val="18"/>
          <w:szCs w:val="18"/>
        </w:rPr>
        <w:t> </w:t>
      </w:r>
      <w:hyperlink r:id="rId47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코어도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몇</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죽여서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안드로이드</w:t>
      </w:r>
      <w:proofErr w:type="spellEnd"/>
      <w:r w:rsidRPr="00A1496D">
        <w:rPr>
          <w:rFonts w:ascii="Arial" w:eastAsia="굴림" w:hAnsi="Arial" w:cs="Arial"/>
          <w:color w:val="000000"/>
          <w:kern w:val="0"/>
          <w:sz w:val="18"/>
          <w:szCs w:val="18"/>
        </w:rPr>
        <w:t xml:space="preserve"> Wear </w:t>
      </w:r>
      <w:r w:rsidRPr="00A1496D">
        <w:rPr>
          <w:rFonts w:ascii="Arial" w:eastAsia="굴림" w:hAnsi="Arial" w:cs="Arial"/>
          <w:color w:val="000000"/>
          <w:kern w:val="0"/>
          <w:sz w:val="18"/>
          <w:szCs w:val="18"/>
        </w:rPr>
        <w:t>이외에도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타이젠</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스마트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워치인</w:t>
      </w:r>
      <w:proofErr w:type="spellEnd"/>
      <w:r w:rsidRPr="00A1496D">
        <w:rPr>
          <w:rFonts w:ascii="Arial" w:eastAsia="굴림" w:hAnsi="Arial" w:cs="Arial"/>
          <w:color w:val="000000"/>
          <w:kern w:val="0"/>
          <w:sz w:val="18"/>
          <w:szCs w:val="18"/>
        </w:rPr>
        <w:t> </w:t>
      </w:r>
      <w:hyperlink r:id="rId472" w:tooltip="삼성 기어 S" w:history="1">
        <w:r w:rsidRPr="00A1496D">
          <w:rPr>
            <w:rFonts w:ascii="Arial" w:eastAsia="굴림" w:hAnsi="Arial" w:cs="Arial"/>
            <w:color w:val="551A8B"/>
            <w:kern w:val="0"/>
            <w:sz w:val="18"/>
            <w:szCs w:val="18"/>
            <w:u w:val="single"/>
            <w:bdr w:val="none" w:sz="0" w:space="0" w:color="auto" w:frame="1"/>
          </w:rPr>
          <w:t>기어</w:t>
        </w:r>
        <w:r w:rsidRPr="00A1496D">
          <w:rPr>
            <w:rFonts w:ascii="Arial" w:eastAsia="굴림" w:hAnsi="Arial" w:cs="Arial"/>
            <w:color w:val="551A8B"/>
            <w:kern w:val="0"/>
            <w:sz w:val="18"/>
            <w:szCs w:val="18"/>
            <w:u w:val="single"/>
            <w:bdr w:val="none" w:sz="0" w:space="0" w:color="auto" w:frame="1"/>
          </w:rPr>
          <w:t xml:space="preserve"> S</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MSM8226</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솔루션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w:t>
      </w:r>
      <w:hyperlink r:id="rId473"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코어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죽이고</w:t>
      </w:r>
      <w:r w:rsidRPr="00A1496D">
        <w:rPr>
          <w:rFonts w:ascii="Arial" w:eastAsia="굴림" w:hAnsi="Arial" w:cs="Arial"/>
          <w:color w:val="000000"/>
          <w:kern w:val="0"/>
          <w:sz w:val="18"/>
          <w:szCs w:val="18"/>
        </w:rPr>
        <w:t xml:space="preserve"> 1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다운클럭해서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7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75" w:anchor="toc" w:history="1">
        <w:r w:rsidRPr="00A1496D">
          <w:rPr>
            <w:rFonts w:ascii="Arial" w:eastAsia="굴림" w:hAnsi="Arial" w:cs="Arial"/>
            <w:b/>
            <w:bCs/>
            <w:color w:val="551A8B"/>
            <w:kern w:val="0"/>
            <w:szCs w:val="20"/>
            <w:u w:val="single"/>
            <w:bdr w:val="none" w:sz="0" w:space="0" w:color="auto" w:frame="1"/>
          </w:rPr>
          <w:t>4.2.1.2</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MSM8x28 </w:t>
      </w:r>
      <w:hyperlink r:id="rId476" w:anchor="s-4.2.1.2"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75"/>
        <w:gridCol w:w="2543"/>
        <w:gridCol w:w="3040"/>
        <w:gridCol w:w="2252"/>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MSM8228</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MSM8628</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MSM8928</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7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78" w:tooltip="ARM Cortex-A7" w:history="1">
              <w:r w:rsidRPr="00A1496D">
                <w:rPr>
                  <w:rFonts w:ascii="굴림" w:eastAsia="굴림" w:hAnsi="굴림" w:cs="굴림"/>
                  <w:color w:val="551A8B"/>
                  <w:kern w:val="0"/>
                  <w:sz w:val="24"/>
                  <w:szCs w:val="24"/>
                  <w:u w:val="single"/>
                  <w:bdr w:val="none" w:sz="0" w:space="0" w:color="auto" w:frame="1"/>
                </w:rPr>
                <w:t>ARM Cortex-A7</w:t>
              </w:r>
            </w:hyperlink>
            <w:r w:rsidRPr="00A1496D">
              <w:rPr>
                <w:rFonts w:ascii="굴림" w:eastAsia="굴림" w:hAnsi="굴림" w:cs="굴림"/>
                <w:kern w:val="0"/>
                <w:sz w:val="24"/>
                <w:szCs w:val="24"/>
              </w:rPr>
              <w:t> MP4 1.4 GHz ~ 1.6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7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80"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81"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82"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83"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484"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485"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86"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87" w:tooltip="갤럭시 S5 mini" w:history="1">
              <w:r w:rsidRPr="00A1496D">
                <w:rPr>
                  <w:rFonts w:ascii="굴림" w:eastAsia="굴림" w:hAnsi="굴림" w:cs="굴림"/>
                  <w:color w:val="551A8B"/>
                  <w:kern w:val="0"/>
                  <w:sz w:val="24"/>
                  <w:szCs w:val="24"/>
                  <w:u w:val="single"/>
                  <w:bdr w:val="none" w:sz="0" w:space="0" w:color="auto" w:frame="1"/>
                </w:rPr>
                <w:t>갤럭시 S5 mini</w:t>
              </w:r>
            </w:hyperlink>
            <w:r w:rsidRPr="00A1496D">
              <w:rPr>
                <w:rFonts w:ascii="굴림" w:eastAsia="굴림" w:hAnsi="굴림" w:cs="굴림"/>
                <w:kern w:val="0"/>
                <w:sz w:val="24"/>
                <w:szCs w:val="24"/>
              </w:rPr>
              <w:t>, </w:t>
            </w:r>
            <w:hyperlink r:id="rId488" w:tooltip="ZTE Star 1" w:history="1">
              <w:r w:rsidRPr="00A1496D">
                <w:rPr>
                  <w:rFonts w:ascii="굴림" w:eastAsia="굴림" w:hAnsi="굴림" w:cs="굴림"/>
                  <w:color w:val="551A8B"/>
                  <w:kern w:val="0"/>
                  <w:sz w:val="24"/>
                  <w:szCs w:val="24"/>
                  <w:u w:val="single"/>
                  <w:bdr w:val="none" w:sz="0" w:space="0" w:color="auto" w:frame="1"/>
                </w:rPr>
                <w:t>ZTE Star 1</w:t>
              </w:r>
            </w:hyperlink>
            <w:r w:rsidRPr="00A1496D">
              <w:rPr>
                <w:rFonts w:ascii="굴림" w:eastAsia="굴림" w:hAnsi="굴림" w:cs="굴림"/>
                <w:kern w:val="0"/>
                <w:sz w:val="24"/>
                <w:szCs w:val="24"/>
              </w:rPr>
              <w:t>, </w:t>
            </w:r>
            <w:hyperlink r:id="rId489" w:tooltip="엑스페리아 T3" w:history="1">
              <w:r w:rsidRPr="00A1496D">
                <w:rPr>
                  <w:rFonts w:ascii="굴림" w:eastAsia="굴림" w:hAnsi="굴림" w:cs="굴림"/>
                  <w:color w:val="551A8B"/>
                  <w:kern w:val="0"/>
                  <w:sz w:val="24"/>
                  <w:szCs w:val="24"/>
                  <w:u w:val="single"/>
                  <w:bdr w:val="none" w:sz="0" w:space="0" w:color="auto" w:frame="1"/>
                </w:rPr>
                <w:t>엑스페리아 T3</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hyperlink r:id="rId490" w:tooltip="ARM Cortex-A7" w:history="1">
        <w:r w:rsidRPr="00A1496D">
          <w:rPr>
            <w:rFonts w:ascii="Arial" w:eastAsia="굴림" w:hAnsi="Arial" w:cs="Arial"/>
            <w:color w:val="551A8B"/>
            <w:kern w:val="0"/>
            <w:sz w:val="18"/>
            <w:szCs w:val="18"/>
            <w:u w:val="single"/>
            <w:bdr w:val="none" w:sz="0" w:space="0" w:color="auto" w:frame="1"/>
          </w:rPr>
          <w:t>ARM Cortex-A7</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491"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똑같은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사양에</w:t>
      </w:r>
      <w:r w:rsidRPr="00A1496D">
        <w:rPr>
          <w:rFonts w:ascii="Arial" w:eastAsia="굴림" w:hAnsi="Arial" w:cs="Arial"/>
          <w:color w:val="000000"/>
          <w:kern w:val="0"/>
          <w:sz w:val="18"/>
          <w:szCs w:val="18"/>
        </w:rPr>
        <w:t> </w:t>
      </w:r>
      <w:hyperlink r:id="rId492"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클럭만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낮은</w:t>
      </w:r>
      <w:r w:rsidRPr="00A1496D">
        <w:rPr>
          <w:rFonts w:ascii="Arial" w:eastAsia="굴림" w:hAnsi="Arial" w:cs="Arial"/>
          <w:color w:val="000000"/>
          <w:kern w:val="0"/>
          <w:sz w:val="18"/>
          <w:szCs w:val="18"/>
        </w:rPr>
        <w:t xml:space="preserve"> MSM8x26</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상반기</w:t>
      </w:r>
      <w:r w:rsidRPr="00A1496D">
        <w:rPr>
          <w:rFonts w:ascii="Arial" w:eastAsia="굴림" w:hAnsi="Arial" w:cs="Arial"/>
          <w:color w:val="000000"/>
          <w:kern w:val="0"/>
          <w:sz w:val="18"/>
          <w:szCs w:val="18"/>
        </w:rPr>
        <w:t> </w:t>
      </w:r>
      <w:hyperlink r:id="rId493" w:tooltip="스마트폰" w:history="1">
        <w:r w:rsidRPr="00A1496D">
          <w:rPr>
            <w:rFonts w:ascii="Arial" w:eastAsia="굴림" w:hAnsi="Arial" w:cs="Arial"/>
            <w:color w:val="551A8B"/>
            <w:kern w:val="0"/>
            <w:sz w:val="18"/>
            <w:szCs w:val="18"/>
            <w:u w:val="single"/>
            <w:bdr w:val="none" w:sz="0" w:space="0" w:color="auto" w:frame="1"/>
          </w:rPr>
          <w:t>스마트폰</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시장을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활보한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달리</w:t>
      </w:r>
      <w:r w:rsidRPr="00A1496D">
        <w:rPr>
          <w:rFonts w:ascii="Arial" w:eastAsia="굴림" w:hAnsi="Arial" w:cs="Arial"/>
          <w:color w:val="000000"/>
          <w:kern w:val="0"/>
          <w:sz w:val="18"/>
          <w:szCs w:val="18"/>
        </w:rPr>
        <w:t>, MSM8x28</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시장에서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찾아보기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어려웠다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494"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495" w:anchor="toc" w:history="1">
        <w:r w:rsidRPr="00A1496D">
          <w:rPr>
            <w:rFonts w:ascii="Arial" w:eastAsia="굴림" w:hAnsi="Arial" w:cs="Arial"/>
            <w:b/>
            <w:bCs/>
            <w:color w:val="551A8B"/>
            <w:kern w:val="0"/>
            <w:szCs w:val="20"/>
            <w:u w:val="single"/>
            <w:bdr w:val="none" w:sz="0" w:space="0" w:color="auto" w:frame="1"/>
          </w:rPr>
          <w:t>4.2.1.3</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MSM8x30 </w:t>
      </w:r>
      <w:hyperlink r:id="rId496" w:anchor="s-4.2.1.3"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75"/>
        <w:gridCol w:w="2543"/>
        <w:gridCol w:w="3040"/>
        <w:gridCol w:w="2252"/>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lastRenderedPageBreak/>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MSM8230</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MSM8630</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MSM8930</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97"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98"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200 MP2 1 ~ 1.4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49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305 400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00"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01"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502"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03"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504"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505"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06" w:anchor="s-2.3.2" w:tooltip="퀄컴 고비" w:history="1">
              <w:r w:rsidRPr="00A1496D">
                <w:rPr>
                  <w:rFonts w:ascii="굴림" w:eastAsia="굴림" w:hAnsi="굴림" w:cs="굴림"/>
                  <w:color w:val="551A8B"/>
                  <w:kern w:val="0"/>
                  <w:sz w:val="24"/>
                  <w:szCs w:val="24"/>
                  <w:u w:val="single"/>
                  <w:bdr w:val="none" w:sz="0" w:space="0" w:color="auto" w:frame="1"/>
                </w:rPr>
                <w:t>MDM9x15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07" w:tooltip="갤럭시 Express" w:history="1">
              <w:r w:rsidRPr="00A1496D">
                <w:rPr>
                  <w:rFonts w:ascii="굴림" w:eastAsia="굴림" w:hAnsi="굴림" w:cs="굴림"/>
                  <w:color w:val="551A8B"/>
                  <w:kern w:val="0"/>
                  <w:sz w:val="24"/>
                  <w:szCs w:val="24"/>
                  <w:u w:val="single"/>
                  <w:bdr w:val="none" w:sz="0" w:space="0" w:color="auto" w:frame="1"/>
                </w:rPr>
                <w:t>갤럭시 Express</w:t>
              </w:r>
            </w:hyperlink>
            <w:r w:rsidRPr="00A1496D">
              <w:rPr>
                <w:rFonts w:ascii="굴림" w:eastAsia="굴림" w:hAnsi="굴림" w:cs="굴림"/>
                <w:kern w:val="0"/>
                <w:sz w:val="24"/>
                <w:szCs w:val="24"/>
              </w:rPr>
              <w:t>, </w:t>
            </w:r>
            <w:hyperlink r:id="rId508" w:tooltip="갤럭시 코어 어드밴스" w:history="1">
              <w:r w:rsidRPr="00A1496D">
                <w:rPr>
                  <w:rFonts w:ascii="굴림" w:eastAsia="굴림" w:hAnsi="굴림" w:cs="굴림"/>
                  <w:color w:val="551A8B"/>
                  <w:kern w:val="0"/>
                  <w:sz w:val="24"/>
                  <w:szCs w:val="24"/>
                  <w:u w:val="single"/>
                  <w:bdr w:val="none" w:sz="0" w:space="0" w:color="auto" w:frame="1"/>
                </w:rPr>
                <w:t>갤럭시 코어 어드밴스</w:t>
              </w:r>
            </w:hyperlink>
            <w:r w:rsidRPr="00A1496D">
              <w:rPr>
                <w:rFonts w:ascii="굴림" w:eastAsia="굴림" w:hAnsi="굴림" w:cs="굴림"/>
                <w:kern w:val="0"/>
                <w:sz w:val="24"/>
                <w:szCs w:val="24"/>
              </w:rPr>
              <w:t>, </w:t>
            </w:r>
            <w:hyperlink r:id="rId509" w:tooltip="엑스페리아 L" w:history="1">
              <w:r w:rsidRPr="00A1496D">
                <w:rPr>
                  <w:rFonts w:ascii="굴림" w:eastAsia="굴림" w:hAnsi="굴림" w:cs="굴림"/>
                  <w:color w:val="551A8B"/>
                  <w:kern w:val="0"/>
                  <w:sz w:val="24"/>
                  <w:szCs w:val="24"/>
                  <w:u w:val="single"/>
                  <w:bdr w:val="none" w:sz="0" w:space="0" w:color="auto" w:frame="1"/>
                </w:rPr>
                <w:t>엑스페리아 L</w:t>
              </w:r>
            </w:hyperlink>
            <w:r w:rsidRPr="00A1496D">
              <w:rPr>
                <w:rFonts w:ascii="굴림" w:eastAsia="굴림" w:hAnsi="굴림" w:cs="굴림"/>
                <w:kern w:val="0"/>
                <w:sz w:val="24"/>
                <w:szCs w:val="24"/>
              </w:rPr>
              <w:t>, </w:t>
            </w:r>
            <w:hyperlink r:id="rId510" w:anchor="s-2.2" w:tooltip="HTC ONE" w:history="1">
              <w:r w:rsidRPr="00A1496D">
                <w:rPr>
                  <w:rFonts w:ascii="굴림" w:eastAsia="굴림" w:hAnsi="굴림" w:cs="굴림"/>
                  <w:color w:val="551A8B"/>
                  <w:kern w:val="0"/>
                  <w:sz w:val="24"/>
                  <w:szCs w:val="24"/>
                  <w:u w:val="single"/>
                  <w:bdr w:val="none" w:sz="0" w:space="0" w:color="auto" w:frame="1"/>
                </w:rPr>
                <w:t>HTC ONE mini</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S4 Plus</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있던</w:t>
      </w:r>
      <w:r w:rsidRPr="00A1496D">
        <w:rPr>
          <w:rFonts w:ascii="Arial" w:eastAsia="굴림" w:hAnsi="Arial" w:cs="Arial"/>
          <w:color w:val="000000"/>
          <w:kern w:val="0"/>
          <w:sz w:val="18"/>
          <w:szCs w:val="18"/>
        </w:rPr>
        <w:t xml:space="preserve"> MSM8x30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약간의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수정을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거쳐서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재출시되었다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원래</w:t>
      </w:r>
      <w:r w:rsidRPr="00A1496D">
        <w:rPr>
          <w:rFonts w:ascii="Arial" w:eastAsia="굴림" w:hAnsi="Arial" w:cs="Arial"/>
          <w:color w:val="000000"/>
          <w:kern w:val="0"/>
          <w:sz w:val="18"/>
          <w:szCs w:val="18"/>
        </w:rPr>
        <w:t xml:space="preserve"> S4 Plus</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MSM8960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하위호환형으로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예정이었으나</w:t>
      </w:r>
      <w:r w:rsidRPr="00A1496D">
        <w:rPr>
          <w:rFonts w:ascii="Arial" w:eastAsia="굴림" w:hAnsi="Arial" w:cs="Arial"/>
          <w:color w:val="000000"/>
          <w:kern w:val="0"/>
          <w:sz w:val="18"/>
          <w:szCs w:val="18"/>
        </w:rPr>
        <w:t>, MSM8960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너무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바람에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지연되었고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결국</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이후에야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문제는</w:t>
      </w:r>
      <w:r w:rsidRPr="00A1496D">
        <w:rPr>
          <w:rFonts w:ascii="Arial" w:eastAsia="굴림" w:hAnsi="Arial" w:cs="Arial"/>
          <w:color w:val="000000"/>
          <w:kern w:val="0"/>
          <w:sz w:val="18"/>
          <w:szCs w:val="18"/>
        </w:rPr>
        <w:t xml:space="preserve"> MSM8x30AB</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동시에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출격했기에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밀렸다</w:t>
      </w:r>
      <w:proofErr w:type="gramStart"/>
      <w:r w:rsidRPr="00A1496D">
        <w:rPr>
          <w:rFonts w:ascii="Arial" w:eastAsia="굴림" w:hAnsi="Arial" w:cs="Arial"/>
          <w:color w:val="000000"/>
          <w:kern w:val="0"/>
          <w:sz w:val="18"/>
          <w:szCs w:val="18"/>
        </w:rPr>
        <w:t>.(</w:t>
      </w:r>
      <w:proofErr w:type="gramEnd"/>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1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512" w:anchor="toc" w:history="1">
        <w:r w:rsidRPr="00A1496D">
          <w:rPr>
            <w:rFonts w:ascii="Arial" w:eastAsia="굴림" w:hAnsi="Arial" w:cs="Arial"/>
            <w:b/>
            <w:bCs/>
            <w:color w:val="551A8B"/>
            <w:kern w:val="0"/>
            <w:szCs w:val="20"/>
            <w:u w:val="single"/>
            <w:bdr w:val="none" w:sz="0" w:space="0" w:color="auto" w:frame="1"/>
          </w:rPr>
          <w:t>4.2.1.4</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MSM8x30AB </w:t>
      </w:r>
      <w:hyperlink r:id="rId513" w:anchor="s-4.2.1.4"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63"/>
        <w:gridCol w:w="2479"/>
        <w:gridCol w:w="3000"/>
        <w:gridCol w:w="2368"/>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MSM8230AB</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MSM8630AB</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MSM8930AB</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14"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15"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300 MP2 1.7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16"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305 450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17"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18"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519"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20"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521"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522"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23" w:anchor="s-2.3.2" w:tooltip="퀄컴 고비" w:history="1">
              <w:r w:rsidRPr="00A1496D">
                <w:rPr>
                  <w:rFonts w:ascii="굴림" w:eastAsia="굴림" w:hAnsi="굴림" w:cs="굴림"/>
                  <w:color w:val="551A8B"/>
                  <w:kern w:val="0"/>
                  <w:sz w:val="24"/>
                  <w:szCs w:val="24"/>
                  <w:u w:val="single"/>
                  <w:bdr w:val="none" w:sz="0" w:space="0" w:color="auto" w:frame="1"/>
                </w:rPr>
                <w:t>MDM9x15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24" w:anchor="s-2.2" w:tooltip="갤럭시 Express" w:history="1">
              <w:r w:rsidRPr="00A1496D">
                <w:rPr>
                  <w:rFonts w:ascii="굴림" w:eastAsia="굴림" w:hAnsi="굴림" w:cs="굴림"/>
                  <w:color w:val="551A8B"/>
                  <w:kern w:val="0"/>
                  <w:sz w:val="24"/>
                  <w:szCs w:val="24"/>
                  <w:u w:val="single"/>
                  <w:bdr w:val="none" w:sz="0" w:space="0" w:color="auto" w:frame="1"/>
                </w:rPr>
                <w:t>갤럭시 Express 2</w:t>
              </w:r>
            </w:hyperlink>
            <w:r w:rsidRPr="00A1496D">
              <w:rPr>
                <w:rFonts w:ascii="굴림" w:eastAsia="굴림" w:hAnsi="굴림" w:cs="굴림"/>
                <w:kern w:val="0"/>
                <w:sz w:val="24"/>
                <w:szCs w:val="24"/>
              </w:rPr>
              <w:t>, </w:t>
            </w:r>
            <w:hyperlink r:id="rId525" w:tooltip="갤럭시 메가 6.3" w:history="1">
              <w:r w:rsidRPr="00A1496D">
                <w:rPr>
                  <w:rFonts w:ascii="굴림" w:eastAsia="굴림" w:hAnsi="굴림" w:cs="굴림"/>
                  <w:color w:val="551A8B"/>
                  <w:kern w:val="0"/>
                  <w:sz w:val="24"/>
                  <w:szCs w:val="24"/>
                  <w:u w:val="single"/>
                  <w:bdr w:val="none" w:sz="0" w:space="0" w:color="auto" w:frame="1"/>
                </w:rPr>
                <w:t>갤럭시 메가 6.3</w:t>
              </w:r>
            </w:hyperlink>
            <w:r w:rsidRPr="00A1496D">
              <w:rPr>
                <w:rFonts w:ascii="굴림" w:eastAsia="굴림" w:hAnsi="굴림" w:cs="굴림"/>
                <w:kern w:val="0"/>
                <w:sz w:val="24"/>
                <w:szCs w:val="24"/>
              </w:rPr>
              <w:t>, </w:t>
            </w:r>
            <w:hyperlink r:id="rId526" w:tooltip="갤럭시 S4 mini" w:history="1">
              <w:r w:rsidRPr="00A1496D">
                <w:rPr>
                  <w:rFonts w:ascii="굴림" w:eastAsia="굴림" w:hAnsi="굴림" w:cs="굴림"/>
                  <w:color w:val="551A8B"/>
                  <w:kern w:val="0"/>
                  <w:sz w:val="24"/>
                  <w:szCs w:val="24"/>
                  <w:u w:val="single"/>
                  <w:bdr w:val="none" w:sz="0" w:space="0" w:color="auto" w:frame="1"/>
                </w:rPr>
                <w:t>갤럭시 S4 mini</w:t>
              </w:r>
            </w:hyperlink>
            <w:r w:rsidRPr="00A1496D">
              <w:rPr>
                <w:rFonts w:ascii="굴림" w:eastAsia="굴림" w:hAnsi="굴림" w:cs="굴림"/>
                <w:kern w:val="0"/>
                <w:sz w:val="24"/>
                <w:szCs w:val="24"/>
              </w:rPr>
              <w:t>, </w:t>
            </w:r>
            <w:hyperlink r:id="rId527" w:tooltip="갤럭시 골든" w:history="1">
              <w:r w:rsidRPr="00A1496D">
                <w:rPr>
                  <w:rFonts w:ascii="굴림" w:eastAsia="굴림" w:hAnsi="굴림" w:cs="굴림"/>
                  <w:color w:val="551A8B"/>
                  <w:kern w:val="0"/>
                  <w:sz w:val="24"/>
                  <w:szCs w:val="24"/>
                  <w:u w:val="single"/>
                  <w:bdr w:val="none" w:sz="0" w:space="0" w:color="auto" w:frame="1"/>
                </w:rPr>
                <w:t>갤럭시 골든</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MSM8x30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개선판이다</w:t>
      </w:r>
      <w:proofErr w:type="spellEnd"/>
      <w:r w:rsidRPr="00A1496D">
        <w:rPr>
          <w:rFonts w:ascii="Arial" w:eastAsia="굴림" w:hAnsi="Arial" w:cs="Arial"/>
          <w:color w:val="000000"/>
          <w:kern w:val="0"/>
          <w:sz w:val="18"/>
          <w:szCs w:val="18"/>
        </w:rPr>
        <w:t>. 600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APQ8064T</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528"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쿼드코어에서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듀얼코어로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반토막났다</w:t>
      </w:r>
      <w:proofErr w:type="spellEnd"/>
      <w:r w:rsidRPr="00A1496D">
        <w:rPr>
          <w:rFonts w:ascii="Arial" w:eastAsia="굴림" w:hAnsi="Arial" w:cs="Arial"/>
          <w:color w:val="000000"/>
          <w:kern w:val="0"/>
          <w:sz w:val="18"/>
          <w:szCs w:val="18"/>
        </w:rPr>
        <w:t>.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사용된</w:t>
      </w:r>
      <w:r w:rsidRPr="00A1496D">
        <w:rPr>
          <w:rFonts w:ascii="Arial" w:eastAsia="굴림" w:hAnsi="Arial" w:cs="Arial"/>
          <w:color w:val="000000"/>
          <w:kern w:val="0"/>
          <w:sz w:val="18"/>
          <w:szCs w:val="18"/>
        </w:rPr>
        <w:t xml:space="preserve"> 400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주력</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였다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2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530" w:anchor="toc" w:history="1">
        <w:r w:rsidRPr="00A1496D">
          <w:rPr>
            <w:rFonts w:ascii="Arial" w:eastAsia="굴림" w:hAnsi="Arial" w:cs="Arial"/>
            <w:b/>
            <w:bCs/>
            <w:color w:val="551A8B"/>
            <w:kern w:val="0"/>
            <w:sz w:val="24"/>
            <w:szCs w:val="24"/>
            <w:u w:val="single"/>
            <w:bdr w:val="none" w:sz="0" w:space="0" w:color="auto" w:frame="1"/>
          </w:rPr>
          <w:t>4.2.2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410 </w:t>
      </w:r>
      <w:hyperlink r:id="rId531" w:anchor="s-4.2.2"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라인업으로</w:t>
      </w:r>
      <w:r w:rsidRPr="00A1496D">
        <w:rPr>
          <w:rFonts w:ascii="Arial" w:eastAsia="굴림" w:hAnsi="Arial" w:cs="Arial"/>
          <w:color w:val="000000"/>
          <w:kern w:val="0"/>
          <w:sz w:val="18"/>
          <w:szCs w:val="18"/>
        </w:rPr>
        <w:t xml:space="preserve">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12</w:t>
      </w:r>
      <w:r w:rsidRPr="00A1496D">
        <w:rPr>
          <w:rFonts w:ascii="Arial" w:eastAsia="굴림" w:hAnsi="Arial" w:cs="Arial"/>
          <w:color w:val="000000"/>
          <w:kern w:val="0"/>
          <w:sz w:val="18"/>
          <w:szCs w:val="18"/>
        </w:rPr>
        <w:t>월에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보도자료를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 </w:t>
      </w:r>
      <w:hyperlink r:id="rId532" w:tooltip="ARM Cortex-A53" w:history="1">
        <w:r w:rsidRPr="00A1496D">
          <w:rPr>
            <w:rFonts w:ascii="Arial" w:eastAsia="굴림" w:hAnsi="Arial" w:cs="Arial"/>
            <w:color w:val="551A8B"/>
            <w:kern w:val="0"/>
            <w:sz w:val="18"/>
            <w:szCs w:val="18"/>
            <w:u w:val="single"/>
            <w:bdr w:val="none" w:sz="0" w:space="0" w:color="auto" w:frame="1"/>
          </w:rPr>
          <w:t>ARM Cortex-A53</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533"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306 </w:t>
      </w:r>
      <w:hyperlink r:id="rId534"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3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536" w:anchor="toc" w:history="1">
        <w:r w:rsidRPr="00A1496D">
          <w:rPr>
            <w:rFonts w:ascii="Arial" w:eastAsia="굴림" w:hAnsi="Arial" w:cs="Arial"/>
            <w:b/>
            <w:bCs/>
            <w:color w:val="551A8B"/>
            <w:kern w:val="0"/>
            <w:szCs w:val="20"/>
            <w:u w:val="single"/>
            <w:bdr w:val="none" w:sz="0" w:space="0" w:color="auto" w:frame="1"/>
          </w:rPr>
          <w:t>4.2.2.1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MSM8916 </w:t>
      </w:r>
      <w:hyperlink r:id="rId537" w:anchor="s-4.2.2.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32"/>
        <w:gridCol w:w="7778"/>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MSM8916</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38"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39"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1.4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40"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306 --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41"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LPDDR2/LPDDR3 533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lastRenderedPageBreak/>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42"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43" w:tooltip="갤럭시 그랜드 맥스" w:history="1">
              <w:r w:rsidRPr="00A1496D">
                <w:rPr>
                  <w:rFonts w:ascii="굴림" w:eastAsia="굴림" w:hAnsi="굴림" w:cs="굴림"/>
                  <w:color w:val="551A8B"/>
                  <w:kern w:val="0"/>
                  <w:sz w:val="24"/>
                  <w:szCs w:val="24"/>
                  <w:u w:val="single"/>
                  <w:bdr w:val="none" w:sz="0" w:space="0" w:color="auto" w:frame="1"/>
                </w:rPr>
                <w:t>갤럭시 그랜드 맥스</w:t>
              </w:r>
            </w:hyperlink>
            <w:r w:rsidRPr="00A1496D">
              <w:rPr>
                <w:rFonts w:ascii="굴림" w:eastAsia="굴림" w:hAnsi="굴림" w:cs="굴림"/>
                <w:kern w:val="0"/>
                <w:sz w:val="24"/>
                <w:szCs w:val="24"/>
              </w:rPr>
              <w:t>, </w:t>
            </w:r>
            <w:hyperlink r:id="rId544" w:tooltip="갤럭시 A3" w:history="1">
              <w:r w:rsidRPr="00A1496D">
                <w:rPr>
                  <w:rFonts w:ascii="굴림" w:eastAsia="굴림" w:hAnsi="굴림" w:cs="굴림"/>
                  <w:color w:val="551A8B"/>
                  <w:kern w:val="0"/>
                  <w:sz w:val="24"/>
                  <w:szCs w:val="24"/>
                  <w:u w:val="single"/>
                  <w:bdr w:val="none" w:sz="0" w:space="0" w:color="auto" w:frame="1"/>
                </w:rPr>
                <w:t>갤럭시 A3</w:t>
              </w:r>
            </w:hyperlink>
            <w:r w:rsidRPr="00A1496D">
              <w:rPr>
                <w:rFonts w:ascii="굴림" w:eastAsia="굴림" w:hAnsi="굴림" w:cs="굴림"/>
                <w:kern w:val="0"/>
                <w:sz w:val="24"/>
                <w:szCs w:val="24"/>
              </w:rPr>
              <w:t>, </w:t>
            </w:r>
            <w:hyperlink r:id="rId545" w:tooltip="갤럭시 A5" w:history="1">
              <w:r w:rsidRPr="00A1496D">
                <w:rPr>
                  <w:rFonts w:ascii="굴림" w:eastAsia="굴림" w:hAnsi="굴림" w:cs="굴림"/>
                  <w:color w:val="551A8B"/>
                  <w:kern w:val="0"/>
                  <w:sz w:val="24"/>
                  <w:szCs w:val="24"/>
                  <w:u w:val="single"/>
                  <w:bdr w:val="none" w:sz="0" w:space="0" w:color="auto" w:frame="1"/>
                </w:rPr>
                <w:t>갤럭시 A5</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최초의</w:t>
      </w:r>
      <w:r w:rsidRPr="00A1496D">
        <w:rPr>
          <w:rFonts w:ascii="Arial" w:eastAsia="굴림" w:hAnsi="Arial" w:cs="Arial"/>
          <w:color w:val="000000"/>
          <w:kern w:val="0"/>
          <w:sz w:val="18"/>
          <w:szCs w:val="18"/>
        </w:rPr>
        <w:t xml:space="preserve"> 64-bit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하반기부터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본격적으로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4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547" w:anchor="toc" w:history="1">
        <w:r w:rsidRPr="00A1496D">
          <w:rPr>
            <w:rFonts w:ascii="Arial" w:eastAsia="굴림" w:hAnsi="Arial" w:cs="Arial"/>
            <w:b/>
            <w:bCs/>
            <w:color w:val="551A8B"/>
            <w:kern w:val="0"/>
            <w:sz w:val="27"/>
            <w:szCs w:val="27"/>
            <w:u w:val="single"/>
            <w:bdr w:val="none" w:sz="0" w:space="0" w:color="auto" w:frame="1"/>
          </w:rPr>
          <w:t>4.3</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6XX </w:t>
      </w:r>
      <w:hyperlink r:id="rId548" w:anchor="s-4.3"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S4 Plus ~ S4 Pro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600</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직후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아직</w:t>
      </w:r>
      <w:r w:rsidRPr="00A1496D">
        <w:rPr>
          <w:rFonts w:ascii="Arial" w:eastAsia="굴림" w:hAnsi="Arial" w:cs="Arial"/>
          <w:color w:val="000000"/>
          <w:kern w:val="0"/>
          <w:sz w:val="18"/>
          <w:szCs w:val="18"/>
        </w:rPr>
        <w:t xml:space="preserve"> 8XX </w:t>
      </w:r>
      <w:r w:rsidRPr="00A1496D">
        <w:rPr>
          <w:rFonts w:ascii="Arial" w:eastAsia="굴림" w:hAnsi="Arial" w:cs="Arial"/>
          <w:color w:val="000000"/>
          <w:kern w:val="0"/>
          <w:sz w:val="18"/>
          <w:szCs w:val="18"/>
        </w:rPr>
        <w:t>시리즈가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상황에서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시리즈다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4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550" w:anchor="toc" w:history="1">
        <w:r w:rsidRPr="00A1496D">
          <w:rPr>
            <w:rFonts w:ascii="Arial" w:eastAsia="굴림" w:hAnsi="Arial" w:cs="Arial"/>
            <w:b/>
            <w:bCs/>
            <w:color w:val="551A8B"/>
            <w:kern w:val="0"/>
            <w:sz w:val="24"/>
            <w:szCs w:val="24"/>
            <w:u w:val="single"/>
            <w:bdr w:val="none" w:sz="0" w:space="0" w:color="auto" w:frame="1"/>
          </w:rPr>
          <w:t>4.3.1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600 </w:t>
      </w:r>
      <w:hyperlink r:id="rId551" w:anchor="s-4.3.1"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552"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개선판인</w:t>
      </w:r>
      <w:proofErr w:type="spellEnd"/>
      <w:r w:rsidRPr="00A1496D">
        <w:rPr>
          <w:rFonts w:ascii="Arial" w:eastAsia="굴림" w:hAnsi="Arial" w:cs="Arial"/>
          <w:color w:val="000000"/>
          <w:kern w:val="0"/>
          <w:sz w:val="18"/>
          <w:szCs w:val="18"/>
        </w:rPr>
        <w:t> </w:t>
      </w:r>
      <w:hyperlink r:id="rId553"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300</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여기서부터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부족하다고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인식되었던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인식이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어느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바뀌었다</w:t>
      </w:r>
      <w:r w:rsidRPr="00A1496D">
        <w:rPr>
          <w:rFonts w:ascii="Arial" w:eastAsia="굴림" w:hAnsi="Arial" w:cs="Arial"/>
          <w:color w:val="000000"/>
          <w:kern w:val="0"/>
          <w:sz w:val="18"/>
          <w:szCs w:val="18"/>
        </w:rPr>
        <w:t>. </w:t>
      </w:r>
      <w:hyperlink r:id="rId554" w:tooltip="HTC ONE" w:history="1">
        <w:r w:rsidRPr="00A1496D">
          <w:rPr>
            <w:rFonts w:ascii="Arial" w:eastAsia="굴림" w:hAnsi="Arial" w:cs="Arial"/>
            <w:color w:val="551A8B"/>
            <w:kern w:val="0"/>
            <w:sz w:val="18"/>
            <w:szCs w:val="18"/>
            <w:u w:val="single"/>
            <w:bdr w:val="none" w:sz="0" w:space="0" w:color="auto" w:frame="1"/>
          </w:rPr>
          <w:t>HTC ONE</w:t>
        </w:r>
      </w:hyperlink>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w:t>
      </w:r>
      <w:hyperlink r:id="rId555" w:tooltip="옵티머스 G Pro" w:history="1">
        <w:r w:rsidRPr="00A1496D">
          <w:rPr>
            <w:rFonts w:ascii="Arial" w:eastAsia="굴림" w:hAnsi="Arial" w:cs="Arial"/>
            <w:color w:val="551A8B"/>
            <w:kern w:val="0"/>
            <w:sz w:val="18"/>
            <w:szCs w:val="18"/>
            <w:u w:val="single"/>
            <w:bdr w:val="none" w:sz="0" w:space="0" w:color="auto" w:frame="1"/>
          </w:rPr>
          <w:t>옵티머스</w:t>
        </w:r>
        <w:r w:rsidRPr="00A1496D">
          <w:rPr>
            <w:rFonts w:ascii="Arial" w:eastAsia="굴림" w:hAnsi="Arial" w:cs="Arial"/>
            <w:color w:val="551A8B"/>
            <w:kern w:val="0"/>
            <w:sz w:val="18"/>
            <w:szCs w:val="18"/>
            <w:u w:val="single"/>
            <w:bdr w:val="none" w:sz="0" w:space="0" w:color="auto" w:frame="1"/>
          </w:rPr>
          <w:t xml:space="preserve"> G Pro</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글로벌</w:t>
      </w:r>
      <w:r w:rsidRPr="00A1496D">
        <w:rPr>
          <w:rFonts w:ascii="Arial" w:eastAsia="굴림" w:hAnsi="Arial" w:cs="Arial"/>
          <w:color w:val="000000"/>
          <w:kern w:val="0"/>
          <w:sz w:val="18"/>
          <w:szCs w:val="18"/>
        </w:rPr>
        <w:t> </w:t>
      </w:r>
      <w:hyperlink r:id="rId556"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 xml:space="preserve"> LTE </w:t>
      </w:r>
      <w:r w:rsidRPr="00A1496D">
        <w:rPr>
          <w:rFonts w:ascii="Arial" w:eastAsia="굴림" w:hAnsi="Arial" w:cs="Arial"/>
          <w:color w:val="000000"/>
          <w:kern w:val="0"/>
          <w:sz w:val="18"/>
          <w:szCs w:val="18"/>
        </w:rPr>
        <w:t>모델에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들어가는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600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국내판의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엑시노스</w:t>
      </w:r>
      <w:proofErr w:type="spellEnd"/>
      <w:r w:rsidRPr="00A1496D">
        <w:rPr>
          <w:rFonts w:ascii="Arial" w:eastAsia="굴림" w:hAnsi="Arial" w:cs="Arial"/>
          <w:color w:val="000000"/>
          <w:kern w:val="0"/>
          <w:sz w:val="18"/>
          <w:szCs w:val="18"/>
        </w:rPr>
        <w:t xml:space="preserve"> 5410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비슷한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보여주었기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거기다가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APQ8064T</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1.9 GHz</w:t>
      </w:r>
      <w:r w:rsidRPr="00A1496D">
        <w:rPr>
          <w:rFonts w:ascii="Arial" w:eastAsia="굴림" w:hAnsi="Arial" w:cs="Arial"/>
          <w:b/>
          <w:bCs/>
          <w:color w:val="000000"/>
          <w:kern w:val="0"/>
          <w:sz w:val="18"/>
          <w:szCs w:val="18"/>
        </w:rPr>
        <w:t>로</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작동하는</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기기는</w:t>
      </w:r>
      <w:r w:rsidRPr="00A1496D">
        <w:rPr>
          <w:rFonts w:ascii="Arial" w:eastAsia="굴림" w:hAnsi="Arial" w:cs="Arial"/>
          <w:b/>
          <w:bCs/>
          <w:color w:val="000000"/>
          <w:kern w:val="0"/>
          <w:sz w:val="18"/>
          <w:szCs w:val="18"/>
        </w:rPr>
        <w:t> </w:t>
      </w:r>
      <w:hyperlink r:id="rId557" w:tgtFrame="_blank" w:history="1">
        <w:r w:rsidRPr="00A1496D">
          <w:rPr>
            <w:rFonts w:ascii="Arial" w:eastAsia="굴림" w:hAnsi="Arial" w:cs="Arial"/>
            <w:b/>
            <w:bCs/>
            <w:color w:val="009900"/>
            <w:kern w:val="0"/>
            <w:sz w:val="18"/>
            <w:szCs w:val="18"/>
            <w:u w:val="single"/>
            <w:bdr w:val="none" w:sz="0" w:space="0" w:color="auto" w:frame="1"/>
          </w:rPr>
          <w:t>갤럭시</w:t>
        </w:r>
        <w:r w:rsidRPr="00A1496D">
          <w:rPr>
            <w:rFonts w:ascii="Arial" w:eastAsia="굴림" w:hAnsi="Arial" w:cs="Arial"/>
            <w:b/>
            <w:bCs/>
            <w:color w:val="009900"/>
            <w:kern w:val="0"/>
            <w:sz w:val="18"/>
            <w:szCs w:val="18"/>
            <w:u w:val="single"/>
            <w:bdr w:val="none" w:sz="0" w:space="0" w:color="auto" w:frame="1"/>
          </w:rPr>
          <w:t xml:space="preserve"> S4 </w:t>
        </w:r>
        <w:r w:rsidRPr="00A1496D">
          <w:rPr>
            <w:rFonts w:ascii="Arial" w:eastAsia="굴림" w:hAnsi="Arial" w:cs="Arial"/>
            <w:b/>
            <w:bCs/>
            <w:color w:val="009900"/>
            <w:kern w:val="0"/>
            <w:sz w:val="18"/>
            <w:szCs w:val="18"/>
            <w:u w:val="single"/>
            <w:bdr w:val="none" w:sz="0" w:space="0" w:color="auto" w:frame="1"/>
          </w:rPr>
          <w:t>뿐</w:t>
        </w:r>
      </w:hyperlink>
      <w:r w:rsidRPr="00A1496D">
        <w:rPr>
          <w:rFonts w:ascii="Arial" w:eastAsia="굴림" w:hAnsi="Arial" w:cs="Arial"/>
          <w:color w:val="000000"/>
          <w:kern w:val="0"/>
          <w:sz w:val="18"/>
          <w:szCs w:val="18"/>
        </w:rPr>
        <w:t>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직접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밝혔다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이러면서도</w:t>
      </w:r>
      <w:r w:rsidRPr="00A1496D">
        <w:rPr>
          <w:rFonts w:ascii="Arial" w:eastAsia="굴림" w:hAnsi="Arial" w:cs="Arial"/>
          <w:color w:val="000000"/>
          <w:kern w:val="0"/>
          <w:sz w:val="18"/>
          <w:szCs w:val="18"/>
        </w:rPr>
        <w:t> </w:t>
      </w:r>
      <w:hyperlink r:id="rId558"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 LTE</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리뷰를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평가가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매우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좋다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중요한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점은</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성능으로</w:t>
      </w:r>
      <w:r w:rsidRPr="00A1496D">
        <w:rPr>
          <w:rFonts w:ascii="Arial" w:eastAsia="굴림" w:hAnsi="Arial" w:cs="Arial"/>
          <w:color w:val="000000"/>
          <w:kern w:val="0"/>
          <w:sz w:val="18"/>
          <w:szCs w:val="18"/>
        </w:rPr>
        <w:t>,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5</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w:t>
      </w:r>
      <w:hyperlink r:id="rId559"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 xml:space="preserve"> LTE </w:t>
      </w:r>
      <w:r w:rsidRPr="00A1496D">
        <w:rPr>
          <w:rFonts w:ascii="Arial" w:eastAsia="굴림" w:hAnsi="Arial" w:cs="Arial"/>
          <w:color w:val="000000"/>
          <w:kern w:val="0"/>
          <w:sz w:val="18"/>
          <w:szCs w:val="18"/>
        </w:rPr>
        <w:t>기준으로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들어가는</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중에서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뛰어난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당분간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우위를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보인다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초기에는</w:t>
      </w:r>
      <w:r w:rsidRPr="00A1496D">
        <w:rPr>
          <w:rFonts w:ascii="Arial" w:eastAsia="굴림" w:hAnsi="Arial" w:cs="Arial"/>
          <w:color w:val="000000"/>
          <w:kern w:val="0"/>
          <w:sz w:val="18"/>
          <w:szCs w:val="18"/>
        </w:rPr>
        <w:t> </w:t>
      </w:r>
      <w:hyperlink r:id="rId560" w:tooltip="ARM Mali" w:history="1">
        <w:r w:rsidRPr="00A1496D">
          <w:rPr>
            <w:rFonts w:ascii="Arial" w:eastAsia="굴림" w:hAnsi="Arial" w:cs="Arial"/>
            <w:color w:val="551A8B"/>
            <w:kern w:val="0"/>
            <w:sz w:val="18"/>
            <w:szCs w:val="18"/>
            <w:u w:val="single"/>
            <w:bdr w:val="none" w:sz="0" w:space="0" w:color="auto" w:frame="1"/>
          </w:rPr>
          <w:t>ARM Mali</w:t>
        </w:r>
      </w:hyperlink>
      <w:r w:rsidRPr="00A1496D">
        <w:rPr>
          <w:rFonts w:ascii="Arial" w:eastAsia="굴림" w:hAnsi="Arial" w:cs="Arial"/>
          <w:color w:val="000000"/>
          <w:kern w:val="0"/>
          <w:sz w:val="18"/>
          <w:szCs w:val="18"/>
        </w:rPr>
        <w:t>-T604</w:t>
      </w:r>
      <w:r w:rsidRPr="00A1496D">
        <w:rPr>
          <w:rFonts w:ascii="Arial" w:eastAsia="굴림" w:hAnsi="Arial" w:cs="Arial"/>
          <w:color w:val="000000"/>
          <w:kern w:val="0"/>
          <w:sz w:val="18"/>
          <w:szCs w:val="18"/>
        </w:rPr>
        <w:t>나</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4</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들어가는</w:t>
      </w:r>
      <w:r w:rsidRPr="00A1496D">
        <w:rPr>
          <w:rFonts w:ascii="Arial" w:eastAsia="굴림" w:hAnsi="Arial" w:cs="Arial"/>
          <w:color w:val="000000"/>
          <w:kern w:val="0"/>
          <w:sz w:val="18"/>
          <w:szCs w:val="18"/>
        </w:rPr>
        <w:t> </w:t>
      </w:r>
      <w:hyperlink r:id="rId561"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예측이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많았는데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저들은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없어졌다</w:t>
      </w:r>
      <w:r w:rsidRPr="00A1496D">
        <w:rPr>
          <w:rFonts w:ascii="Arial" w:eastAsia="굴림" w:hAnsi="Arial" w:cs="Arial"/>
          <w:color w:val="000000"/>
          <w:kern w:val="0"/>
          <w:sz w:val="18"/>
          <w:szCs w:val="18"/>
        </w:rPr>
        <w:t>. </w:t>
      </w:r>
      <w:hyperlink r:id="rId562"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5410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이매지네이션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테크놀러지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社의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PowerVR</w:t>
      </w:r>
      <w:proofErr w:type="spellEnd"/>
      <w:r w:rsidRPr="00A1496D">
        <w:rPr>
          <w:rFonts w:ascii="Arial" w:eastAsia="굴림" w:hAnsi="Arial" w:cs="Arial"/>
          <w:color w:val="000000"/>
          <w:kern w:val="0"/>
          <w:sz w:val="18"/>
          <w:szCs w:val="18"/>
        </w:rPr>
        <w:t xml:space="preserve"> SGX544 </w:t>
      </w:r>
      <w:r w:rsidRPr="00A1496D">
        <w:rPr>
          <w:rFonts w:ascii="Arial" w:eastAsia="굴림" w:hAnsi="Arial" w:cs="Arial"/>
          <w:color w:val="000000"/>
          <w:kern w:val="0"/>
          <w:sz w:val="18"/>
          <w:szCs w:val="18"/>
        </w:rPr>
        <w:t>트리플코어</w:t>
      </w:r>
      <w:r w:rsidRPr="00A1496D">
        <w:rPr>
          <w:rFonts w:ascii="Arial" w:eastAsia="굴림" w:hAnsi="Arial" w:cs="Arial"/>
          <w:color w:val="000000"/>
          <w:kern w:val="0"/>
          <w:sz w:val="18"/>
          <w:szCs w:val="18"/>
        </w:rPr>
        <w:t> </w:t>
      </w:r>
      <w:hyperlink r:id="rId563"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채택하면서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당분간은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사용자들이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아예</w:t>
      </w:r>
      <w:r w:rsidRPr="00A1496D">
        <w:rPr>
          <w:rFonts w:ascii="Arial" w:eastAsia="굴림" w:hAnsi="Arial" w:cs="Arial"/>
          <w:color w:val="000000"/>
          <w:kern w:val="0"/>
          <w:sz w:val="18"/>
          <w:szCs w:val="18"/>
        </w:rPr>
        <w:t> </w:t>
      </w:r>
      <w:hyperlink r:id="rId564" w:tooltip="ARM Mali 그래픽" w:history="1">
        <w:r w:rsidRPr="00A1496D">
          <w:rPr>
            <w:rFonts w:ascii="Arial" w:eastAsia="굴림" w:hAnsi="Arial" w:cs="Arial"/>
            <w:color w:val="551A8B"/>
            <w:kern w:val="0"/>
            <w:sz w:val="18"/>
            <w:szCs w:val="18"/>
            <w:u w:val="single"/>
            <w:bdr w:val="none" w:sz="0" w:space="0" w:color="auto" w:frame="1"/>
          </w:rPr>
          <w:t xml:space="preserve">ARM Mali </w:t>
        </w:r>
        <w:r w:rsidRPr="00A1496D">
          <w:rPr>
            <w:rFonts w:ascii="Arial" w:eastAsia="굴림" w:hAnsi="Arial" w:cs="Arial"/>
            <w:color w:val="551A8B"/>
            <w:kern w:val="0"/>
            <w:sz w:val="18"/>
            <w:szCs w:val="18"/>
            <w:u w:val="single"/>
            <w:bdr w:val="none" w:sz="0" w:space="0" w:color="auto" w:frame="1"/>
          </w:rPr>
          <w:t>그래픽</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없어졌고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PowerVR</w:t>
      </w:r>
      <w:proofErr w:type="spellEnd"/>
      <w:r w:rsidRPr="00A1496D">
        <w:rPr>
          <w:rFonts w:ascii="Arial" w:eastAsia="굴림" w:hAnsi="Arial" w:cs="Arial"/>
          <w:color w:val="000000"/>
          <w:kern w:val="0"/>
          <w:sz w:val="18"/>
          <w:szCs w:val="18"/>
        </w:rPr>
        <w:t xml:space="preserve"> SGX544 </w:t>
      </w:r>
      <w:r w:rsidRPr="00A1496D">
        <w:rPr>
          <w:rFonts w:ascii="Arial" w:eastAsia="굴림" w:hAnsi="Arial" w:cs="Arial"/>
          <w:color w:val="000000"/>
          <w:kern w:val="0"/>
          <w:sz w:val="18"/>
          <w:szCs w:val="18"/>
        </w:rPr>
        <w:t>트리플코어</w:t>
      </w:r>
      <w:r w:rsidRPr="00A1496D">
        <w:rPr>
          <w:rFonts w:ascii="Arial" w:eastAsia="굴림" w:hAnsi="Arial" w:cs="Arial"/>
          <w:color w:val="000000"/>
          <w:kern w:val="0"/>
          <w:sz w:val="18"/>
          <w:szCs w:val="18"/>
        </w:rPr>
        <w:t> </w:t>
      </w:r>
      <w:hyperlink r:id="rId565"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적어도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성능에서는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약간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나온다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또한</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xml:space="preserve"> 4 </w:t>
      </w:r>
      <w:r w:rsidRPr="00A1496D">
        <w:rPr>
          <w:rFonts w:ascii="Arial" w:eastAsia="굴림" w:hAnsi="Arial" w:cs="Arial"/>
          <w:color w:val="000000"/>
          <w:kern w:val="0"/>
          <w:sz w:val="18"/>
          <w:szCs w:val="18"/>
        </w:rPr>
        <w:t>애초에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채택하는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찾아볼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없다</w:t>
      </w:r>
      <w:proofErr w:type="gramStart"/>
      <w:r w:rsidRPr="00A1496D">
        <w:rPr>
          <w:rFonts w:ascii="Arial" w:eastAsia="굴림" w:hAnsi="Arial" w:cs="Arial"/>
          <w:color w:val="000000"/>
          <w:kern w:val="0"/>
          <w:sz w:val="18"/>
          <w:szCs w:val="18"/>
        </w:rPr>
        <w:t>.(</w:t>
      </w:r>
      <w:proofErr w:type="gram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더욱이</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"https://mirror.enha.kr/wiki/nVIDIA%20Tegra" \o "nVIDIA Tegra"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551A8B"/>
          <w:kern w:val="0"/>
          <w:sz w:val="18"/>
          <w:szCs w:val="18"/>
          <w:u w:val="single"/>
          <w:bdr w:val="none" w:sz="0" w:space="0" w:color="auto" w:frame="1"/>
        </w:rPr>
        <w:t>nVIDIA</w:t>
      </w:r>
      <w:proofErr w:type="spellEnd"/>
      <w:r w:rsidRPr="00A1496D">
        <w:rPr>
          <w:rFonts w:ascii="Arial" w:eastAsia="굴림" w:hAnsi="Arial" w:cs="Arial"/>
          <w:color w:val="551A8B"/>
          <w:kern w:val="0"/>
          <w:sz w:val="18"/>
          <w:szCs w:val="18"/>
          <w:u w:val="single"/>
          <w:bdr w:val="none" w:sz="0" w:space="0" w:color="auto" w:frame="1"/>
        </w:rPr>
        <w:t xml:space="preserve"> Tegra</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 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늘어났다고는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여전히</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지포스</w:t>
      </w:r>
      <w:proofErr w:type="spellEnd"/>
      <w:r w:rsidRPr="00A1496D">
        <w:rPr>
          <w:rFonts w:ascii="Arial" w:eastAsia="굴림" w:hAnsi="Arial" w:cs="Arial"/>
          <w:color w:val="000000"/>
          <w:kern w:val="0"/>
          <w:sz w:val="18"/>
          <w:szCs w:val="18"/>
        </w:rPr>
        <w:t xml:space="preserve"> 7000 </w:t>
      </w:r>
      <w:r w:rsidRPr="00A1496D">
        <w:rPr>
          <w:rFonts w:ascii="Arial" w:eastAsia="굴림" w:hAnsi="Arial" w:cs="Arial"/>
          <w:color w:val="000000"/>
          <w:kern w:val="0"/>
          <w:sz w:val="18"/>
          <w:szCs w:val="18"/>
        </w:rPr>
        <w:t>사골이라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호환에서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6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567" w:anchor="toc" w:history="1">
        <w:r w:rsidRPr="00A1496D">
          <w:rPr>
            <w:rFonts w:ascii="Arial" w:eastAsia="굴림" w:hAnsi="Arial" w:cs="Arial"/>
            <w:b/>
            <w:bCs/>
            <w:color w:val="551A8B"/>
            <w:kern w:val="0"/>
            <w:szCs w:val="20"/>
            <w:u w:val="single"/>
            <w:bdr w:val="none" w:sz="0" w:space="0" w:color="auto" w:frame="1"/>
          </w:rPr>
          <w:t>4.3.1.1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APQ8064T </w:t>
      </w:r>
      <w:hyperlink r:id="rId568" w:anchor="s-4.3.1.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21"/>
        <w:gridCol w:w="3761"/>
        <w:gridCol w:w="4028"/>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685" w:type="dxa"/>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APQ8064T</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69" w:tooltip="CPU" w:history="1">
              <w:r w:rsidRPr="00A1496D">
                <w:rPr>
                  <w:rFonts w:ascii="굴림" w:eastAsia="굴림" w:hAnsi="굴림" w:cs="굴림"/>
                  <w:color w:val="551A8B"/>
                  <w:kern w:val="0"/>
                  <w:sz w:val="24"/>
                  <w:szCs w:val="24"/>
                  <w:u w:val="single"/>
                  <w:bdr w:val="none" w:sz="0" w:space="0" w:color="auto" w:frame="1"/>
                </w:rPr>
                <w:t>CPU</w:t>
              </w:r>
            </w:hyperlink>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0"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300 MP4 1.7 GHz</w:t>
            </w:r>
          </w:p>
        </w:tc>
        <w:tc>
          <w:tcPr>
            <w:tcW w:w="582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1"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300 MP4 1.9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2"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320 400 MHz</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320 450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3"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SiON</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lastRenderedPageBreak/>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4" w:tooltip="옵티머스 G Pro" w:history="1">
              <w:r w:rsidRPr="00A1496D">
                <w:rPr>
                  <w:rFonts w:ascii="굴림" w:eastAsia="굴림" w:hAnsi="굴림" w:cs="굴림"/>
                  <w:color w:val="551A8B"/>
                  <w:kern w:val="0"/>
                  <w:sz w:val="24"/>
                  <w:szCs w:val="24"/>
                  <w:u w:val="single"/>
                  <w:bdr w:val="none" w:sz="0" w:space="0" w:color="auto" w:frame="1"/>
                </w:rPr>
                <w:t>옵티머스 G Pro</w:t>
              </w:r>
            </w:hyperlink>
            <w:r w:rsidRPr="00A1496D">
              <w:rPr>
                <w:rFonts w:ascii="굴림" w:eastAsia="굴림" w:hAnsi="굴림" w:cs="굴림"/>
                <w:kern w:val="0"/>
                <w:sz w:val="24"/>
                <w:szCs w:val="24"/>
              </w:rPr>
              <w:t>, </w:t>
            </w:r>
            <w:hyperlink r:id="rId575" w:tooltip="LG G Pad 8.3" w:history="1">
              <w:r w:rsidRPr="00A1496D">
                <w:rPr>
                  <w:rFonts w:ascii="굴림" w:eastAsia="굴림" w:hAnsi="굴림" w:cs="굴림"/>
                  <w:color w:val="551A8B"/>
                  <w:kern w:val="0"/>
                  <w:sz w:val="24"/>
                  <w:szCs w:val="24"/>
                  <w:u w:val="single"/>
                  <w:bdr w:val="none" w:sz="0" w:space="0" w:color="auto" w:frame="1"/>
                </w:rPr>
                <w:t>LG G Pad 8.3</w:t>
              </w:r>
            </w:hyperlink>
            <w:r w:rsidRPr="00A1496D">
              <w:rPr>
                <w:rFonts w:ascii="굴림" w:eastAsia="굴림" w:hAnsi="굴림" w:cs="굴림"/>
                <w:kern w:val="0"/>
                <w:sz w:val="24"/>
                <w:szCs w:val="24"/>
              </w:rPr>
              <w:t>, </w:t>
            </w:r>
            <w:hyperlink r:id="rId576" w:tooltip="HTC ONE" w:history="1">
              <w:r w:rsidRPr="00A1496D">
                <w:rPr>
                  <w:rFonts w:ascii="굴림" w:eastAsia="굴림" w:hAnsi="굴림" w:cs="굴림"/>
                  <w:color w:val="551A8B"/>
                  <w:kern w:val="0"/>
                  <w:sz w:val="24"/>
                  <w:szCs w:val="24"/>
                  <w:u w:val="single"/>
                  <w:bdr w:val="none" w:sz="0" w:space="0" w:color="auto" w:frame="1"/>
                </w:rPr>
                <w:t>HTC ONE</w:t>
              </w:r>
            </w:hyperlink>
            <w:r w:rsidRPr="00A1496D">
              <w:rPr>
                <w:rFonts w:ascii="굴림" w:eastAsia="굴림" w:hAnsi="굴림" w:cs="굴림"/>
                <w:kern w:val="0"/>
                <w:sz w:val="24"/>
                <w:szCs w:val="24"/>
              </w:rPr>
              <w:br/>
            </w:r>
            <w:hyperlink r:id="rId577" w:tooltip="그랜드 메모" w:history="1">
              <w:r w:rsidRPr="00A1496D">
                <w:rPr>
                  <w:rFonts w:ascii="굴림" w:eastAsia="굴림" w:hAnsi="굴림" w:cs="굴림"/>
                  <w:color w:val="551A8B"/>
                  <w:kern w:val="0"/>
                  <w:sz w:val="24"/>
                  <w:szCs w:val="24"/>
                  <w:u w:val="single"/>
                  <w:bdr w:val="none" w:sz="0" w:space="0" w:color="auto" w:frame="1"/>
                </w:rPr>
                <w:t>그랜드 메모</w:t>
              </w:r>
            </w:hyperlink>
            <w:r w:rsidRPr="00A1496D">
              <w:rPr>
                <w:rFonts w:ascii="굴림" w:eastAsia="굴림" w:hAnsi="굴림" w:cs="굴림"/>
                <w:kern w:val="0"/>
                <w:sz w:val="24"/>
                <w:szCs w:val="24"/>
              </w:rPr>
              <w:t>, </w:t>
            </w:r>
            <w:hyperlink r:id="rId578" w:tooltip="베가 아이언" w:history="1">
              <w:r w:rsidRPr="00A1496D">
                <w:rPr>
                  <w:rFonts w:ascii="굴림" w:eastAsia="굴림" w:hAnsi="굴림" w:cs="굴림"/>
                  <w:color w:val="551A8B"/>
                  <w:kern w:val="0"/>
                  <w:sz w:val="24"/>
                  <w:szCs w:val="24"/>
                  <w:u w:val="single"/>
                  <w:bdr w:val="none" w:sz="0" w:space="0" w:color="auto" w:frame="1"/>
                </w:rPr>
                <w:t>베가 아이언</w:t>
              </w:r>
            </w:hyperlink>
            <w:r w:rsidRPr="00A1496D">
              <w:rPr>
                <w:rFonts w:ascii="굴림" w:eastAsia="굴림" w:hAnsi="굴림" w:cs="굴림"/>
                <w:kern w:val="0"/>
                <w:sz w:val="24"/>
                <w:szCs w:val="24"/>
              </w:rPr>
              <w:t> 등</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79" w:tooltip="갤럭시 S4" w:history="1">
              <w:r w:rsidRPr="00A1496D">
                <w:rPr>
                  <w:rFonts w:ascii="굴림" w:eastAsia="굴림" w:hAnsi="굴림" w:cs="굴림"/>
                  <w:color w:val="551A8B"/>
                  <w:kern w:val="0"/>
                  <w:sz w:val="24"/>
                  <w:szCs w:val="24"/>
                  <w:u w:val="single"/>
                  <w:bdr w:val="none" w:sz="0" w:space="0" w:color="auto" w:frame="1"/>
                </w:rPr>
                <w:t>갤럭시 S4</w:t>
              </w:r>
            </w:hyperlink>
            <w:r w:rsidRPr="00A1496D">
              <w:rPr>
                <w:rFonts w:ascii="굴림" w:eastAsia="굴림" w:hAnsi="굴림" w:cs="굴림"/>
                <w:kern w:val="0"/>
                <w:sz w:val="24"/>
                <w:szCs w:val="24"/>
              </w:rPr>
              <w:t> LTE, </w:t>
            </w:r>
            <w:hyperlink r:id="rId580" w:tooltip="갤럭시 S4 Active" w:history="1">
              <w:r w:rsidRPr="00A1496D">
                <w:rPr>
                  <w:rFonts w:ascii="굴림" w:eastAsia="굴림" w:hAnsi="굴림" w:cs="굴림"/>
                  <w:color w:val="551A8B"/>
                  <w:kern w:val="0"/>
                  <w:sz w:val="24"/>
                  <w:szCs w:val="24"/>
                  <w:u w:val="single"/>
                  <w:bdr w:val="none" w:sz="0" w:space="0" w:color="auto" w:frame="1"/>
                </w:rPr>
                <w:t>갤럭시 S4 Active</w:t>
              </w:r>
            </w:hyperlink>
            <w:r w:rsidRPr="00A1496D">
              <w:rPr>
                <w:rFonts w:ascii="굴림" w:eastAsia="굴림" w:hAnsi="굴림" w:cs="굴림"/>
                <w:kern w:val="0"/>
                <w:sz w:val="24"/>
                <w:szCs w:val="24"/>
              </w:rPr>
              <w:t> 글로벌 모델</w:t>
            </w:r>
            <w:r w:rsidRPr="00A1496D">
              <w:rPr>
                <w:rFonts w:ascii="굴림" w:eastAsia="굴림" w:hAnsi="굴림" w:cs="굴림"/>
                <w:kern w:val="0"/>
                <w:sz w:val="24"/>
                <w:szCs w:val="24"/>
              </w:rPr>
              <w:br/>
            </w:r>
            <w:hyperlink r:id="rId581" w:tooltip="hTC Butterfly S" w:history="1">
              <w:r w:rsidRPr="00A1496D">
                <w:rPr>
                  <w:rFonts w:ascii="굴림" w:eastAsia="굴림" w:hAnsi="굴림" w:cs="굴림"/>
                  <w:color w:val="551A8B"/>
                  <w:kern w:val="0"/>
                  <w:sz w:val="24"/>
                  <w:szCs w:val="24"/>
                  <w:u w:val="single"/>
                  <w:bdr w:val="none" w:sz="0" w:space="0" w:color="auto" w:frame="1"/>
                </w:rPr>
                <w:t>hTC Butterfly S</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APQ8064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대역폭을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늘린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클럭상</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향상은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미미하다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상승함으로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최대</w:t>
      </w:r>
      <w:r w:rsidRPr="00A1496D">
        <w:rPr>
          <w:rFonts w:ascii="Arial" w:eastAsia="굴림" w:hAnsi="Arial" w:cs="Arial"/>
          <w:color w:val="000000"/>
          <w:kern w:val="0"/>
          <w:sz w:val="18"/>
          <w:szCs w:val="18"/>
        </w:rPr>
        <w:t xml:space="preserve"> 40%</w:t>
      </w:r>
      <w:r w:rsidRPr="00A1496D">
        <w:rPr>
          <w:rFonts w:ascii="Arial" w:eastAsia="굴림" w:hAnsi="Arial" w:cs="Arial"/>
          <w:color w:val="000000"/>
          <w:kern w:val="0"/>
          <w:sz w:val="18"/>
          <w:szCs w:val="18"/>
        </w:rPr>
        <w:t>까지의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성능향상을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기대할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퀼컴측의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언플</w:t>
      </w:r>
      <w:proofErr w:type="spellEnd"/>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있었다</w:t>
      </w:r>
      <w:r w:rsidRPr="00A1496D">
        <w:rPr>
          <w:rFonts w:ascii="Arial" w:eastAsia="굴림" w:hAnsi="Arial" w:cs="Arial"/>
          <w:color w:val="000000"/>
          <w:kern w:val="0"/>
          <w:sz w:val="18"/>
          <w:szCs w:val="18"/>
        </w:rPr>
        <w:t>.</w:t>
      </w:r>
      <w:hyperlink r:id="rId582" w:anchor="fn14" w:tooltip="실제로는 20%이하로 추정된다고 한다. 1.7 GHz일 경우는 더욱 미미하다고 한다." w:history="1">
        <w:r w:rsidRPr="00A1496D">
          <w:rPr>
            <w:rFonts w:ascii="굴림체" w:eastAsia="굴림체" w:hAnsi="굴림체" w:cs="굴림체"/>
            <w:color w:val="551A8B"/>
            <w:kern w:val="0"/>
            <w:sz w:val="15"/>
            <w:szCs w:val="15"/>
            <w:u w:val="single"/>
            <w:bdr w:val="none" w:sz="0" w:space="0" w:color="auto" w:frame="1"/>
            <w:vertAlign w:val="superscript"/>
          </w:rPr>
          <w:t>[14]</w:t>
        </w:r>
      </w:hyperlink>
      <w:r w:rsidRPr="00A1496D">
        <w:rPr>
          <w:rFonts w:ascii="Arial" w:eastAsia="굴림" w:hAnsi="Arial" w:cs="Arial"/>
          <w:color w:val="000000"/>
          <w:kern w:val="0"/>
          <w:sz w:val="18"/>
          <w:szCs w:val="18"/>
        </w:rPr>
        <w:t> GPU</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S4 Pro</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 </w:t>
      </w:r>
      <w:r w:rsidRPr="00A1496D">
        <w:rPr>
          <w:rFonts w:ascii="Arial" w:eastAsia="굴림" w:hAnsi="Arial" w:cs="Arial"/>
          <w:color w:val="000000"/>
          <w:kern w:val="0"/>
          <w:sz w:val="18"/>
          <w:szCs w:val="18"/>
        </w:rPr>
        <w:t>이지만</w:t>
      </w:r>
      <w:r w:rsidRPr="00A1496D">
        <w:rPr>
          <w:rFonts w:ascii="Arial" w:eastAsia="굴림" w:hAnsi="Arial" w:cs="Arial"/>
          <w:color w:val="000000"/>
          <w:kern w:val="0"/>
          <w:sz w:val="18"/>
          <w:szCs w:val="18"/>
        </w:rPr>
        <w:t>, </w:t>
      </w:r>
      <w:hyperlink r:id="rId583" w:tgtFrame="_blank" w:history="1">
        <w:r w:rsidRPr="00A1496D">
          <w:rPr>
            <w:rFonts w:ascii="Arial" w:eastAsia="굴림" w:hAnsi="Arial" w:cs="Arial"/>
            <w:color w:val="009900"/>
            <w:kern w:val="0"/>
            <w:sz w:val="18"/>
            <w:szCs w:val="18"/>
            <w:u w:val="single"/>
            <w:bdr w:val="none" w:sz="0" w:space="0" w:color="auto" w:frame="1"/>
          </w:rPr>
          <w:t>연산</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유닛</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수가</w:t>
        </w:r>
        <w:r w:rsidRPr="00A1496D">
          <w:rPr>
            <w:rFonts w:ascii="Arial" w:eastAsia="굴림" w:hAnsi="Arial" w:cs="Arial"/>
            <w:color w:val="009900"/>
            <w:kern w:val="0"/>
            <w:sz w:val="18"/>
            <w:szCs w:val="18"/>
            <w:u w:val="single"/>
            <w:bdr w:val="none" w:sz="0" w:space="0" w:color="auto" w:frame="1"/>
          </w:rPr>
          <w:t xml:space="preserve"> APQ8064</w:t>
        </w:r>
        <w:r w:rsidRPr="00A1496D">
          <w:rPr>
            <w:rFonts w:ascii="Arial" w:eastAsia="굴림" w:hAnsi="Arial" w:cs="Arial"/>
            <w:color w:val="009900"/>
            <w:kern w:val="0"/>
            <w:sz w:val="18"/>
            <w:szCs w:val="18"/>
            <w:u w:val="single"/>
            <w:bdr w:val="none" w:sz="0" w:space="0" w:color="auto" w:frame="1"/>
          </w:rPr>
          <w:t>의</w:t>
        </w:r>
        <w:r w:rsidRPr="00A1496D">
          <w:rPr>
            <w:rFonts w:ascii="Arial" w:eastAsia="굴림" w:hAnsi="Arial" w:cs="Arial"/>
            <w:color w:val="009900"/>
            <w:kern w:val="0"/>
            <w:sz w:val="18"/>
            <w:szCs w:val="18"/>
            <w:u w:val="single"/>
            <w:bdr w:val="none" w:sz="0" w:space="0" w:color="auto" w:frame="1"/>
          </w:rPr>
          <w:t xml:space="preserve"> 64</w:t>
        </w:r>
        <w:r w:rsidRPr="00A1496D">
          <w:rPr>
            <w:rFonts w:ascii="Arial" w:eastAsia="굴림" w:hAnsi="Arial" w:cs="Arial"/>
            <w:color w:val="009900"/>
            <w:kern w:val="0"/>
            <w:sz w:val="18"/>
            <w:szCs w:val="18"/>
            <w:u w:val="single"/>
            <w:bdr w:val="none" w:sz="0" w:space="0" w:color="auto" w:frame="1"/>
          </w:rPr>
          <w:t>개에서</w:t>
        </w:r>
        <w:r w:rsidRPr="00A1496D">
          <w:rPr>
            <w:rFonts w:ascii="Arial" w:eastAsia="굴림" w:hAnsi="Arial" w:cs="Arial"/>
            <w:color w:val="009900"/>
            <w:kern w:val="0"/>
            <w:sz w:val="18"/>
            <w:szCs w:val="18"/>
            <w:u w:val="single"/>
            <w:bdr w:val="none" w:sz="0" w:space="0" w:color="auto" w:frame="1"/>
          </w:rPr>
          <w:t xml:space="preserve"> 96</w:t>
        </w:r>
        <w:r w:rsidRPr="00A1496D">
          <w:rPr>
            <w:rFonts w:ascii="Arial" w:eastAsia="굴림" w:hAnsi="Arial" w:cs="Arial"/>
            <w:color w:val="009900"/>
            <w:kern w:val="0"/>
            <w:sz w:val="18"/>
            <w:szCs w:val="18"/>
            <w:u w:val="single"/>
            <w:bdr w:val="none" w:sz="0" w:space="0" w:color="auto" w:frame="1"/>
          </w:rPr>
          <w:t>개로</w:t>
        </w:r>
        <w:r w:rsidRPr="00A1496D">
          <w:rPr>
            <w:rFonts w:ascii="Arial" w:eastAsia="굴림" w:hAnsi="Arial" w:cs="Arial"/>
            <w:color w:val="009900"/>
            <w:kern w:val="0"/>
            <w:sz w:val="18"/>
            <w:szCs w:val="18"/>
            <w:u w:val="single"/>
            <w:bdr w:val="none" w:sz="0" w:space="0" w:color="auto" w:frame="1"/>
          </w:rPr>
          <w:t xml:space="preserve"> 1.5</w:t>
        </w:r>
        <w:r w:rsidRPr="00A1496D">
          <w:rPr>
            <w:rFonts w:ascii="Arial" w:eastAsia="굴림" w:hAnsi="Arial" w:cs="Arial"/>
            <w:color w:val="009900"/>
            <w:kern w:val="0"/>
            <w:sz w:val="18"/>
            <w:szCs w:val="18"/>
            <w:u w:val="single"/>
            <w:bdr w:val="none" w:sz="0" w:space="0" w:color="auto" w:frame="1"/>
          </w:rPr>
          <w:t>배가</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되었다</w:t>
        </w:r>
      </w:hyperlink>
      <w:r w:rsidRPr="00A1496D">
        <w:rPr>
          <w:rFonts w:ascii="Arial" w:eastAsia="굴림" w:hAnsi="Arial" w:cs="Arial"/>
          <w:color w:val="000000"/>
          <w:kern w:val="0"/>
          <w:sz w:val="18"/>
          <w:szCs w:val="18"/>
        </w:rPr>
        <w:t>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1080p Full HD Video 60fps </w:t>
      </w:r>
      <w:r w:rsidRPr="00A1496D">
        <w:rPr>
          <w:rFonts w:ascii="Arial" w:eastAsia="굴림" w:hAnsi="Arial" w:cs="Arial"/>
          <w:color w:val="000000"/>
          <w:kern w:val="0"/>
          <w:sz w:val="18"/>
          <w:szCs w:val="18"/>
        </w:rPr>
        <w:t>촬영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재생이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가능하고</w:t>
      </w:r>
      <w:r w:rsidRPr="00A1496D">
        <w:rPr>
          <w:rFonts w:ascii="Arial" w:eastAsia="굴림" w:hAnsi="Arial" w:cs="Arial"/>
          <w:color w:val="000000"/>
          <w:kern w:val="0"/>
          <w:sz w:val="18"/>
          <w:szCs w:val="18"/>
        </w:rPr>
        <w:t>, 2100</w:t>
      </w:r>
      <w:r w:rsidRPr="00A1496D">
        <w:rPr>
          <w:rFonts w:ascii="Arial" w:eastAsia="굴림" w:hAnsi="Arial" w:cs="Arial"/>
          <w:color w:val="000000"/>
          <w:kern w:val="0"/>
          <w:sz w:val="18"/>
          <w:szCs w:val="18"/>
        </w:rPr>
        <w:t>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화소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카메라를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또한</w:t>
      </w:r>
      <w:r w:rsidRPr="00A1496D">
        <w:rPr>
          <w:rFonts w:ascii="Arial" w:eastAsia="굴림" w:hAnsi="Arial" w:cs="Arial"/>
          <w:color w:val="000000"/>
          <w:kern w:val="0"/>
          <w:sz w:val="18"/>
          <w:szCs w:val="18"/>
        </w:rPr>
        <w:t>, </w:t>
      </w:r>
      <w:hyperlink r:id="rId584" w:tooltip="해상도/일람" w:history="1">
        <w:r w:rsidRPr="00A1496D">
          <w:rPr>
            <w:rFonts w:ascii="Arial" w:eastAsia="굴림" w:hAnsi="Arial" w:cs="Arial"/>
            <w:color w:val="551A8B"/>
            <w:kern w:val="0"/>
            <w:sz w:val="18"/>
            <w:szCs w:val="18"/>
            <w:u w:val="single"/>
            <w:bdr w:val="none" w:sz="0" w:space="0" w:color="auto" w:frame="1"/>
          </w:rPr>
          <w:t>QXGA</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해상도를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과거에는</w:t>
      </w:r>
      <w:r w:rsidRPr="00A1496D">
        <w:rPr>
          <w:rFonts w:ascii="Arial" w:eastAsia="굴림" w:hAnsi="Arial" w:cs="Arial"/>
          <w:color w:val="000000"/>
          <w:kern w:val="0"/>
          <w:sz w:val="18"/>
          <w:szCs w:val="18"/>
        </w:rPr>
        <w:t xml:space="preserve"> MSM8964</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이야기가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있는데</w:t>
      </w:r>
      <w:r w:rsidRPr="00A1496D">
        <w:rPr>
          <w:rFonts w:ascii="Arial" w:eastAsia="굴림" w:hAnsi="Arial" w:cs="Arial"/>
          <w:color w:val="000000"/>
          <w:kern w:val="0"/>
          <w:sz w:val="18"/>
          <w:szCs w:val="18"/>
        </w:rPr>
        <w:t> </w:t>
      </w:r>
      <w:hyperlink r:id="rId585" w:tooltip="그런 거 없다" w:history="1">
        <w:r w:rsidRPr="00A1496D">
          <w:rPr>
            <w:rFonts w:ascii="Arial" w:eastAsia="굴림" w:hAnsi="Arial" w:cs="Arial"/>
            <w:color w:val="551A8B"/>
            <w:kern w:val="0"/>
            <w:sz w:val="18"/>
            <w:szCs w:val="18"/>
            <w:u w:val="single"/>
            <w:bdr w:val="none" w:sz="0" w:space="0" w:color="auto" w:frame="1"/>
          </w:rPr>
          <w:t>그런</w:t>
        </w:r>
        <w:r w:rsidRPr="00A1496D">
          <w:rPr>
            <w:rFonts w:ascii="Arial" w:eastAsia="굴림" w:hAnsi="Arial" w:cs="Arial"/>
            <w:color w:val="551A8B"/>
            <w:kern w:val="0"/>
            <w:sz w:val="18"/>
            <w:szCs w:val="18"/>
            <w:u w:val="single"/>
            <w:bdr w:val="none" w:sz="0" w:space="0" w:color="auto" w:frame="1"/>
          </w:rPr>
          <w:t xml:space="preserve"> AP</w:t>
        </w:r>
        <w:r w:rsidRPr="00A1496D">
          <w:rPr>
            <w:rFonts w:ascii="Arial" w:eastAsia="굴림" w:hAnsi="Arial" w:cs="Arial"/>
            <w:color w:val="551A8B"/>
            <w:kern w:val="0"/>
            <w:sz w:val="18"/>
            <w:szCs w:val="18"/>
            <w:u w:val="single"/>
            <w:bdr w:val="none" w:sz="0" w:space="0" w:color="auto" w:frame="1"/>
          </w:rPr>
          <w:t>는</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없다</w:t>
        </w:r>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8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587" w:anchor="toc" w:history="1">
        <w:r w:rsidRPr="00A1496D">
          <w:rPr>
            <w:rFonts w:ascii="Arial" w:eastAsia="굴림" w:hAnsi="Arial" w:cs="Arial"/>
            <w:b/>
            <w:bCs/>
            <w:color w:val="551A8B"/>
            <w:kern w:val="0"/>
            <w:sz w:val="24"/>
            <w:szCs w:val="24"/>
            <w:u w:val="single"/>
            <w:bdr w:val="none" w:sz="0" w:space="0" w:color="auto" w:frame="1"/>
          </w:rPr>
          <w:t>4.3.2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602A </w:t>
      </w:r>
      <w:hyperlink r:id="rId588" w:anchor="s-4.3.2"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MWC</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8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590" w:anchor="toc" w:history="1">
        <w:r w:rsidRPr="00A1496D">
          <w:rPr>
            <w:rFonts w:ascii="Arial" w:eastAsia="굴림" w:hAnsi="Arial" w:cs="Arial"/>
            <w:b/>
            <w:bCs/>
            <w:color w:val="551A8B"/>
            <w:kern w:val="0"/>
            <w:szCs w:val="20"/>
            <w:u w:val="single"/>
            <w:bdr w:val="none" w:sz="0" w:space="0" w:color="auto" w:frame="1"/>
          </w:rPr>
          <w:t>4.3.2.1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APQ8064-AU </w:t>
      </w:r>
      <w:hyperlink r:id="rId591" w:anchor="s-4.3.2.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43"/>
        <w:gridCol w:w="7767"/>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APQ8064-AU</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92"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93"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300 MP4 1.5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94"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320 --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595"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LPDDR3 533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28nm LP</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9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597" w:anchor="toc" w:history="1">
        <w:r w:rsidRPr="00A1496D">
          <w:rPr>
            <w:rFonts w:ascii="Arial" w:eastAsia="굴림" w:hAnsi="Arial" w:cs="Arial"/>
            <w:b/>
            <w:bCs/>
            <w:color w:val="551A8B"/>
            <w:kern w:val="0"/>
            <w:sz w:val="24"/>
            <w:szCs w:val="24"/>
            <w:u w:val="single"/>
            <w:bdr w:val="none" w:sz="0" w:space="0" w:color="auto" w:frame="1"/>
          </w:rPr>
          <w:t>4.3.3</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610 </w:t>
      </w:r>
      <w:hyperlink r:id="rId598" w:anchor="s-4.3.3"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MWC</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599"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600" w:anchor="toc" w:history="1">
        <w:r w:rsidRPr="00A1496D">
          <w:rPr>
            <w:rFonts w:ascii="Arial" w:eastAsia="굴림" w:hAnsi="Arial" w:cs="Arial"/>
            <w:b/>
            <w:bCs/>
            <w:color w:val="551A8B"/>
            <w:kern w:val="0"/>
            <w:szCs w:val="20"/>
            <w:u w:val="single"/>
            <w:bdr w:val="none" w:sz="0" w:space="0" w:color="auto" w:frame="1"/>
          </w:rPr>
          <w:t>4.3.3.1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MSM8936 </w:t>
      </w:r>
      <w:hyperlink r:id="rId601" w:anchor="s-4.3.3.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43"/>
        <w:gridCol w:w="7767"/>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MSM8936</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02"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03"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1.5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04"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405 --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05"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LPDDR3 800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28nm LP</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06"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lastRenderedPageBreak/>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07"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608" w:anchor="toc" w:history="1">
        <w:r w:rsidRPr="00A1496D">
          <w:rPr>
            <w:rFonts w:ascii="Arial" w:eastAsia="굴림" w:hAnsi="Arial" w:cs="Arial"/>
            <w:b/>
            <w:bCs/>
            <w:color w:val="551A8B"/>
            <w:kern w:val="0"/>
            <w:sz w:val="24"/>
            <w:szCs w:val="24"/>
            <w:u w:val="single"/>
            <w:bdr w:val="none" w:sz="0" w:space="0" w:color="auto" w:frame="1"/>
          </w:rPr>
          <w:t>4.3.4</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615 </w:t>
      </w:r>
      <w:hyperlink r:id="rId609" w:anchor="s-4.3.4"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MWC</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10"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611" w:anchor="toc" w:history="1">
        <w:r w:rsidRPr="00A1496D">
          <w:rPr>
            <w:rFonts w:ascii="Arial" w:eastAsia="굴림" w:hAnsi="Arial" w:cs="Arial"/>
            <w:b/>
            <w:bCs/>
            <w:color w:val="551A8B"/>
            <w:kern w:val="0"/>
            <w:szCs w:val="20"/>
            <w:u w:val="single"/>
            <w:bdr w:val="none" w:sz="0" w:space="0" w:color="auto" w:frame="1"/>
          </w:rPr>
          <w:t>4.3.4.1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MSM8939 </w:t>
      </w:r>
      <w:hyperlink r:id="rId612" w:anchor="s-4.3.4.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43"/>
        <w:gridCol w:w="7767"/>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MSM8939</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3"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4"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1.5 GHz ~ 1.7 GHz</w:t>
            </w:r>
            <w:r w:rsidRPr="00A1496D">
              <w:rPr>
                <w:rFonts w:ascii="굴림" w:eastAsia="굴림" w:hAnsi="굴림" w:cs="굴림"/>
                <w:kern w:val="0"/>
                <w:sz w:val="24"/>
                <w:szCs w:val="24"/>
              </w:rPr>
              <w:br/>
            </w:r>
            <w:hyperlink r:id="rId615"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1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6"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405 --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7"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싱글채널</w:t>
            </w:r>
            <w:proofErr w:type="spellEnd"/>
            <w:r w:rsidRPr="00A1496D">
              <w:rPr>
                <w:rFonts w:ascii="굴림" w:eastAsia="굴림" w:hAnsi="굴림" w:cs="굴림"/>
                <w:kern w:val="0"/>
                <w:sz w:val="24"/>
                <w:szCs w:val="24"/>
              </w:rPr>
              <w:t xml:space="preserve"> LPDDR3 800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TSMC 28nm LP</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8"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19" w:tooltip="OPPO R5" w:history="1">
              <w:r w:rsidRPr="00A1496D">
                <w:rPr>
                  <w:rFonts w:ascii="굴림" w:eastAsia="굴림" w:hAnsi="굴림" w:cs="굴림"/>
                  <w:color w:val="551A8B"/>
                  <w:kern w:val="0"/>
                  <w:sz w:val="24"/>
                  <w:szCs w:val="24"/>
                  <w:u w:val="single"/>
                  <w:bdr w:val="none" w:sz="0" w:space="0" w:color="auto" w:frame="1"/>
                </w:rPr>
                <w:t>OPPO R5</w:t>
              </w:r>
            </w:hyperlink>
            <w:r w:rsidRPr="00A1496D">
              <w:rPr>
                <w:rFonts w:ascii="굴림" w:eastAsia="굴림" w:hAnsi="굴림" w:cs="굴림"/>
                <w:kern w:val="0"/>
                <w:sz w:val="24"/>
                <w:szCs w:val="24"/>
              </w:rPr>
              <w:t>, </w:t>
            </w:r>
            <w:hyperlink r:id="rId620" w:tooltip="갤럭시 A7" w:history="1">
              <w:r w:rsidRPr="00A1496D">
                <w:rPr>
                  <w:rFonts w:ascii="굴림" w:eastAsia="굴림" w:hAnsi="굴림" w:cs="굴림"/>
                  <w:color w:val="551A8B"/>
                  <w:kern w:val="0"/>
                  <w:sz w:val="24"/>
                  <w:szCs w:val="24"/>
                  <w:u w:val="single"/>
                  <w:bdr w:val="none" w:sz="0" w:space="0" w:color="auto" w:frame="1"/>
                </w:rPr>
                <w:t>갤럭시 A7</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2015</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분기부터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시작되었다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겉보기에는</w:t>
      </w:r>
      <w:r w:rsidRPr="00A1496D">
        <w:rPr>
          <w:rFonts w:ascii="Arial" w:eastAsia="굴림" w:hAnsi="Arial" w:cs="Arial"/>
          <w:color w:val="000000"/>
          <w:kern w:val="0"/>
          <w:sz w:val="18"/>
          <w:szCs w:val="18"/>
        </w:rPr>
        <w:t> </w:t>
      </w:r>
      <w:hyperlink r:id="rId621" w:tooltip="ARM Cortex-A53" w:history="1">
        <w:r w:rsidRPr="00A1496D">
          <w:rPr>
            <w:rFonts w:ascii="Arial" w:eastAsia="굴림" w:hAnsi="Arial" w:cs="Arial"/>
            <w:color w:val="551A8B"/>
            <w:kern w:val="0"/>
            <w:sz w:val="18"/>
            <w:szCs w:val="18"/>
            <w:u w:val="single"/>
            <w:bdr w:val="none" w:sz="0" w:space="0" w:color="auto" w:frame="1"/>
          </w:rPr>
          <w:t>ARM Cortex-A53</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옥타코어</w:t>
      </w:r>
      <w:proofErr w:type="spellEnd"/>
      <w:r w:rsidRPr="00A1496D">
        <w:rPr>
          <w:rFonts w:ascii="Arial" w:eastAsia="굴림" w:hAnsi="Arial" w:cs="Arial"/>
          <w:color w:val="000000"/>
          <w:kern w:val="0"/>
          <w:sz w:val="18"/>
          <w:szCs w:val="18"/>
        </w:rPr>
        <w:t xml:space="preserve"> CPU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상당히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요상한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방식으로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구동시키는</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옥타코어를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나누고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다르게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세팅하여</w:t>
      </w:r>
      <w:proofErr w:type="spellEnd"/>
      <w:r w:rsidRPr="00A1496D">
        <w:rPr>
          <w:rFonts w:ascii="Arial" w:eastAsia="굴림" w:hAnsi="Arial" w:cs="Arial"/>
          <w:color w:val="000000"/>
          <w:kern w:val="0"/>
          <w:sz w:val="18"/>
          <w:szCs w:val="18"/>
        </w:rPr>
        <w:t> </w:t>
      </w:r>
      <w:hyperlink r:id="rId622" w:tooltip="ARM big.LITTLE 솔루션" w:history="1">
        <w:r w:rsidRPr="00A1496D">
          <w:rPr>
            <w:rFonts w:ascii="Arial" w:eastAsia="굴림" w:hAnsi="Arial" w:cs="Arial"/>
            <w:color w:val="551A8B"/>
            <w:kern w:val="0"/>
            <w:sz w:val="18"/>
            <w:szCs w:val="18"/>
            <w:u w:val="single"/>
            <w:bdr w:val="none" w:sz="0" w:space="0" w:color="auto" w:frame="1"/>
          </w:rPr>
          <w:t xml:space="preserve">ARM </w:t>
        </w:r>
        <w:proofErr w:type="gramStart"/>
        <w:r w:rsidRPr="00A1496D">
          <w:rPr>
            <w:rFonts w:ascii="Arial" w:eastAsia="굴림" w:hAnsi="Arial" w:cs="Arial"/>
            <w:color w:val="551A8B"/>
            <w:kern w:val="0"/>
            <w:sz w:val="18"/>
            <w:szCs w:val="18"/>
            <w:u w:val="single"/>
            <w:bdr w:val="none" w:sz="0" w:space="0" w:color="auto" w:frame="1"/>
          </w:rPr>
          <w:t>big.LITTLE</w:t>
        </w:r>
        <w:proofErr w:type="gramEnd"/>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솔루션</w:t>
        </w:r>
      </w:hyperlink>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모방했다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즉</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빅</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리틀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구분한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나쁘지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w:t>
      </w:r>
      <w:hyperlink r:id="rId623" w:tooltip="ARM Cortex-A53" w:history="1">
        <w:r w:rsidRPr="00A1496D">
          <w:rPr>
            <w:rFonts w:ascii="Arial" w:eastAsia="굴림" w:hAnsi="Arial" w:cs="Arial"/>
            <w:color w:val="551A8B"/>
            <w:kern w:val="0"/>
            <w:sz w:val="18"/>
            <w:szCs w:val="18"/>
            <w:u w:val="single"/>
            <w:bdr w:val="none" w:sz="0" w:space="0" w:color="auto" w:frame="1"/>
          </w:rPr>
          <w:t>ARM Cortex-A53</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옥타코어</w:t>
      </w:r>
      <w:proofErr w:type="spellEnd"/>
      <w:r w:rsidRPr="00A1496D">
        <w:rPr>
          <w:rFonts w:ascii="Arial" w:eastAsia="굴림" w:hAnsi="Arial" w:cs="Arial"/>
          <w:color w:val="000000"/>
          <w:kern w:val="0"/>
          <w:sz w:val="18"/>
          <w:szCs w:val="18"/>
        </w:rPr>
        <w:t xml:space="preserve"> CPU </w:t>
      </w:r>
      <w:r w:rsidRPr="00A1496D">
        <w:rPr>
          <w:rFonts w:ascii="Arial" w:eastAsia="굴림" w:hAnsi="Arial" w:cs="Arial"/>
          <w:color w:val="000000"/>
          <w:kern w:val="0"/>
          <w:sz w:val="18"/>
          <w:szCs w:val="18"/>
        </w:rPr>
        <w:t>탑재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인</w:t>
      </w:r>
      <w:r w:rsidRPr="00A1496D">
        <w:rPr>
          <w:rFonts w:ascii="Arial" w:eastAsia="굴림" w:hAnsi="Arial" w:cs="Arial"/>
          <w:color w:val="000000"/>
          <w:kern w:val="0"/>
          <w:sz w:val="18"/>
          <w:szCs w:val="18"/>
        </w:rPr>
        <w:t> </w:t>
      </w:r>
      <w:hyperlink r:id="rId624" w:tooltip="미디어텍" w:history="1">
        <w:r w:rsidRPr="00A1496D">
          <w:rPr>
            <w:rFonts w:ascii="Arial" w:eastAsia="굴림" w:hAnsi="Arial" w:cs="Arial"/>
            <w:color w:val="551A8B"/>
            <w:kern w:val="0"/>
            <w:sz w:val="18"/>
            <w:szCs w:val="18"/>
            <w:u w:val="single"/>
            <w:bdr w:val="none" w:sz="0" w:space="0" w:color="auto" w:frame="1"/>
          </w:rPr>
          <w:t>미디어텍</w:t>
        </w:r>
      </w:hyperlink>
      <w:r w:rsidRPr="00A1496D">
        <w:rPr>
          <w:rFonts w:ascii="Arial" w:eastAsia="굴림" w:hAnsi="Arial" w:cs="Arial"/>
          <w:color w:val="000000"/>
          <w:kern w:val="0"/>
          <w:sz w:val="18"/>
          <w:szCs w:val="18"/>
        </w:rPr>
        <w:t> MT6752</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압도적으로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저렴하게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상황에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고전할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보인다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2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626" w:anchor="toc" w:history="1">
        <w:r w:rsidRPr="00A1496D">
          <w:rPr>
            <w:rFonts w:ascii="Arial" w:eastAsia="굴림" w:hAnsi="Arial" w:cs="Arial"/>
            <w:b/>
            <w:bCs/>
            <w:color w:val="551A8B"/>
            <w:kern w:val="0"/>
            <w:sz w:val="27"/>
            <w:szCs w:val="27"/>
            <w:u w:val="single"/>
            <w:bdr w:val="none" w:sz="0" w:space="0" w:color="auto" w:frame="1"/>
          </w:rPr>
          <w:t>4.4</w:t>
        </w:r>
        <w:r w:rsidRPr="00A1496D">
          <w:rPr>
            <w:rFonts w:ascii="Arial" w:eastAsia="굴림" w:hAnsi="Arial" w:cs="Arial"/>
            <w:b/>
            <w:bCs/>
            <w:color w:val="551A8B"/>
            <w:kern w:val="0"/>
            <w:sz w:val="27"/>
            <w:szCs w:val="27"/>
            <w:bdr w:val="none" w:sz="0" w:space="0" w:color="auto" w:frame="1"/>
          </w:rPr>
          <w:t>.</w:t>
        </w:r>
      </w:hyperlink>
      <w:r w:rsidRPr="00A1496D">
        <w:rPr>
          <w:rFonts w:ascii="Arial" w:eastAsia="굴림" w:hAnsi="Arial" w:cs="Arial"/>
          <w:b/>
          <w:bCs/>
          <w:color w:val="000000"/>
          <w:kern w:val="0"/>
          <w:sz w:val="27"/>
          <w:szCs w:val="27"/>
        </w:rPr>
        <w:t> 8XX </w:t>
      </w:r>
      <w:hyperlink r:id="rId627" w:anchor="s-4.4" w:history="1">
        <w:r w:rsidRPr="00A1496D">
          <w:rPr>
            <w:rFonts w:ascii="Arial" w:eastAsia="굴림" w:hAnsi="Arial" w:cs="Arial"/>
            <w:b/>
            <w:bCs/>
            <w:color w:val="551A8B"/>
            <w:kern w:val="0"/>
            <w:sz w:val="27"/>
            <w:szCs w:val="27"/>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최상위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28"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629" w:anchor="toc" w:history="1">
        <w:r w:rsidRPr="00A1496D">
          <w:rPr>
            <w:rFonts w:ascii="Arial" w:eastAsia="굴림" w:hAnsi="Arial" w:cs="Arial"/>
            <w:b/>
            <w:bCs/>
            <w:color w:val="551A8B"/>
            <w:kern w:val="0"/>
            <w:sz w:val="24"/>
            <w:szCs w:val="24"/>
            <w:u w:val="single"/>
            <w:bdr w:val="none" w:sz="0" w:space="0" w:color="auto" w:frame="1"/>
          </w:rPr>
          <w:t>4.4.1</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800 </w:t>
      </w:r>
      <w:hyperlink r:id="rId630" w:anchor="s-4.4.1"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처음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것은</w:t>
      </w:r>
      <w:r w:rsidRPr="00A1496D">
        <w:rPr>
          <w:rFonts w:ascii="Arial" w:eastAsia="굴림" w:hAnsi="Arial" w:cs="Arial"/>
          <w:color w:val="000000"/>
          <w:kern w:val="0"/>
          <w:sz w:val="18"/>
          <w:szCs w:val="18"/>
        </w:rPr>
        <w:t> </w:t>
      </w:r>
      <w:hyperlink r:id="rId631" w:tooltip="LG전자" w:history="1">
        <w:r w:rsidRPr="00A1496D">
          <w:rPr>
            <w:rFonts w:ascii="Arial" w:eastAsia="굴림" w:hAnsi="Arial" w:cs="Arial"/>
            <w:color w:val="551A8B"/>
            <w:kern w:val="0"/>
            <w:sz w:val="18"/>
            <w:szCs w:val="18"/>
            <w:u w:val="single"/>
            <w:bdr w:val="none" w:sz="0" w:space="0" w:color="auto" w:frame="1"/>
          </w:rPr>
          <w:t>LG</w:t>
        </w:r>
        <w:r w:rsidRPr="00A1496D">
          <w:rPr>
            <w:rFonts w:ascii="Arial" w:eastAsia="굴림" w:hAnsi="Arial" w:cs="Arial"/>
            <w:color w:val="551A8B"/>
            <w:kern w:val="0"/>
            <w:sz w:val="18"/>
            <w:szCs w:val="18"/>
            <w:u w:val="single"/>
            <w:bdr w:val="none" w:sz="0" w:space="0" w:color="auto" w:frame="1"/>
          </w:rPr>
          <w:t>전자</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632" w:tooltip="LG G2" w:history="1">
        <w:r w:rsidRPr="00A1496D">
          <w:rPr>
            <w:rFonts w:ascii="Arial" w:eastAsia="굴림" w:hAnsi="Arial" w:cs="Arial"/>
            <w:color w:val="551A8B"/>
            <w:kern w:val="0"/>
            <w:sz w:val="18"/>
            <w:szCs w:val="18"/>
            <w:u w:val="single"/>
            <w:bdr w:val="none" w:sz="0" w:space="0" w:color="auto" w:frame="1"/>
          </w:rPr>
          <w:t>G2</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프로토타입인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드러난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결과에서였다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기기의</w:t>
      </w:r>
      <w:r w:rsidRPr="00A1496D">
        <w:rPr>
          <w:rFonts w:ascii="Arial" w:eastAsia="굴림" w:hAnsi="Arial" w:cs="Arial"/>
          <w:color w:val="000000"/>
          <w:kern w:val="0"/>
          <w:sz w:val="18"/>
          <w:szCs w:val="18"/>
        </w:rPr>
        <w:t> </w:t>
      </w:r>
      <w:hyperlink r:id="rId633"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클럭은</w:t>
      </w:r>
      <w:proofErr w:type="spellEnd"/>
      <w:r w:rsidRPr="00A1496D">
        <w:rPr>
          <w:rFonts w:ascii="Arial" w:eastAsia="굴림" w:hAnsi="Arial" w:cs="Arial"/>
          <w:color w:val="000000"/>
          <w:kern w:val="0"/>
          <w:sz w:val="18"/>
          <w:szCs w:val="18"/>
        </w:rPr>
        <w:t xml:space="preserve"> 1.8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알려졌던</w:t>
      </w:r>
      <w:r w:rsidRPr="00A1496D">
        <w:rPr>
          <w:rFonts w:ascii="Arial" w:eastAsia="굴림" w:hAnsi="Arial" w:cs="Arial"/>
          <w:color w:val="000000"/>
          <w:kern w:val="0"/>
          <w:sz w:val="18"/>
          <w:szCs w:val="18"/>
        </w:rPr>
        <w:t xml:space="preserve"> 2.3 GHz</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못미치는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수치였고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많은</w:t>
      </w:r>
      <w:r w:rsidRPr="00A1496D">
        <w:rPr>
          <w:rFonts w:ascii="Arial" w:eastAsia="굴림" w:hAnsi="Arial" w:cs="Arial"/>
          <w:color w:val="000000"/>
          <w:kern w:val="0"/>
          <w:sz w:val="18"/>
          <w:szCs w:val="18"/>
        </w:rPr>
        <w:t xml:space="preserve"> IT </w:t>
      </w:r>
      <w:r w:rsidRPr="00A1496D">
        <w:rPr>
          <w:rFonts w:ascii="Arial" w:eastAsia="굴림" w:hAnsi="Arial" w:cs="Arial"/>
          <w:color w:val="000000"/>
          <w:kern w:val="0"/>
          <w:sz w:val="18"/>
          <w:szCs w:val="18"/>
        </w:rPr>
        <w:t>관련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유저들은</w:t>
      </w:r>
      <w:r w:rsidRPr="00A1496D">
        <w:rPr>
          <w:rFonts w:ascii="Arial" w:eastAsia="굴림" w:hAnsi="Arial" w:cs="Arial"/>
          <w:color w:val="000000"/>
          <w:kern w:val="0"/>
          <w:sz w:val="18"/>
          <w:szCs w:val="18"/>
        </w:rPr>
        <w:t xml:space="preserve"> 'TSMC </w:t>
      </w:r>
      <w:r w:rsidRPr="00A1496D">
        <w:rPr>
          <w:rFonts w:ascii="Arial" w:eastAsia="굴림" w:hAnsi="Arial" w:cs="Arial"/>
          <w:color w:val="000000"/>
          <w:kern w:val="0"/>
          <w:sz w:val="18"/>
          <w:szCs w:val="18"/>
        </w:rPr>
        <w:t>생산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제대로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소화하지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못하는게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아니냐</w:t>
      </w:r>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우려를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그러나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시간이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지나며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동작</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본래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클럭인</w:t>
      </w:r>
      <w:proofErr w:type="spellEnd"/>
      <w:r w:rsidRPr="00A1496D">
        <w:rPr>
          <w:rFonts w:ascii="Arial" w:eastAsia="굴림" w:hAnsi="Arial" w:cs="Arial"/>
          <w:color w:val="000000"/>
          <w:kern w:val="0"/>
          <w:sz w:val="18"/>
          <w:szCs w:val="18"/>
        </w:rPr>
        <w:t xml:space="preserve"> 2.3 GHz</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가까운</w:t>
      </w:r>
      <w:r w:rsidRPr="00A1496D">
        <w:rPr>
          <w:rFonts w:ascii="Arial" w:eastAsia="굴림" w:hAnsi="Arial" w:cs="Arial"/>
          <w:color w:val="000000"/>
          <w:kern w:val="0"/>
          <w:sz w:val="18"/>
          <w:szCs w:val="18"/>
        </w:rPr>
        <w:t xml:space="preserve"> 2150 MHz </w:t>
      </w:r>
      <w:r w:rsidRPr="00A1496D">
        <w:rPr>
          <w:rFonts w:ascii="Arial" w:eastAsia="굴림" w:hAnsi="Arial" w:cs="Arial"/>
          <w:color w:val="000000"/>
          <w:kern w:val="0"/>
          <w:sz w:val="18"/>
          <w:szCs w:val="18"/>
        </w:rPr>
        <w:t>또는</w:t>
      </w:r>
      <w:r w:rsidRPr="00A1496D">
        <w:rPr>
          <w:rFonts w:ascii="Arial" w:eastAsia="굴림" w:hAnsi="Arial" w:cs="Arial"/>
          <w:color w:val="000000"/>
          <w:kern w:val="0"/>
          <w:sz w:val="18"/>
          <w:szCs w:val="18"/>
        </w:rPr>
        <w:t xml:space="preserve"> 2265 MHz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표기된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 </w:t>
      </w:r>
      <w:r w:rsidRPr="00A1496D">
        <w:rPr>
          <w:rFonts w:ascii="Arial" w:eastAsia="굴림" w:hAnsi="Arial" w:cs="Arial"/>
          <w:color w:val="000000"/>
          <w:kern w:val="0"/>
          <w:sz w:val="18"/>
          <w:szCs w:val="18"/>
        </w:rPr>
        <w:t>기기들이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속속</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등장하기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시작했고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MDP</w:t>
      </w:r>
      <w:hyperlink r:id="rId634" w:anchor="fn15" w:tooltip="Mobile Development Platform, 개발자용 기기를 말한다." w:history="1">
        <w:r w:rsidRPr="00A1496D">
          <w:rPr>
            <w:rFonts w:ascii="굴림체" w:eastAsia="굴림체" w:hAnsi="굴림체" w:cs="굴림체"/>
            <w:color w:val="551A8B"/>
            <w:kern w:val="0"/>
            <w:sz w:val="15"/>
            <w:szCs w:val="15"/>
            <w:u w:val="single"/>
            <w:bdr w:val="none" w:sz="0" w:space="0" w:color="auto" w:frame="1"/>
            <w:vertAlign w:val="superscript"/>
          </w:rPr>
          <w:t>[15]</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기기들을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확실히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공개하면서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논란을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lastRenderedPageBreak/>
        <w:t>잠재웠다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개선된</w:t>
      </w:r>
      <w:r w:rsidRPr="00A1496D">
        <w:rPr>
          <w:rFonts w:ascii="Arial" w:eastAsia="굴림" w:hAnsi="Arial" w:cs="Arial"/>
          <w:color w:val="000000"/>
          <w:kern w:val="0"/>
          <w:sz w:val="18"/>
          <w:szCs w:val="18"/>
        </w:rPr>
        <w:t xml:space="preserve"> TSMC</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28nm </w:t>
      </w:r>
      <w:proofErr w:type="spellStart"/>
      <w:r w:rsidRPr="00A1496D">
        <w:rPr>
          <w:rFonts w:ascii="Arial" w:eastAsia="굴림" w:hAnsi="Arial" w:cs="Arial"/>
          <w:color w:val="000000"/>
          <w:kern w:val="0"/>
          <w:sz w:val="18"/>
          <w:szCs w:val="18"/>
        </w:rPr>
        <w:t>HPm</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덕분에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공언한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대로</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S4 Pro</w:t>
      </w:r>
      <w:r w:rsidRPr="00A1496D">
        <w:rPr>
          <w:rFonts w:ascii="Arial" w:eastAsia="굴림" w:hAnsi="Arial" w:cs="Arial"/>
          <w:b/>
          <w:bCs/>
          <w:color w:val="000000"/>
          <w:kern w:val="0"/>
          <w:sz w:val="18"/>
          <w:szCs w:val="18"/>
        </w:rPr>
        <w:t>의</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두</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배</w:t>
      </w:r>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정도를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보여줬다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635"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스코어는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전작</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가까운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수준로</w:t>
      </w:r>
      <w:proofErr w:type="spellEnd"/>
      <w:r w:rsidRPr="00A1496D">
        <w:rPr>
          <w:rFonts w:ascii="Arial" w:eastAsia="굴림" w:hAnsi="Arial" w:cs="Arial"/>
          <w:color w:val="000000"/>
          <w:kern w:val="0"/>
          <w:sz w:val="18"/>
          <w:szCs w:val="18"/>
        </w:rPr>
        <w:t xml:space="preserve"> 2.5 </w:t>
      </w:r>
      <w:r w:rsidRPr="00A1496D">
        <w:rPr>
          <w:rFonts w:ascii="Arial" w:eastAsia="굴림" w:hAnsi="Arial" w:cs="Arial"/>
          <w:color w:val="000000"/>
          <w:kern w:val="0"/>
          <w:sz w:val="18"/>
          <w:szCs w:val="18"/>
        </w:rPr>
        <w:t>벤치점수는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일반</w:t>
      </w:r>
      <w:r w:rsidRPr="00A1496D">
        <w:rPr>
          <w:rFonts w:ascii="Arial" w:eastAsia="굴림" w:hAnsi="Arial" w:cs="Arial"/>
          <w:color w:val="000000"/>
          <w:kern w:val="0"/>
          <w:sz w:val="18"/>
          <w:szCs w:val="18"/>
        </w:rPr>
        <w:t xml:space="preserve"> APQ8064T &lt; </w:t>
      </w:r>
      <w:hyperlink r:id="rId636"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전용</w:t>
      </w:r>
      <w:r w:rsidRPr="00A1496D">
        <w:rPr>
          <w:rFonts w:ascii="Arial" w:eastAsia="굴림" w:hAnsi="Arial" w:cs="Arial"/>
          <w:color w:val="000000"/>
          <w:kern w:val="0"/>
          <w:sz w:val="18"/>
          <w:szCs w:val="18"/>
        </w:rPr>
        <w:t xml:space="preserve"> APQ8064T &lt; 800 </w:t>
      </w:r>
      <w:r w:rsidRPr="00A1496D">
        <w:rPr>
          <w:rFonts w:ascii="Arial" w:eastAsia="굴림" w:hAnsi="Arial" w:cs="Arial"/>
          <w:color w:val="000000"/>
          <w:kern w:val="0"/>
          <w:sz w:val="18"/>
          <w:szCs w:val="18"/>
        </w:rPr>
        <w:t>정도로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측정되었다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개발용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전의</w:t>
      </w:r>
      <w:r w:rsidRPr="00A1496D">
        <w:rPr>
          <w:rFonts w:ascii="Arial" w:eastAsia="굴림" w:hAnsi="Arial" w:cs="Arial"/>
          <w:color w:val="000000"/>
          <w:kern w:val="0"/>
          <w:sz w:val="18"/>
          <w:szCs w:val="18"/>
        </w:rPr>
        <w:t xml:space="preserve"> GFX</w:t>
      </w:r>
      <w:r w:rsidRPr="00A1496D">
        <w:rPr>
          <w:rFonts w:ascii="Arial" w:eastAsia="굴림" w:hAnsi="Arial" w:cs="Arial"/>
          <w:color w:val="000000"/>
          <w:kern w:val="0"/>
          <w:sz w:val="18"/>
          <w:szCs w:val="18"/>
        </w:rPr>
        <w:t>벤치</w:t>
      </w:r>
      <w:r w:rsidRPr="00A1496D">
        <w:rPr>
          <w:rFonts w:ascii="Arial" w:eastAsia="굴림" w:hAnsi="Arial" w:cs="Arial"/>
          <w:color w:val="000000"/>
          <w:kern w:val="0"/>
          <w:sz w:val="18"/>
          <w:szCs w:val="18"/>
        </w:rPr>
        <w:t xml:space="preserve"> 2.7 1080p </w:t>
      </w:r>
      <w:r w:rsidRPr="00A1496D">
        <w:rPr>
          <w:rFonts w:ascii="Arial" w:eastAsia="굴림" w:hAnsi="Arial" w:cs="Arial"/>
          <w:color w:val="000000"/>
          <w:kern w:val="0"/>
          <w:sz w:val="18"/>
          <w:szCs w:val="18"/>
        </w:rPr>
        <w:t>오프스크린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결과에서는</w:t>
      </w:r>
      <w:r w:rsidRPr="00A1496D">
        <w:rPr>
          <w:rFonts w:ascii="Arial" w:eastAsia="굴림" w:hAnsi="Arial" w:cs="Arial"/>
          <w:color w:val="000000"/>
          <w:kern w:val="0"/>
          <w:sz w:val="18"/>
          <w:szCs w:val="18"/>
        </w:rPr>
        <w:t> </w:t>
      </w:r>
      <w:hyperlink r:id="rId637" w:tooltip="애플(기업)" w:history="1">
        <w:r w:rsidRPr="00A1496D">
          <w:rPr>
            <w:rFonts w:ascii="Arial" w:eastAsia="굴림" w:hAnsi="Arial" w:cs="Arial"/>
            <w:color w:val="551A8B"/>
            <w:kern w:val="0"/>
            <w:sz w:val="18"/>
            <w:szCs w:val="18"/>
            <w:u w:val="single"/>
            <w:bdr w:val="none" w:sz="0" w:space="0" w:color="auto" w:frame="1"/>
          </w:rPr>
          <w:t>애플</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638" w:tooltip="애플 A 시리즈" w:history="1">
        <w:r w:rsidRPr="00A1496D">
          <w:rPr>
            <w:rFonts w:ascii="Arial" w:eastAsia="굴림" w:hAnsi="Arial" w:cs="Arial"/>
            <w:color w:val="551A8B"/>
            <w:kern w:val="0"/>
            <w:sz w:val="18"/>
            <w:szCs w:val="18"/>
            <w:u w:val="single"/>
            <w:bdr w:val="none" w:sz="0" w:space="0" w:color="auto" w:frame="1"/>
          </w:rPr>
          <w:t>Apple A6X</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이매지네이션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테크놀러지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社의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PowerVR</w:t>
      </w:r>
      <w:proofErr w:type="spellEnd"/>
      <w:r w:rsidRPr="00A1496D">
        <w:rPr>
          <w:rFonts w:ascii="Arial" w:eastAsia="굴림" w:hAnsi="Arial" w:cs="Arial"/>
          <w:color w:val="000000"/>
          <w:kern w:val="0"/>
          <w:sz w:val="18"/>
          <w:szCs w:val="18"/>
        </w:rPr>
        <w:t xml:space="preserve"> SGX554 </w:t>
      </w:r>
      <w:r w:rsidRPr="00A1496D">
        <w:rPr>
          <w:rFonts w:ascii="Arial" w:eastAsia="굴림" w:hAnsi="Arial" w:cs="Arial"/>
          <w:color w:val="000000"/>
          <w:kern w:val="0"/>
          <w:sz w:val="18"/>
          <w:szCs w:val="18"/>
        </w:rPr>
        <w:t>쿼드코어</w:t>
      </w:r>
      <w:r w:rsidRPr="00A1496D">
        <w:rPr>
          <w:rFonts w:ascii="Arial" w:eastAsia="굴림" w:hAnsi="Arial" w:cs="Arial"/>
          <w:color w:val="000000"/>
          <w:kern w:val="0"/>
          <w:sz w:val="18"/>
          <w:szCs w:val="18"/>
        </w:rPr>
        <w:t> </w:t>
      </w:r>
      <w:hyperlink r:id="rId639"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간발의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수준이었지만</w:t>
      </w:r>
      <w:r w:rsidRPr="00A1496D">
        <w:rPr>
          <w:rFonts w:ascii="Arial" w:eastAsia="굴림" w:hAnsi="Arial" w:cs="Arial"/>
          <w:color w:val="000000"/>
          <w:kern w:val="0"/>
          <w:sz w:val="18"/>
          <w:szCs w:val="18"/>
        </w:rPr>
        <w:t xml:space="preserve">, MDP </w:t>
      </w:r>
      <w:r w:rsidRPr="00A1496D">
        <w:rPr>
          <w:rFonts w:ascii="Arial" w:eastAsia="굴림" w:hAnsi="Arial" w:cs="Arial"/>
          <w:color w:val="000000"/>
          <w:kern w:val="0"/>
          <w:sz w:val="18"/>
          <w:szCs w:val="18"/>
        </w:rPr>
        <w:t>기기에서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측정한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이전보다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높아졌다</w:t>
      </w:r>
      <w:r w:rsidRPr="00A1496D">
        <w:rPr>
          <w:rFonts w:ascii="Arial" w:eastAsia="굴림" w:hAnsi="Arial" w:cs="Arial"/>
          <w:color w:val="000000"/>
          <w:kern w:val="0"/>
          <w:sz w:val="18"/>
          <w:szCs w:val="18"/>
        </w:rPr>
        <w:t>. 26fps</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16fps</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PowerVR</w:t>
      </w:r>
      <w:proofErr w:type="spellEnd"/>
      <w:r w:rsidRPr="00A1496D">
        <w:rPr>
          <w:rFonts w:ascii="Arial" w:eastAsia="굴림" w:hAnsi="Arial" w:cs="Arial"/>
          <w:color w:val="000000"/>
          <w:kern w:val="0"/>
          <w:sz w:val="18"/>
          <w:szCs w:val="18"/>
        </w:rPr>
        <w:t xml:space="preserve"> SGX554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w:t>
      </w:r>
      <w:hyperlink r:id="rId640"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w:t>
      </w:r>
      <w:hyperlink r:id="rId641" w:tgtFrame="_blank" w:history="1">
        <w:r w:rsidRPr="00A1496D">
          <w:rPr>
            <w:rFonts w:ascii="Arial" w:eastAsia="굴림" w:hAnsi="Arial" w:cs="Arial"/>
            <w:color w:val="009900"/>
            <w:kern w:val="0"/>
            <w:sz w:val="18"/>
            <w:szCs w:val="18"/>
            <w:u w:val="single"/>
            <w:bdr w:val="none" w:sz="0" w:space="0" w:color="auto" w:frame="1"/>
          </w:rPr>
          <w:t>여유롭게</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제치는</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수준</w:t>
        </w:r>
      </w:hyperlink>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충격과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공포다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4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643" w:anchor="toc" w:history="1">
        <w:r w:rsidRPr="00A1496D">
          <w:rPr>
            <w:rFonts w:ascii="Arial" w:eastAsia="굴림" w:hAnsi="Arial" w:cs="Arial"/>
            <w:b/>
            <w:bCs/>
            <w:color w:val="551A8B"/>
            <w:kern w:val="0"/>
            <w:szCs w:val="20"/>
            <w:u w:val="single"/>
            <w:bdr w:val="none" w:sz="0" w:space="0" w:color="auto" w:frame="1"/>
          </w:rPr>
          <w:t>4.4.1.1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APQ8074 &amp; MSM8x74 </w:t>
      </w:r>
      <w:hyperlink r:id="rId644" w:anchor="s-4.4.1.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080"/>
        <w:gridCol w:w="1457"/>
        <w:gridCol w:w="2414"/>
        <w:gridCol w:w="2558"/>
        <w:gridCol w:w="1501"/>
      </w:tblGrid>
      <w:tr w:rsidR="00A1496D" w:rsidRPr="00A1496D" w:rsidTr="00A1496D">
        <w:tc>
          <w:tcPr>
            <w:tcW w:w="141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APQ8074</w:t>
            </w:r>
          </w:p>
        </w:tc>
        <w:tc>
          <w:tcPr>
            <w:tcW w:w="288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MSM8274</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MSM8674</w:t>
            </w:r>
          </w:p>
        </w:tc>
        <w:tc>
          <w:tcPr>
            <w:tcW w:w="28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MSM8974</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5"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6"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400 MP4 2.3 GHz</w:t>
            </w:r>
          </w:p>
        </w:tc>
      </w:tr>
      <w:tr w:rsidR="00A1496D" w:rsidRPr="00A1496D" w:rsidTr="00A1496D">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7"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2"/>
            <w:vMerge w:val="restart"/>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330</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450 MHz</w:t>
            </w:r>
          </w:p>
        </w:tc>
      </w:tr>
      <w:tr w:rsidR="00A1496D" w:rsidRPr="00A1496D" w:rsidTr="00A1496D">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left"/>
              <w:rPr>
                <w:rFonts w:ascii="굴림" w:eastAsia="굴림" w:hAnsi="굴림" w:cs="굴림"/>
                <w:kern w:val="0"/>
                <w:sz w:val="24"/>
                <w:szCs w:val="24"/>
              </w:rPr>
            </w:pP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left"/>
              <w:rPr>
                <w:rFonts w:ascii="굴림" w:eastAsia="굴림" w:hAnsi="굴림" w:cs="굴림"/>
                <w:kern w:val="0"/>
                <w:sz w:val="24"/>
                <w:szCs w:val="24"/>
              </w:rPr>
            </w:pP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550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8"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49"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650"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651" w:tooltip="TD-SCDMA" w:history="1">
              <w:r w:rsidRPr="00A1496D">
                <w:rPr>
                  <w:rFonts w:ascii="굴림" w:eastAsia="굴림" w:hAnsi="굴림" w:cs="굴림"/>
                  <w:color w:val="551A8B"/>
                  <w:kern w:val="0"/>
                  <w:sz w:val="24"/>
                  <w:szCs w:val="24"/>
                  <w:u w:val="single"/>
                  <w:bdr w:val="none" w:sz="0" w:space="0" w:color="auto" w:frame="1"/>
                </w:rPr>
                <w:t>TD-SCDMA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5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653"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654"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55"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4"/>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56" w:tooltip="넥서스 5" w:history="1">
              <w:r w:rsidRPr="00A1496D">
                <w:rPr>
                  <w:rFonts w:ascii="굴림" w:eastAsia="굴림" w:hAnsi="굴림" w:cs="굴림"/>
                  <w:color w:val="551A8B"/>
                  <w:kern w:val="0"/>
                  <w:sz w:val="24"/>
                  <w:szCs w:val="24"/>
                  <w:u w:val="single"/>
                  <w:bdr w:val="none" w:sz="0" w:space="0" w:color="auto" w:frame="1"/>
                </w:rPr>
                <w:t>넥서스 5</w:t>
              </w:r>
            </w:hyperlink>
            <w:r w:rsidRPr="00A1496D">
              <w:rPr>
                <w:rFonts w:ascii="굴림" w:eastAsia="굴림" w:hAnsi="굴림" w:cs="굴림"/>
                <w:kern w:val="0"/>
                <w:sz w:val="24"/>
                <w:szCs w:val="24"/>
              </w:rPr>
              <w:t>, </w:t>
            </w:r>
            <w:hyperlink r:id="rId657" w:tooltip="갤럭시 S4 LTE-A" w:history="1">
              <w:r w:rsidRPr="00A1496D">
                <w:rPr>
                  <w:rFonts w:ascii="굴림" w:eastAsia="굴림" w:hAnsi="굴림" w:cs="굴림"/>
                  <w:color w:val="551A8B"/>
                  <w:kern w:val="0"/>
                  <w:sz w:val="24"/>
                  <w:szCs w:val="24"/>
                  <w:u w:val="single"/>
                  <w:bdr w:val="none" w:sz="0" w:space="0" w:color="auto" w:frame="1"/>
                </w:rPr>
                <w:t>갤럭시 S4 LTE-A</w:t>
              </w:r>
            </w:hyperlink>
            <w:r w:rsidRPr="00A1496D">
              <w:rPr>
                <w:rFonts w:ascii="굴림" w:eastAsia="굴림" w:hAnsi="굴림" w:cs="굴림"/>
                <w:kern w:val="0"/>
                <w:sz w:val="24"/>
                <w:szCs w:val="24"/>
              </w:rPr>
              <w:t>, </w:t>
            </w:r>
            <w:hyperlink r:id="rId658" w:tooltip="갤럭시 노트 3" w:history="1">
              <w:r w:rsidRPr="00A1496D">
                <w:rPr>
                  <w:rFonts w:ascii="굴림" w:eastAsia="굴림" w:hAnsi="굴림" w:cs="굴림"/>
                  <w:color w:val="551A8B"/>
                  <w:kern w:val="0"/>
                  <w:sz w:val="24"/>
                  <w:szCs w:val="24"/>
                  <w:u w:val="single"/>
                  <w:bdr w:val="none" w:sz="0" w:space="0" w:color="auto" w:frame="1"/>
                </w:rPr>
                <w:t>갤럭시 노트 3</w:t>
              </w:r>
            </w:hyperlink>
            <w:r w:rsidRPr="00A1496D">
              <w:rPr>
                <w:rFonts w:ascii="굴림" w:eastAsia="굴림" w:hAnsi="굴림" w:cs="굴림"/>
                <w:kern w:val="0"/>
                <w:sz w:val="24"/>
                <w:szCs w:val="24"/>
              </w:rPr>
              <w:t> LTE</w:t>
            </w:r>
            <w:r w:rsidRPr="00A1496D">
              <w:rPr>
                <w:rFonts w:ascii="굴림" w:eastAsia="굴림" w:hAnsi="굴림" w:cs="굴림"/>
                <w:kern w:val="0"/>
                <w:sz w:val="24"/>
                <w:szCs w:val="24"/>
              </w:rPr>
              <w:br/>
            </w:r>
            <w:hyperlink r:id="rId659" w:tooltip="LG G2" w:history="1">
              <w:r w:rsidRPr="00A1496D">
                <w:rPr>
                  <w:rFonts w:ascii="굴림" w:eastAsia="굴림" w:hAnsi="굴림" w:cs="굴림"/>
                  <w:color w:val="551A8B"/>
                  <w:kern w:val="0"/>
                  <w:sz w:val="24"/>
                  <w:szCs w:val="24"/>
                  <w:u w:val="single"/>
                  <w:bdr w:val="none" w:sz="0" w:space="0" w:color="auto" w:frame="1"/>
                </w:rPr>
                <w:t>LG G2</w:t>
              </w:r>
            </w:hyperlink>
            <w:r w:rsidRPr="00A1496D">
              <w:rPr>
                <w:rFonts w:ascii="굴림" w:eastAsia="굴림" w:hAnsi="굴림" w:cs="굴림"/>
                <w:kern w:val="0"/>
                <w:sz w:val="24"/>
                <w:szCs w:val="24"/>
              </w:rPr>
              <w:t>, </w:t>
            </w:r>
            <w:hyperlink r:id="rId660" w:tooltip="LG G Flex" w:history="1">
              <w:r w:rsidRPr="00A1496D">
                <w:rPr>
                  <w:rFonts w:ascii="굴림" w:eastAsia="굴림" w:hAnsi="굴림" w:cs="굴림"/>
                  <w:color w:val="551A8B"/>
                  <w:kern w:val="0"/>
                  <w:sz w:val="24"/>
                  <w:szCs w:val="24"/>
                  <w:u w:val="single"/>
                  <w:bdr w:val="none" w:sz="0" w:space="0" w:color="auto" w:frame="1"/>
                </w:rPr>
                <w:t>LG G Flex</w:t>
              </w:r>
            </w:hyperlink>
            <w:r w:rsidRPr="00A1496D">
              <w:rPr>
                <w:rFonts w:ascii="굴림" w:eastAsia="굴림" w:hAnsi="굴림" w:cs="굴림"/>
                <w:kern w:val="0"/>
                <w:sz w:val="24"/>
                <w:szCs w:val="24"/>
              </w:rPr>
              <w:t>, </w:t>
            </w:r>
            <w:hyperlink r:id="rId661" w:tooltip="엑스페리아 Z1" w:history="1">
              <w:r w:rsidRPr="00A1496D">
                <w:rPr>
                  <w:rFonts w:ascii="굴림" w:eastAsia="굴림" w:hAnsi="굴림" w:cs="굴림"/>
                  <w:color w:val="551A8B"/>
                  <w:kern w:val="0"/>
                  <w:sz w:val="24"/>
                  <w:szCs w:val="24"/>
                  <w:u w:val="single"/>
                  <w:bdr w:val="none" w:sz="0" w:space="0" w:color="auto" w:frame="1"/>
                </w:rPr>
                <w:t>엑스페리아 Z1</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최대</w:t>
      </w:r>
      <w:r w:rsidRPr="00A1496D">
        <w:rPr>
          <w:rFonts w:ascii="Arial" w:eastAsia="굴림" w:hAnsi="Arial" w:cs="Arial"/>
          <w:color w:val="000000"/>
          <w:kern w:val="0"/>
          <w:sz w:val="18"/>
          <w:szCs w:val="18"/>
        </w:rPr>
        <w:t xml:space="preserve"> 2.3 GHz</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동작하는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w:t>
      </w:r>
      <w:proofErr w:type="spellEnd"/>
      <w:r w:rsidRPr="00A1496D">
        <w:rPr>
          <w:rFonts w:ascii="굴림체" w:eastAsia="굴림체" w:hAnsi="굴림체" w:cs="굴림체"/>
          <w:color w:val="000000"/>
          <w:kern w:val="0"/>
          <w:sz w:val="24"/>
          <w:szCs w:val="24"/>
        </w:rPr>
        <w:fldChar w:fldCharType="begin"/>
      </w:r>
      <w:r w:rsidRPr="00A1496D">
        <w:rPr>
          <w:rFonts w:ascii="굴림체" w:eastAsia="굴림체" w:hAnsi="굴림체" w:cs="굴림체"/>
          <w:color w:val="000000"/>
          <w:kern w:val="0"/>
          <w:sz w:val="24"/>
          <w:szCs w:val="24"/>
        </w:rPr>
        <w:instrText xml:space="preserve"> HYPERLINK "https://mirror.enha.kr/wiki/%ED%80%84%EC%BB%B4%20%EC%8A%A4%EB%83%85%EB%93%9C%EB%9E%98%EA%B3%A4" \l "fn16" \o "모바일 시장에서 최초로 클럭이 2 GHz를 돌파한 AP이다. 2 GHz를 달성한 모바일 AP는 [[엑시노스]] 5250이다." </w:instrText>
      </w:r>
      <w:r w:rsidRPr="00A1496D">
        <w:rPr>
          <w:rFonts w:ascii="굴림체" w:eastAsia="굴림체" w:hAnsi="굴림체" w:cs="굴림체"/>
          <w:color w:val="000000"/>
          <w:kern w:val="0"/>
          <w:sz w:val="24"/>
          <w:szCs w:val="24"/>
        </w:rPr>
        <w:fldChar w:fldCharType="separate"/>
      </w:r>
      <w:r w:rsidRPr="00A1496D">
        <w:rPr>
          <w:rFonts w:ascii="굴림체" w:eastAsia="굴림체" w:hAnsi="굴림체" w:cs="굴림체"/>
          <w:color w:val="551A8B"/>
          <w:kern w:val="0"/>
          <w:sz w:val="15"/>
          <w:szCs w:val="15"/>
          <w:u w:val="single"/>
          <w:bdr w:val="none" w:sz="0" w:space="0" w:color="auto" w:frame="1"/>
          <w:vertAlign w:val="superscript"/>
        </w:rPr>
        <w:t>[16]</w:t>
      </w:r>
      <w:r w:rsidRPr="00A1496D">
        <w:rPr>
          <w:rFonts w:ascii="굴림체" w:eastAsia="굴림체" w:hAnsi="굴림체" w:cs="굴림체"/>
          <w:color w:val="000000"/>
          <w:kern w:val="0"/>
          <w:sz w:val="24"/>
          <w:szCs w:val="24"/>
        </w:rPr>
        <w:fldChar w:fldCharType="end"/>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450 MHz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330</w:t>
      </w:r>
      <w:hyperlink r:id="rId662" w:anchor="fn17" w:tooltip="Adreno 330의 연산성능은 Adreno 320 대비 2배이다. 단순 오버클럭이라면 400 MHz의 두 배인 800 MHz가 되어야 하는데 모바일 기기에선 나오기 힘든 클럭이다. 따로 개선이 이루어진 것이라고 보는 편이 옳다." w:history="1">
        <w:r w:rsidRPr="00A1496D">
          <w:rPr>
            <w:rFonts w:ascii="굴림체" w:eastAsia="굴림체" w:hAnsi="굴림체" w:cs="굴림체"/>
            <w:color w:val="551A8B"/>
            <w:kern w:val="0"/>
            <w:sz w:val="15"/>
            <w:szCs w:val="15"/>
            <w:u w:val="single"/>
            <w:bdr w:val="none" w:sz="0" w:space="0" w:color="auto" w:frame="1"/>
            <w:vertAlign w:val="superscript"/>
          </w:rPr>
          <w:t>[17]</w:t>
        </w:r>
      </w:hyperlink>
      <w:r w:rsidRPr="00A1496D">
        <w:rPr>
          <w:rFonts w:ascii="Arial" w:eastAsia="굴림" w:hAnsi="Arial" w:cs="Arial"/>
          <w:color w:val="000000"/>
          <w:kern w:val="0"/>
          <w:sz w:val="18"/>
          <w:szCs w:val="18"/>
        </w:rPr>
        <w:t> GPU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 Pro</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75%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제공한다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부분에서는</w:t>
      </w:r>
      <w:r w:rsidRPr="00A1496D">
        <w:rPr>
          <w:rFonts w:ascii="Arial" w:eastAsia="굴림" w:hAnsi="Arial" w:cs="Arial"/>
          <w:color w:val="000000"/>
          <w:kern w:val="0"/>
          <w:sz w:val="18"/>
          <w:szCs w:val="18"/>
        </w:rPr>
        <w:t xml:space="preserve"> 600 </w:t>
      </w:r>
      <w:r w:rsidRPr="00A1496D">
        <w:rPr>
          <w:rFonts w:ascii="Arial" w:eastAsia="굴림" w:hAnsi="Arial" w:cs="Arial"/>
          <w:color w:val="000000"/>
          <w:kern w:val="0"/>
          <w:sz w:val="18"/>
          <w:szCs w:val="18"/>
        </w:rPr>
        <w:t>모델과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대동소이한데</w:t>
      </w:r>
      <w:proofErr w:type="spellEnd"/>
      <w:r w:rsidRPr="00A1496D">
        <w:rPr>
          <w:rFonts w:ascii="Arial" w:eastAsia="굴림" w:hAnsi="Arial" w:cs="Arial"/>
          <w:color w:val="000000"/>
          <w:kern w:val="0"/>
          <w:sz w:val="18"/>
          <w:szCs w:val="18"/>
        </w:rPr>
        <w:t xml:space="preserve">, RAM </w:t>
      </w:r>
      <w:r w:rsidRPr="00A1496D">
        <w:rPr>
          <w:rFonts w:ascii="Arial" w:eastAsia="굴림" w:hAnsi="Arial" w:cs="Arial"/>
          <w:color w:val="000000"/>
          <w:kern w:val="0"/>
          <w:sz w:val="18"/>
          <w:szCs w:val="18"/>
        </w:rPr>
        <w:t>대역폭은</w:t>
      </w:r>
      <w:r w:rsidRPr="00A1496D">
        <w:rPr>
          <w:rFonts w:ascii="Arial" w:eastAsia="굴림" w:hAnsi="Arial" w:cs="Arial"/>
          <w:color w:val="000000"/>
          <w:kern w:val="0"/>
          <w:sz w:val="18"/>
          <w:szCs w:val="18"/>
        </w:rPr>
        <w:t xml:space="preserve"> 12.8 GB/s</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있고</w:t>
      </w:r>
      <w:r w:rsidRPr="00A1496D">
        <w:rPr>
          <w:rFonts w:ascii="Arial" w:eastAsia="굴림" w:hAnsi="Arial" w:cs="Arial"/>
          <w:color w:val="000000"/>
          <w:kern w:val="0"/>
          <w:sz w:val="18"/>
          <w:szCs w:val="18"/>
        </w:rPr>
        <w:t>, </w:t>
      </w:r>
      <w:hyperlink r:id="rId663" w:tooltip="캐리어 어그리게이션" w:history="1">
        <w:r w:rsidRPr="00A1496D">
          <w:rPr>
            <w:rFonts w:ascii="Arial" w:eastAsia="굴림" w:hAnsi="Arial" w:cs="Arial"/>
            <w:b/>
            <w:bCs/>
            <w:color w:val="551A8B"/>
            <w:kern w:val="0"/>
            <w:sz w:val="18"/>
            <w:szCs w:val="18"/>
            <w:u w:val="single"/>
            <w:bdr w:val="none" w:sz="0" w:space="0" w:color="auto" w:frame="1"/>
          </w:rPr>
          <w:t>캐리어</w:t>
        </w:r>
        <w:r w:rsidRPr="00A1496D">
          <w:rPr>
            <w:rFonts w:ascii="Arial" w:eastAsia="굴림" w:hAnsi="Arial" w:cs="Arial"/>
            <w:b/>
            <w:bCs/>
            <w:color w:val="551A8B"/>
            <w:kern w:val="0"/>
            <w:sz w:val="18"/>
            <w:szCs w:val="18"/>
            <w:u w:val="single"/>
            <w:bdr w:val="none" w:sz="0" w:space="0" w:color="auto" w:frame="1"/>
          </w:rPr>
          <w:t xml:space="preserve"> </w:t>
        </w:r>
        <w:r w:rsidRPr="00A1496D">
          <w:rPr>
            <w:rFonts w:ascii="Arial" w:eastAsia="굴림" w:hAnsi="Arial" w:cs="Arial"/>
            <w:b/>
            <w:bCs/>
            <w:color w:val="551A8B"/>
            <w:kern w:val="0"/>
            <w:sz w:val="18"/>
            <w:szCs w:val="18"/>
            <w:u w:val="single"/>
            <w:bdr w:val="none" w:sz="0" w:space="0" w:color="auto" w:frame="1"/>
          </w:rPr>
          <w:t>어그리게이션</w:t>
        </w:r>
      </w:hyperlink>
      <w:r w:rsidRPr="00A1496D">
        <w:rPr>
          <w:rFonts w:ascii="Arial" w:eastAsia="굴림" w:hAnsi="Arial" w:cs="Arial"/>
          <w:b/>
          <w:bCs/>
          <w:color w:val="000000"/>
          <w:kern w:val="0"/>
          <w:sz w:val="18"/>
          <w:szCs w:val="18"/>
        </w:rPr>
        <w:t>을</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지원</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hyperlink r:id="rId664" w:anchor="fn18" w:tooltip="그래서 MSM8974AB 출시 이전까지 대한민국에서 LTE-A 지원 모델이라고 광고 하는것은 모두 이 것을 장착한 기기였다. 물론 동일한 사양을 가진 별도의 통신 모뎀 역시 존재하나, 타 AP와의 호환성을 장담할 수 없으며 더 나아가 퀄컴에서 자사의 통신 모뎀 미 포함 AP를 안쓰면 통신 모뎀도 공급 안한다." w:history="1">
        <w:r w:rsidRPr="00A1496D">
          <w:rPr>
            <w:rFonts w:ascii="굴림체" w:eastAsia="굴림체" w:hAnsi="굴림체" w:cs="굴림체"/>
            <w:color w:val="551A8B"/>
            <w:kern w:val="0"/>
            <w:sz w:val="15"/>
            <w:szCs w:val="15"/>
            <w:u w:val="single"/>
            <w:bdr w:val="none" w:sz="0" w:space="0" w:color="auto" w:frame="1"/>
            <w:vertAlign w:val="superscript"/>
          </w:rPr>
          <w:t>[18]</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665" w:tooltip="해상도/일람" w:history="1">
        <w:r w:rsidRPr="00A1496D">
          <w:rPr>
            <w:rFonts w:ascii="Arial" w:eastAsia="굴림" w:hAnsi="Arial" w:cs="Arial"/>
            <w:color w:val="551A8B"/>
            <w:kern w:val="0"/>
            <w:sz w:val="18"/>
            <w:szCs w:val="18"/>
            <w:u w:val="single"/>
            <w:bdr w:val="none" w:sz="0" w:space="0" w:color="auto" w:frame="1"/>
          </w:rPr>
          <w:t>4K UHD</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동영상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촬영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가능하고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최대</w:t>
      </w:r>
      <w:r w:rsidRPr="00A1496D">
        <w:rPr>
          <w:rFonts w:ascii="Arial" w:eastAsia="굴림" w:hAnsi="Arial" w:cs="Arial"/>
          <w:color w:val="000000"/>
          <w:kern w:val="0"/>
          <w:sz w:val="18"/>
          <w:szCs w:val="18"/>
        </w:rPr>
        <w:t> </w:t>
      </w:r>
      <w:hyperlink r:id="rId666" w:tooltip="해상도/일람" w:history="1">
        <w:r w:rsidRPr="00A1496D">
          <w:rPr>
            <w:rFonts w:ascii="Arial" w:eastAsia="굴림" w:hAnsi="Arial" w:cs="Arial"/>
            <w:b/>
            <w:bCs/>
            <w:color w:val="551A8B"/>
            <w:kern w:val="0"/>
            <w:sz w:val="18"/>
            <w:szCs w:val="18"/>
            <w:u w:val="single"/>
            <w:bdr w:val="none" w:sz="0" w:space="0" w:color="auto" w:frame="1"/>
          </w:rPr>
          <w:t>QSXGA (2560 x 2048)</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해상도의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디스플레이와</w:t>
      </w:r>
      <w:r w:rsidRPr="00A1496D">
        <w:rPr>
          <w:rFonts w:ascii="Arial" w:eastAsia="굴림" w:hAnsi="Arial" w:cs="Arial"/>
          <w:color w:val="000000"/>
          <w:kern w:val="0"/>
          <w:sz w:val="18"/>
          <w:szCs w:val="18"/>
        </w:rPr>
        <w:t xml:space="preserve"> 1080p HD </w:t>
      </w:r>
      <w:proofErr w:type="spellStart"/>
      <w:r w:rsidRPr="00A1496D">
        <w:rPr>
          <w:rFonts w:ascii="Arial" w:eastAsia="굴림" w:hAnsi="Arial" w:cs="Arial"/>
          <w:color w:val="000000"/>
          <w:kern w:val="0"/>
          <w:sz w:val="18"/>
          <w:szCs w:val="18"/>
        </w:rPr>
        <w:t>미러캐스트</w:t>
      </w:r>
      <w:proofErr w:type="spellEnd"/>
      <w:r w:rsidRPr="00A1496D">
        <w:rPr>
          <w:rFonts w:ascii="Arial" w:eastAsia="굴림" w:hAnsi="Arial" w:cs="Arial"/>
          <w:color w:val="000000"/>
          <w:kern w:val="0"/>
          <w:sz w:val="18"/>
          <w:szCs w:val="18"/>
        </w:rPr>
        <w:t>, 5500</w:t>
      </w:r>
      <w:r w:rsidRPr="00A1496D">
        <w:rPr>
          <w:rFonts w:ascii="Arial" w:eastAsia="굴림" w:hAnsi="Arial" w:cs="Arial"/>
          <w:color w:val="000000"/>
          <w:kern w:val="0"/>
          <w:sz w:val="18"/>
          <w:szCs w:val="18"/>
        </w:rPr>
        <w:t>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화소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카메라를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 ZTE</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패블릿</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그랜드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w:t>
      </w:r>
      <w:r w:rsidRPr="00A1496D">
        <w:rPr>
          <w:rFonts w:ascii="Arial" w:eastAsia="굴림" w:hAnsi="Arial" w:cs="Arial"/>
          <w:color w:val="000000"/>
          <w:kern w:val="0"/>
          <w:sz w:val="18"/>
          <w:szCs w:val="18"/>
        </w:rPr>
        <w:t> </w:t>
      </w:r>
      <w:hyperlink r:id="rId667" w:tgtFrame="_blank" w:history="1">
        <w:r w:rsidRPr="00A1496D">
          <w:rPr>
            <w:rFonts w:ascii="Arial" w:eastAsia="굴림" w:hAnsi="Arial" w:cs="Arial"/>
            <w:b/>
            <w:bCs/>
            <w:color w:val="009900"/>
            <w:kern w:val="0"/>
            <w:sz w:val="18"/>
            <w:szCs w:val="18"/>
            <w:u w:val="single"/>
            <w:bdr w:val="none" w:sz="0" w:space="0" w:color="auto" w:frame="1"/>
          </w:rPr>
          <w:t>글로벌</w:t>
        </w:r>
        <w:r w:rsidRPr="00A1496D">
          <w:rPr>
            <w:rFonts w:ascii="Arial" w:eastAsia="굴림" w:hAnsi="Arial" w:cs="Arial"/>
            <w:b/>
            <w:bCs/>
            <w:color w:val="009900"/>
            <w:kern w:val="0"/>
            <w:sz w:val="18"/>
            <w:szCs w:val="18"/>
            <w:u w:val="single"/>
            <w:bdr w:val="none" w:sz="0" w:space="0" w:color="auto" w:frame="1"/>
          </w:rPr>
          <w:t xml:space="preserve"> </w:t>
        </w:r>
        <w:r w:rsidRPr="00A1496D">
          <w:rPr>
            <w:rFonts w:ascii="Arial" w:eastAsia="굴림" w:hAnsi="Arial" w:cs="Arial"/>
            <w:b/>
            <w:bCs/>
            <w:color w:val="009900"/>
            <w:kern w:val="0"/>
            <w:sz w:val="18"/>
            <w:szCs w:val="18"/>
            <w:u w:val="single"/>
            <w:bdr w:val="none" w:sz="0" w:space="0" w:color="auto" w:frame="1"/>
          </w:rPr>
          <w:t>모델</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발표되었으나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그런데</w:t>
      </w:r>
      <w:r w:rsidRPr="00A1496D">
        <w:rPr>
          <w:rFonts w:ascii="Arial" w:eastAsia="굴림" w:hAnsi="Arial" w:cs="Arial"/>
          <w:color w:val="000000"/>
          <w:kern w:val="0"/>
          <w:sz w:val="18"/>
          <w:szCs w:val="18"/>
        </w:rPr>
        <w:t> </w:t>
      </w:r>
      <w:hyperlink r:id="rId668" w:tooltip="갤럭시 S4 LTE-A"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 LTE-A</w:t>
        </w:r>
      </w:hyperlink>
      <w:r w:rsidRPr="00A1496D">
        <w:rPr>
          <w:rFonts w:ascii="Arial" w:eastAsia="굴림" w:hAnsi="Arial" w:cs="Arial"/>
          <w:color w:val="000000"/>
          <w:kern w:val="0"/>
          <w:sz w:val="18"/>
          <w:szCs w:val="18"/>
        </w:rPr>
        <w:t>모델이</w:t>
      </w:r>
      <w:r w:rsidRPr="00A1496D">
        <w:rPr>
          <w:rFonts w:ascii="Arial" w:eastAsia="굴림" w:hAnsi="Arial" w:cs="Arial"/>
          <w:color w:val="000000"/>
          <w:kern w:val="0"/>
          <w:sz w:val="18"/>
          <w:szCs w:val="18"/>
        </w:rPr>
        <w:t xml:space="preserve"> 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6</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19</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삼성전자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한국</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사이트에</w:t>
      </w:r>
      <w:r w:rsidRPr="00A1496D">
        <w:rPr>
          <w:rFonts w:ascii="Arial" w:eastAsia="굴림" w:hAnsi="Arial" w:cs="Arial"/>
          <w:color w:val="000000"/>
          <w:kern w:val="0"/>
          <w:sz w:val="18"/>
          <w:szCs w:val="18"/>
        </w:rPr>
        <w:t> </w:t>
      </w:r>
      <w:hyperlink r:id="rId669" w:tgtFrame="_blank" w:history="1">
        <w:r w:rsidRPr="00A1496D">
          <w:rPr>
            <w:rFonts w:ascii="Arial" w:eastAsia="굴림" w:hAnsi="Arial" w:cs="Arial"/>
            <w:color w:val="009900"/>
            <w:kern w:val="0"/>
            <w:sz w:val="18"/>
            <w:szCs w:val="18"/>
            <w:u w:val="single"/>
            <w:bdr w:val="none" w:sz="0" w:space="0" w:color="auto" w:frame="1"/>
          </w:rPr>
          <w:t>사용설명서가</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유출</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됨에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xml:space="preserve"> 800 </w:t>
      </w:r>
      <w:r w:rsidRPr="00A1496D">
        <w:rPr>
          <w:rFonts w:ascii="Arial" w:eastAsia="굴림" w:hAnsi="Arial" w:cs="Arial"/>
          <w:color w:val="000000"/>
          <w:kern w:val="0"/>
          <w:sz w:val="18"/>
          <w:szCs w:val="18"/>
        </w:rPr>
        <w:t>사용이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확정되었다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hyperlink r:id="rId670"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450 MHz</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550 MHz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나뉜다고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전자가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기본적인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 MSM8x74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클럭이고</w:t>
      </w:r>
      <w:proofErr w:type="spellEnd"/>
      <w:r w:rsidRPr="00A1496D">
        <w:rPr>
          <w:rFonts w:ascii="Arial" w:eastAsia="굴림" w:hAnsi="Arial" w:cs="Arial"/>
          <w:color w:val="000000"/>
          <w:kern w:val="0"/>
          <w:sz w:val="18"/>
          <w:szCs w:val="18"/>
        </w:rPr>
        <w:t xml:space="preserve"> 550 MHz</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600 APQ8064 1.9 GHz </w:t>
      </w:r>
      <w:r w:rsidRPr="00A1496D">
        <w:rPr>
          <w:rFonts w:ascii="Arial" w:eastAsia="굴림" w:hAnsi="Arial" w:cs="Arial"/>
          <w:color w:val="000000"/>
          <w:kern w:val="0"/>
          <w:sz w:val="18"/>
          <w:szCs w:val="18"/>
        </w:rPr>
        <w:t>버전과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유사한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물건이라고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공급받은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회사는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역시나</w:t>
      </w:r>
      <w:r w:rsidRPr="00A1496D">
        <w:rPr>
          <w:rFonts w:ascii="Arial" w:eastAsia="굴림" w:hAnsi="Arial" w:cs="Arial"/>
          <w:color w:val="000000"/>
          <w:kern w:val="0"/>
          <w:sz w:val="18"/>
          <w:szCs w:val="18"/>
        </w:rPr>
        <w:t> </w:t>
      </w:r>
      <w:hyperlink r:id="rId671"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대표적이다</w:t>
      </w:r>
      <w:r w:rsidRPr="00A1496D">
        <w:rPr>
          <w:rFonts w:ascii="Arial" w:eastAsia="굴림" w:hAnsi="Arial" w:cs="Arial"/>
          <w:color w:val="000000"/>
          <w:kern w:val="0"/>
          <w:sz w:val="18"/>
          <w:szCs w:val="18"/>
        </w:rPr>
        <w:t>.</w:t>
      </w:r>
      <w:hyperlink r:id="rId672" w:anchor="fn19" w:tooltip="형펑성 문제 떄문에 부각이 안될 뿐, 벤치마크 [[애플리케이션]] 등을 이용해 [[삼성전자]]의 스냅드래곤 800 MSM8x74의 시스템을 뜯어보면, GPU 클럭이 모두 550 MHz로 확인이 된다고 한다." w:history="1">
        <w:r w:rsidRPr="00A1496D">
          <w:rPr>
            <w:rFonts w:ascii="굴림체" w:eastAsia="굴림체" w:hAnsi="굴림체" w:cs="굴림체"/>
            <w:color w:val="551A8B"/>
            <w:kern w:val="0"/>
            <w:sz w:val="15"/>
            <w:szCs w:val="15"/>
            <w:u w:val="single"/>
            <w:bdr w:val="none" w:sz="0" w:space="0" w:color="auto" w:frame="1"/>
            <w:vertAlign w:val="superscript"/>
          </w:rPr>
          <w:t>[19]</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7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674" w:anchor="toc" w:history="1">
        <w:r w:rsidRPr="00A1496D">
          <w:rPr>
            <w:rFonts w:ascii="Arial" w:eastAsia="굴림" w:hAnsi="Arial" w:cs="Arial"/>
            <w:b/>
            <w:bCs/>
            <w:color w:val="551A8B"/>
            <w:kern w:val="0"/>
            <w:sz w:val="24"/>
            <w:szCs w:val="24"/>
            <w:u w:val="single"/>
            <w:bdr w:val="none" w:sz="0" w:space="0" w:color="auto" w:frame="1"/>
          </w:rPr>
          <w:t>4.4.2</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801 </w:t>
      </w:r>
      <w:hyperlink r:id="rId675" w:anchor="s-4.4.2"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MWC 2014</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기존에</w:t>
      </w:r>
      <w:r w:rsidRPr="00A1496D">
        <w:rPr>
          <w:rFonts w:ascii="Arial" w:eastAsia="굴림" w:hAnsi="Arial" w:cs="Arial"/>
          <w:color w:val="000000"/>
          <w:kern w:val="0"/>
          <w:sz w:val="18"/>
          <w:szCs w:val="18"/>
        </w:rPr>
        <w:t xml:space="preserve"> MSM8974AC</w:t>
      </w:r>
      <w:r w:rsidRPr="00A1496D">
        <w:rPr>
          <w:rFonts w:ascii="Arial" w:eastAsia="굴림" w:hAnsi="Arial" w:cs="Arial"/>
          <w:color w:val="000000"/>
          <w:kern w:val="0"/>
          <w:sz w:val="18"/>
          <w:szCs w:val="18"/>
        </w:rPr>
        <w:t>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불리어졌던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w:t>
      </w:r>
      <w:r w:rsidRPr="00A1496D">
        <w:rPr>
          <w:rFonts w:ascii="Arial" w:eastAsia="굴림" w:hAnsi="Arial" w:cs="Arial"/>
          <w:color w:val="000000"/>
          <w:kern w:val="0"/>
          <w:sz w:val="18"/>
          <w:szCs w:val="18"/>
        </w:rPr>
        <w:t xml:space="preserve"> 801</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네이밍을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라인업을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개편하면서</w:t>
      </w:r>
      <w:r w:rsidRPr="00A1496D">
        <w:rPr>
          <w:rFonts w:ascii="Arial" w:eastAsia="굴림" w:hAnsi="Arial" w:cs="Arial"/>
          <w:color w:val="000000"/>
          <w:kern w:val="0"/>
          <w:sz w:val="18"/>
          <w:szCs w:val="18"/>
        </w:rPr>
        <w:t xml:space="preserve"> AA/AB/AC</w:t>
      </w:r>
      <w:r w:rsidRPr="00A1496D">
        <w:rPr>
          <w:rFonts w:ascii="Arial" w:eastAsia="굴림" w:hAnsi="Arial" w:cs="Arial"/>
          <w:color w:val="000000"/>
          <w:kern w:val="0"/>
          <w:sz w:val="18"/>
          <w:szCs w:val="18"/>
        </w:rPr>
        <w:t>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버전이</w:t>
      </w:r>
      <w:r w:rsidRPr="00A1496D">
        <w:rPr>
          <w:rFonts w:ascii="Arial" w:eastAsia="굴림" w:hAnsi="Arial" w:cs="Arial"/>
          <w:color w:val="000000"/>
          <w:kern w:val="0"/>
          <w:sz w:val="18"/>
          <w:szCs w:val="18"/>
        </w:rPr>
        <w:t xml:space="preserve"> 801</w:t>
      </w:r>
      <w:r w:rsidRPr="00A1496D">
        <w:rPr>
          <w:rFonts w:ascii="Arial" w:eastAsia="굴림" w:hAnsi="Arial" w:cs="Arial"/>
          <w:color w:val="000000"/>
          <w:kern w:val="0"/>
          <w:sz w:val="18"/>
          <w:szCs w:val="18"/>
        </w:rPr>
        <w:t>라인으로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리비전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워낙</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뿐더러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특정</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제조사에만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버전도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있고</w:t>
      </w:r>
      <w:hyperlink r:id="rId676" w:anchor="fn20" w:tooltip="v2의 AB버전은 삼성에게만 공급되었다고 한다." w:history="1">
        <w:r w:rsidRPr="00A1496D">
          <w:rPr>
            <w:rFonts w:ascii="굴림체" w:eastAsia="굴림체" w:hAnsi="굴림체" w:cs="굴림체"/>
            <w:color w:val="551A8B"/>
            <w:kern w:val="0"/>
            <w:sz w:val="15"/>
            <w:szCs w:val="15"/>
            <w:u w:val="single"/>
            <w:bdr w:val="none" w:sz="0" w:space="0" w:color="auto" w:frame="1"/>
            <w:vertAlign w:val="superscript"/>
          </w:rPr>
          <w:t>[20]</w:t>
        </w:r>
      </w:hyperlink>
      <w:r w:rsidRPr="00A1496D">
        <w:rPr>
          <w:rFonts w:ascii="Arial" w:eastAsia="굴림" w:hAnsi="Arial" w:cs="Arial"/>
          <w:color w:val="000000"/>
          <w:kern w:val="0"/>
          <w:sz w:val="18"/>
          <w:szCs w:val="18"/>
        </w:rPr>
        <w:t>, GPU</w:t>
      </w:r>
      <w:r w:rsidRPr="00A1496D">
        <w:rPr>
          <w:rFonts w:ascii="Arial" w:eastAsia="굴림" w:hAnsi="Arial" w:cs="Arial"/>
          <w:color w:val="000000"/>
          <w:kern w:val="0"/>
          <w:sz w:val="18"/>
          <w:szCs w:val="18"/>
        </w:rPr>
        <w:t>클럭만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lastRenderedPageBreak/>
        <w:t>있는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차세대</w:t>
      </w:r>
      <w:r w:rsidRPr="00A1496D">
        <w:rPr>
          <w:rFonts w:ascii="Arial" w:eastAsia="굴림" w:hAnsi="Arial" w:cs="Arial"/>
          <w:color w:val="000000"/>
          <w:kern w:val="0"/>
          <w:sz w:val="18"/>
          <w:szCs w:val="18"/>
        </w:rPr>
        <w:t xml:space="preserve"> 64bit </w:t>
      </w:r>
      <w:r w:rsidRPr="00A1496D">
        <w:rPr>
          <w:rFonts w:ascii="Arial" w:eastAsia="굴림" w:hAnsi="Arial" w:cs="Arial"/>
          <w:color w:val="000000"/>
          <w:kern w:val="0"/>
          <w:sz w:val="18"/>
          <w:szCs w:val="18"/>
        </w:rPr>
        <w:t>프로세서의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연기로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인하여</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다양한</w:t>
      </w:r>
      <w:r w:rsidRPr="00A1496D">
        <w:rPr>
          <w:rFonts w:ascii="Arial" w:eastAsia="굴림" w:hAnsi="Arial" w:cs="Arial"/>
          <w:color w:val="000000"/>
          <w:kern w:val="0"/>
          <w:sz w:val="18"/>
          <w:szCs w:val="18"/>
        </w:rPr>
        <w:t> </w:t>
      </w:r>
      <w:del w:id="7" w:author="Unknown">
        <w:r w:rsidRPr="00A1496D">
          <w:rPr>
            <w:rFonts w:ascii="Arial" w:eastAsia="굴림" w:hAnsi="Arial" w:cs="Arial"/>
            <w:color w:val="7F7F7F"/>
            <w:kern w:val="0"/>
            <w:sz w:val="18"/>
            <w:szCs w:val="18"/>
          </w:rPr>
          <w:delText>사골</w:delText>
        </w:r>
      </w:del>
      <w:r w:rsidRPr="00A1496D">
        <w:rPr>
          <w:rFonts w:ascii="Arial" w:eastAsia="굴림" w:hAnsi="Arial" w:cs="Arial"/>
          <w:color w:val="000000"/>
          <w:kern w:val="0"/>
          <w:sz w:val="18"/>
          <w:szCs w:val="18"/>
        </w:rPr>
        <w:t>제품이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있으니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정확한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제원은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아래의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표를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참고하자</w:t>
      </w:r>
      <w:r w:rsidRPr="00A1496D">
        <w:rPr>
          <w:rFonts w:ascii="Arial" w:eastAsia="굴림" w:hAnsi="Arial" w:cs="Arial"/>
          <w:color w:val="000000"/>
          <w:kern w:val="0"/>
          <w:sz w:val="18"/>
          <w:szCs w:val="18"/>
        </w:rPr>
        <w:t>.</w:t>
      </w:r>
      <w:hyperlink r:id="rId677" w:anchor="fn21" w:tooltip="퀄컴에서 정식으로 발표한 정보는 아니다. 퀄컴은 v2과 v3만을 800과 801으로 구분하고 있다. 정식 라인업상 그 외는 모두 같은 것으로 취급하고 있다." w:history="1">
        <w:r w:rsidRPr="00A1496D">
          <w:rPr>
            <w:rFonts w:ascii="굴림체" w:eastAsia="굴림체" w:hAnsi="굴림체" w:cs="굴림체"/>
            <w:color w:val="551A8B"/>
            <w:kern w:val="0"/>
            <w:sz w:val="15"/>
            <w:szCs w:val="15"/>
            <w:u w:val="single"/>
            <w:bdr w:val="none" w:sz="0" w:space="0" w:color="auto" w:frame="1"/>
            <w:vertAlign w:val="superscript"/>
          </w:rPr>
          <w:t>[21]</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noProof/>
          <w:color w:val="000000"/>
          <w:kern w:val="0"/>
          <w:sz w:val="18"/>
          <w:szCs w:val="18"/>
        </w:rPr>
        <mc:AlternateContent>
          <mc:Choice Requires="wps">
            <w:drawing>
              <wp:inline distT="0" distB="0" distL="0" distR="0">
                <wp:extent cx="304800" cy="304800"/>
                <wp:effectExtent l="0" t="0" r="0" b="0"/>
                <wp:docPr id="2" name="직사각형 2" descr="Snapdragon8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42A74" id="직사각형 2" o:spid="_x0000_s1026" alt="Snapdragon80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SQ7/3bAgAA1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78"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679" w:anchor="toc" w:history="1">
        <w:r w:rsidRPr="00A1496D">
          <w:rPr>
            <w:rFonts w:ascii="Arial" w:eastAsia="굴림" w:hAnsi="Arial" w:cs="Arial"/>
            <w:b/>
            <w:bCs/>
            <w:color w:val="551A8B"/>
            <w:kern w:val="0"/>
            <w:szCs w:val="20"/>
            <w:u w:val="single"/>
            <w:bdr w:val="none" w:sz="0" w:space="0" w:color="auto" w:frame="1"/>
          </w:rPr>
          <w:t>4.4.2.1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MSM8x74AB </w:t>
      </w:r>
      <w:hyperlink r:id="rId680" w:anchor="s-4.4.2.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63"/>
        <w:gridCol w:w="2479"/>
        <w:gridCol w:w="3000"/>
        <w:gridCol w:w="2368"/>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MSM8274AB</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MSM8674AB</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MSM8974AB</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1"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2"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400 MP4 2.3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3"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330 578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4"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LPDDR3 933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5"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686"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87"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688"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689"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90"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91" w:tooltip="엑스페리아 Z2" w:history="1">
              <w:r w:rsidRPr="00A1496D">
                <w:rPr>
                  <w:rFonts w:ascii="굴림" w:eastAsia="굴림" w:hAnsi="굴림" w:cs="굴림"/>
                  <w:color w:val="551A8B"/>
                  <w:kern w:val="0"/>
                  <w:sz w:val="24"/>
                  <w:szCs w:val="24"/>
                  <w:u w:val="single"/>
                  <w:bdr w:val="none" w:sz="0" w:space="0" w:color="auto" w:frame="1"/>
                </w:rPr>
                <w:t>엑스페리아 Z2</w:t>
              </w:r>
            </w:hyperlink>
            <w:r w:rsidRPr="00A1496D">
              <w:rPr>
                <w:rFonts w:ascii="굴림" w:eastAsia="굴림" w:hAnsi="굴림" w:cs="굴림"/>
                <w:kern w:val="0"/>
                <w:sz w:val="24"/>
                <w:szCs w:val="24"/>
              </w:rPr>
              <w:t>, </w:t>
            </w:r>
            <w:hyperlink r:id="rId692" w:anchor="s-2.3" w:tooltip="샤오미 MI 시리즈" w:history="1">
              <w:r w:rsidRPr="00A1496D">
                <w:rPr>
                  <w:rFonts w:ascii="굴림" w:eastAsia="굴림" w:hAnsi="굴림" w:cs="굴림"/>
                  <w:color w:val="551A8B"/>
                  <w:kern w:val="0"/>
                  <w:sz w:val="24"/>
                  <w:szCs w:val="24"/>
                  <w:u w:val="single"/>
                  <w:bdr w:val="none" w:sz="0" w:space="0" w:color="auto" w:frame="1"/>
                </w:rPr>
                <w:t>MI 3</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hyperlink r:id="rId693"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공급받은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 MSM8x74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330 550 MHz </w:t>
      </w:r>
      <w:r w:rsidRPr="00A1496D">
        <w:rPr>
          <w:rFonts w:ascii="Arial" w:eastAsia="굴림" w:hAnsi="Arial" w:cs="Arial"/>
          <w:color w:val="000000"/>
          <w:kern w:val="0"/>
          <w:sz w:val="18"/>
          <w:szCs w:val="18"/>
        </w:rPr>
        <w:t>버전이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801</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편입된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모양새라고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w:t>
      </w:r>
      <w:hyperlink r:id="rId694"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578 MHz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695"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696" w:anchor="toc" w:history="1">
        <w:r w:rsidRPr="00A1496D">
          <w:rPr>
            <w:rFonts w:ascii="Arial" w:eastAsia="굴림" w:hAnsi="Arial" w:cs="Arial"/>
            <w:b/>
            <w:bCs/>
            <w:color w:val="551A8B"/>
            <w:kern w:val="0"/>
            <w:szCs w:val="20"/>
            <w:u w:val="single"/>
            <w:bdr w:val="none" w:sz="0" w:space="0" w:color="auto" w:frame="1"/>
          </w:rPr>
          <w:t>4.4.2.2</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MSM8x74AC </w:t>
      </w:r>
      <w:hyperlink r:id="rId697" w:anchor="s-4.4.2.2"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62"/>
        <w:gridCol w:w="2477"/>
        <w:gridCol w:w="2999"/>
        <w:gridCol w:w="2372"/>
      </w:tblGrid>
      <w:tr w:rsidR="00A1496D" w:rsidRPr="00A1496D" w:rsidTr="00A1496D">
        <w:tc>
          <w:tcPr>
            <w:tcW w:w="144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MSM8274AC</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MSM8674AC</w:t>
            </w:r>
          </w:p>
        </w:tc>
        <w:tc>
          <w:tcPr>
            <w:tcW w:w="385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MSM8974AC</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98"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699"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400 MP4 2.5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0"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330 578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1"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LPDDR3 933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2"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703" w:tooltip="GSM" w:history="1">
              <w:r w:rsidRPr="00A1496D">
                <w:rPr>
                  <w:rFonts w:ascii="굴림" w:eastAsia="굴림" w:hAnsi="굴림" w:cs="굴림"/>
                  <w:color w:val="551A8B"/>
                  <w:kern w:val="0"/>
                  <w:sz w:val="24"/>
                  <w:szCs w:val="24"/>
                  <w:u w:val="single"/>
                  <w:bdr w:val="none" w:sz="0" w:space="0" w:color="auto" w:frame="1"/>
                </w:rPr>
                <w:t>GSM</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4" w:tooltip="WCDMA" w:history="1">
              <w:r w:rsidRPr="00A1496D">
                <w:rPr>
                  <w:rFonts w:ascii="굴림" w:eastAsia="굴림" w:hAnsi="굴림" w:cs="굴림"/>
                  <w:color w:val="551A8B"/>
                  <w:kern w:val="0"/>
                  <w:sz w:val="24"/>
                  <w:szCs w:val="24"/>
                  <w:u w:val="single"/>
                  <w:bdr w:val="none" w:sz="0" w:space="0" w:color="auto" w:frame="1"/>
                </w:rPr>
                <w:t>WCDMA</w:t>
              </w:r>
            </w:hyperlink>
            <w:r w:rsidRPr="00A1496D">
              <w:rPr>
                <w:rFonts w:ascii="굴림" w:eastAsia="굴림" w:hAnsi="굴림" w:cs="굴림"/>
                <w:kern w:val="0"/>
                <w:sz w:val="24"/>
                <w:szCs w:val="24"/>
              </w:rPr>
              <w:t>+</w:t>
            </w:r>
            <w:hyperlink r:id="rId705" w:tooltip="GSM" w:history="1">
              <w:r w:rsidRPr="00A1496D">
                <w:rPr>
                  <w:rFonts w:ascii="굴림" w:eastAsia="굴림" w:hAnsi="굴림" w:cs="굴림"/>
                  <w:color w:val="551A8B"/>
                  <w:kern w:val="0"/>
                  <w:sz w:val="24"/>
                  <w:szCs w:val="24"/>
                  <w:u w:val="single"/>
                  <w:bdr w:val="none" w:sz="0" w:space="0" w:color="auto" w:frame="1"/>
                </w:rPr>
                <w:t>GSM</w:t>
              </w:r>
            </w:hyperlink>
            <w:r w:rsidRPr="00A1496D">
              <w:rPr>
                <w:rFonts w:ascii="굴림" w:eastAsia="굴림" w:hAnsi="굴림" w:cs="굴림"/>
                <w:kern w:val="0"/>
                <w:sz w:val="24"/>
                <w:szCs w:val="24"/>
              </w:rPr>
              <w:t>+</w:t>
            </w:r>
            <w:hyperlink r:id="rId706" w:tooltip="CDMA" w:history="1">
              <w:r w:rsidRPr="00A1496D">
                <w:rPr>
                  <w:rFonts w:ascii="굴림" w:eastAsia="굴림" w:hAnsi="굴림" w:cs="굴림"/>
                  <w:color w:val="551A8B"/>
                  <w:kern w:val="0"/>
                  <w:sz w:val="24"/>
                  <w:szCs w:val="24"/>
                  <w:u w:val="single"/>
                  <w:bdr w:val="none" w:sz="0" w:space="0" w:color="auto" w:frame="1"/>
                </w:rPr>
                <w:t>CDMA</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7" w:anchor="s-2.3.3" w:tooltip="퀄컴 고비" w:history="1">
              <w:r w:rsidRPr="00A1496D">
                <w:rPr>
                  <w:rFonts w:ascii="굴림" w:eastAsia="굴림" w:hAnsi="굴림" w:cs="굴림"/>
                  <w:color w:val="551A8B"/>
                  <w:kern w:val="0"/>
                  <w:sz w:val="24"/>
                  <w:szCs w:val="24"/>
                  <w:u w:val="single"/>
                  <w:bdr w:val="none" w:sz="0" w:space="0" w:color="auto" w:frame="1"/>
                </w:rPr>
                <w:t>MDM9x25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gridSpan w:val="3"/>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08" w:tooltip="갤럭시 S5" w:history="1">
              <w:r w:rsidRPr="00A1496D">
                <w:rPr>
                  <w:rFonts w:ascii="굴림" w:eastAsia="굴림" w:hAnsi="굴림" w:cs="굴림"/>
                  <w:color w:val="551A8B"/>
                  <w:kern w:val="0"/>
                  <w:sz w:val="24"/>
                  <w:szCs w:val="24"/>
                  <w:u w:val="single"/>
                  <w:bdr w:val="none" w:sz="0" w:space="0" w:color="auto" w:frame="1"/>
                </w:rPr>
                <w:t>갤럭시 S5</w:t>
              </w:r>
            </w:hyperlink>
            <w:r w:rsidRPr="00A1496D">
              <w:rPr>
                <w:rFonts w:ascii="굴림" w:eastAsia="굴림" w:hAnsi="굴림" w:cs="굴림"/>
                <w:kern w:val="0"/>
                <w:sz w:val="24"/>
                <w:szCs w:val="24"/>
              </w:rPr>
              <w:t> LTE, </w:t>
            </w:r>
            <w:hyperlink r:id="rId709" w:tooltip="LG G3" w:history="1">
              <w:r w:rsidRPr="00A1496D">
                <w:rPr>
                  <w:rFonts w:ascii="굴림" w:eastAsia="굴림" w:hAnsi="굴림" w:cs="굴림"/>
                  <w:color w:val="551A8B"/>
                  <w:kern w:val="0"/>
                  <w:sz w:val="24"/>
                  <w:szCs w:val="24"/>
                  <w:u w:val="single"/>
                  <w:bdr w:val="none" w:sz="0" w:space="0" w:color="auto" w:frame="1"/>
                </w:rPr>
                <w:t>LG G3</w:t>
              </w:r>
            </w:hyperlink>
            <w:r w:rsidRPr="00A1496D">
              <w:rPr>
                <w:rFonts w:ascii="굴림" w:eastAsia="굴림" w:hAnsi="굴림" w:cs="굴림"/>
                <w:kern w:val="0"/>
                <w:sz w:val="24"/>
                <w:szCs w:val="24"/>
              </w:rPr>
              <w:t>, </w:t>
            </w:r>
            <w:hyperlink r:id="rId710" w:tooltip="엑스페리아 Z3" w:history="1">
              <w:r w:rsidRPr="00A1496D">
                <w:rPr>
                  <w:rFonts w:ascii="굴림" w:eastAsia="굴림" w:hAnsi="굴림" w:cs="굴림"/>
                  <w:color w:val="551A8B"/>
                  <w:kern w:val="0"/>
                  <w:sz w:val="24"/>
                  <w:szCs w:val="24"/>
                  <w:u w:val="single"/>
                  <w:bdr w:val="none" w:sz="0" w:space="0" w:color="auto" w:frame="1"/>
                </w:rPr>
                <w:t>엑스페리아 Z3</w:t>
              </w:r>
            </w:hyperlink>
            <w:r w:rsidRPr="00A1496D">
              <w:rPr>
                <w:rFonts w:ascii="굴림" w:eastAsia="굴림" w:hAnsi="굴림" w:cs="굴림"/>
                <w:kern w:val="0"/>
                <w:sz w:val="24"/>
                <w:szCs w:val="24"/>
              </w:rPr>
              <w:t>, </w:t>
            </w:r>
            <w:hyperlink r:id="rId711" w:tooltip="OnePlus One" w:history="1">
              <w:r w:rsidRPr="00A1496D">
                <w:rPr>
                  <w:rFonts w:ascii="굴림" w:eastAsia="굴림" w:hAnsi="굴림" w:cs="굴림"/>
                  <w:color w:val="551A8B"/>
                  <w:kern w:val="0"/>
                  <w:sz w:val="24"/>
                  <w:szCs w:val="24"/>
                  <w:u w:val="single"/>
                  <w:bdr w:val="none" w:sz="0" w:space="0" w:color="auto" w:frame="1"/>
                </w:rPr>
                <w:t>OnePlus One</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t>801</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전반적으로</w:t>
      </w:r>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MSM8x74</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라인업의</w:t>
      </w:r>
      <w:r w:rsidRPr="00A1496D">
        <w:rPr>
          <w:rFonts w:ascii="Arial" w:eastAsia="굴림" w:hAnsi="Arial" w:cs="Arial"/>
          <w:color w:val="000000"/>
          <w:kern w:val="0"/>
          <w:sz w:val="18"/>
          <w:szCs w:val="18"/>
        </w:rPr>
        <w:t xml:space="preserve"> MSM8x74AB</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없으나</w:t>
      </w:r>
      <w:r w:rsidRPr="00A1496D">
        <w:rPr>
          <w:rFonts w:ascii="Arial" w:eastAsia="굴림" w:hAnsi="Arial" w:cs="Arial"/>
          <w:color w:val="000000"/>
          <w:kern w:val="0"/>
          <w:sz w:val="18"/>
          <w:szCs w:val="18"/>
        </w:rPr>
        <w:t> </w:t>
      </w:r>
      <w:hyperlink r:id="rId712"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최대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2.5 GHz </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상승되었다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1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714" w:anchor="toc" w:history="1">
        <w:r w:rsidRPr="00A1496D">
          <w:rPr>
            <w:rFonts w:ascii="Arial" w:eastAsia="굴림" w:hAnsi="Arial" w:cs="Arial"/>
            <w:b/>
            <w:bCs/>
            <w:color w:val="551A8B"/>
            <w:kern w:val="0"/>
            <w:sz w:val="24"/>
            <w:szCs w:val="24"/>
            <w:u w:val="single"/>
            <w:bdr w:val="none" w:sz="0" w:space="0" w:color="auto" w:frame="1"/>
          </w:rPr>
          <w:t>4.4.3</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805 </w:t>
      </w:r>
      <w:hyperlink r:id="rId715" w:anchor="s-4.4.3"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2013</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11</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20</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상반기에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예정이었으나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지연되면서</w:t>
      </w:r>
      <w:r w:rsidRPr="00A1496D">
        <w:rPr>
          <w:rFonts w:ascii="Arial" w:eastAsia="굴림" w:hAnsi="Arial" w:cs="Arial"/>
          <w:color w:val="000000"/>
          <w:kern w:val="0"/>
          <w:sz w:val="18"/>
          <w:szCs w:val="18"/>
        </w:rPr>
        <w:t xml:space="preserve">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하반기부터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활성화되었다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t>[</w:t>
      </w:r>
      <w:hyperlink r:id="rId716"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717" w:anchor="toc" w:history="1">
        <w:r w:rsidRPr="00A1496D">
          <w:rPr>
            <w:rFonts w:ascii="Arial" w:eastAsia="굴림" w:hAnsi="Arial" w:cs="Arial"/>
            <w:b/>
            <w:bCs/>
            <w:color w:val="551A8B"/>
            <w:kern w:val="0"/>
            <w:szCs w:val="20"/>
            <w:u w:val="single"/>
            <w:bdr w:val="none" w:sz="0" w:space="0" w:color="auto" w:frame="1"/>
          </w:rPr>
          <w:t>4.4.3.1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APQ8084 </w:t>
      </w:r>
      <w:hyperlink r:id="rId718" w:anchor="s-4.4.3.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38"/>
        <w:gridCol w:w="7772"/>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APQ8084</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19"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20" w:tooltip="Qualcomm Krait" w:history="1">
              <w:r w:rsidRPr="00A1496D">
                <w:rPr>
                  <w:rFonts w:ascii="굴림" w:eastAsia="굴림" w:hAnsi="굴림" w:cs="굴림"/>
                  <w:color w:val="551A8B"/>
                  <w:kern w:val="0"/>
                  <w:sz w:val="24"/>
                  <w:szCs w:val="24"/>
                  <w:u w:val="single"/>
                  <w:bdr w:val="none" w:sz="0" w:space="0" w:color="auto" w:frame="1"/>
                </w:rPr>
                <w:t>Qualcomm Krait</w:t>
              </w:r>
            </w:hyperlink>
            <w:r w:rsidRPr="00A1496D">
              <w:rPr>
                <w:rFonts w:ascii="굴림" w:eastAsia="굴림" w:hAnsi="굴림" w:cs="굴림"/>
                <w:kern w:val="0"/>
                <w:sz w:val="24"/>
                <w:szCs w:val="24"/>
              </w:rPr>
              <w:t> 450 MP4 2.7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21"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420 500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22"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64-bit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LPDDR3 800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28nm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미 포함</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23" w:tooltip="갤럭시 S5 광대역 LTE-A" w:history="1">
              <w:r w:rsidRPr="00A1496D">
                <w:rPr>
                  <w:rFonts w:ascii="굴림" w:eastAsia="굴림" w:hAnsi="굴림" w:cs="굴림"/>
                  <w:color w:val="551A8B"/>
                  <w:kern w:val="0"/>
                  <w:sz w:val="24"/>
                  <w:szCs w:val="24"/>
                  <w:u w:val="single"/>
                  <w:bdr w:val="none" w:sz="0" w:space="0" w:color="auto" w:frame="1"/>
                </w:rPr>
                <w:t>갤럭시 S5 광대역 LTE-A</w:t>
              </w:r>
            </w:hyperlink>
            <w:r w:rsidRPr="00A1496D">
              <w:rPr>
                <w:rFonts w:ascii="굴림" w:eastAsia="굴림" w:hAnsi="굴림" w:cs="굴림"/>
                <w:kern w:val="0"/>
                <w:sz w:val="24"/>
                <w:szCs w:val="24"/>
              </w:rPr>
              <w:t>, </w:t>
            </w:r>
            <w:hyperlink r:id="rId724" w:tooltip="LG G3 Cat.6" w:history="1">
              <w:r w:rsidRPr="00A1496D">
                <w:rPr>
                  <w:rFonts w:ascii="굴림" w:eastAsia="굴림" w:hAnsi="굴림" w:cs="굴림"/>
                  <w:color w:val="551A8B"/>
                  <w:kern w:val="0"/>
                  <w:sz w:val="24"/>
                  <w:szCs w:val="24"/>
                  <w:u w:val="single"/>
                  <w:bdr w:val="none" w:sz="0" w:space="0" w:color="auto" w:frame="1"/>
                </w:rPr>
                <w:t xml:space="preserve">LG G3 </w:t>
              </w:r>
              <w:proofErr w:type="gramStart"/>
              <w:r w:rsidRPr="00A1496D">
                <w:rPr>
                  <w:rFonts w:ascii="굴림" w:eastAsia="굴림" w:hAnsi="굴림" w:cs="굴림"/>
                  <w:color w:val="551A8B"/>
                  <w:kern w:val="0"/>
                  <w:sz w:val="24"/>
                  <w:szCs w:val="24"/>
                  <w:u w:val="single"/>
                  <w:bdr w:val="none" w:sz="0" w:space="0" w:color="auto" w:frame="1"/>
                </w:rPr>
                <w:t>Cat.6</w:t>
              </w:r>
              <w:proofErr w:type="gramEnd"/>
            </w:hyperlink>
            <w:r w:rsidRPr="00A1496D">
              <w:rPr>
                <w:rFonts w:ascii="굴림" w:eastAsia="굴림" w:hAnsi="굴림" w:cs="굴림"/>
                <w:kern w:val="0"/>
                <w:sz w:val="24"/>
                <w:szCs w:val="24"/>
              </w:rPr>
              <w:t>, </w:t>
            </w:r>
            <w:hyperlink r:id="rId725" w:tooltip="갤럭시 노트 4" w:history="1">
              <w:r w:rsidRPr="00A1496D">
                <w:rPr>
                  <w:rFonts w:ascii="굴림" w:eastAsia="굴림" w:hAnsi="굴림" w:cs="굴림"/>
                  <w:color w:val="551A8B"/>
                  <w:kern w:val="0"/>
                  <w:sz w:val="24"/>
                  <w:szCs w:val="24"/>
                  <w:u w:val="single"/>
                  <w:bdr w:val="none" w:sz="0" w:space="0" w:color="auto" w:frame="1"/>
                </w:rPr>
                <w:t>갤럭시 노트 4</w:t>
              </w:r>
            </w:hyperlink>
            <w:r w:rsidRPr="00A1496D">
              <w:rPr>
                <w:rFonts w:ascii="굴림" w:eastAsia="굴림" w:hAnsi="굴림" w:cs="굴림"/>
                <w:kern w:val="0"/>
                <w:sz w:val="24"/>
                <w:szCs w:val="24"/>
              </w:rPr>
              <w:t> 등</w:t>
            </w: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최대</w:t>
      </w:r>
      <w:r w:rsidRPr="00A1496D">
        <w:rPr>
          <w:rFonts w:ascii="Arial" w:eastAsia="굴림" w:hAnsi="Arial" w:cs="Arial"/>
          <w:color w:val="000000"/>
          <w:kern w:val="0"/>
          <w:sz w:val="18"/>
          <w:szCs w:val="18"/>
        </w:rPr>
        <w:t xml:space="preserve"> 2.5 GHz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동작이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가능한</w:t>
      </w:r>
      <w:r w:rsidRPr="00A1496D">
        <w:rPr>
          <w:rFonts w:ascii="Arial" w:eastAsia="굴림" w:hAnsi="Arial" w:cs="Arial"/>
          <w:color w:val="000000"/>
          <w:kern w:val="0"/>
          <w:sz w:val="18"/>
          <w:szCs w:val="18"/>
        </w:rPr>
        <w:t> </w:t>
      </w:r>
      <w:hyperlink r:id="rId726"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450</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쿼드코어로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구성했으며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대역폭을</w:t>
      </w:r>
      <w:r w:rsidRPr="00A1496D">
        <w:rPr>
          <w:rFonts w:ascii="Arial" w:eastAsia="굴림" w:hAnsi="Arial" w:cs="Arial"/>
          <w:color w:val="000000"/>
          <w:kern w:val="0"/>
          <w:sz w:val="18"/>
          <w:szCs w:val="18"/>
        </w:rPr>
        <w:t xml:space="preserve"> 25.6 GB/s </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넓힌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특징이다</w:t>
      </w:r>
      <w:r w:rsidRPr="00A1496D">
        <w:rPr>
          <w:rFonts w:ascii="Arial" w:eastAsia="굴림" w:hAnsi="Arial" w:cs="Arial"/>
          <w:color w:val="000000"/>
          <w:kern w:val="0"/>
          <w:sz w:val="18"/>
          <w:szCs w:val="18"/>
        </w:rPr>
        <w:t>.</w:t>
      </w:r>
      <w:hyperlink r:id="rId727" w:anchor="fn22" w:tooltip="64-bit 듀얼채널 LPDDR3 4 GB 메모리를 PoP로 적층할 수 있다. 이는 36-bit 물리 주소 확장(PAE)을 지원하기 때문에 가능한 일이다." w:history="1">
        <w:r w:rsidRPr="00A1496D">
          <w:rPr>
            <w:rFonts w:ascii="굴림체" w:eastAsia="굴림체" w:hAnsi="굴림체" w:cs="굴림체"/>
            <w:color w:val="551A8B"/>
            <w:kern w:val="0"/>
            <w:sz w:val="15"/>
            <w:szCs w:val="15"/>
            <w:u w:val="single"/>
            <w:bdr w:val="none" w:sz="0" w:space="0" w:color="auto" w:frame="1"/>
            <w:vertAlign w:val="superscript"/>
          </w:rPr>
          <w:t>[22]</w:t>
        </w:r>
      </w:hyperlink>
      <w:r w:rsidRPr="00A1496D">
        <w:rPr>
          <w:rFonts w:ascii="Arial" w:eastAsia="굴림" w:hAnsi="Arial" w:cs="Arial"/>
          <w:color w:val="000000"/>
          <w:kern w:val="0"/>
          <w:sz w:val="18"/>
          <w:szCs w:val="18"/>
        </w:rPr>
        <w:t> GPU</w:t>
      </w:r>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420</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업그레이드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세대의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330</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40%</w:t>
      </w:r>
      <w:r w:rsidRPr="00A1496D">
        <w:rPr>
          <w:rFonts w:ascii="Arial" w:eastAsia="굴림" w:hAnsi="Arial" w:cs="Arial"/>
          <w:color w:val="000000"/>
          <w:kern w:val="0"/>
          <w:sz w:val="18"/>
          <w:szCs w:val="18"/>
        </w:rPr>
        <w:t>늘었다</w:t>
      </w:r>
      <w:r w:rsidRPr="00A1496D">
        <w:rPr>
          <w:rFonts w:ascii="Arial" w:eastAsia="굴림" w:hAnsi="Arial" w:cs="Arial"/>
          <w:color w:val="000000"/>
          <w:kern w:val="0"/>
          <w:sz w:val="18"/>
          <w:szCs w:val="18"/>
        </w:rPr>
        <w:t>.</w:t>
      </w:r>
      <w:hyperlink r:id="rId728" w:anchor="fn23" w:tooltip="부동소숫점 연산 성능은 그대로지만, 텍스쳐 성능을 포함한 전반적인 그래픽 성능은 40% 이상 올랐다." w:history="1">
        <w:r w:rsidRPr="00A1496D">
          <w:rPr>
            <w:rFonts w:ascii="굴림체" w:eastAsia="굴림체" w:hAnsi="굴림체" w:cs="굴림체"/>
            <w:color w:val="551A8B"/>
            <w:kern w:val="0"/>
            <w:sz w:val="15"/>
            <w:szCs w:val="15"/>
            <w:u w:val="single"/>
            <w:bdr w:val="none" w:sz="0" w:space="0" w:color="auto" w:frame="1"/>
            <w:vertAlign w:val="superscript"/>
          </w:rPr>
          <w:t>[23]</w:t>
        </w:r>
      </w:hyperlink>
      <w:r w:rsidRPr="00A1496D">
        <w:rPr>
          <w:rFonts w:ascii="Arial" w:eastAsia="굴림" w:hAnsi="Arial" w:cs="Arial"/>
          <w:color w:val="000000"/>
          <w:kern w:val="0"/>
          <w:sz w:val="18"/>
          <w:szCs w:val="18"/>
        </w:rPr>
        <w:t xml:space="preserve"> 4K </w:t>
      </w:r>
      <w:r w:rsidRPr="00A1496D">
        <w:rPr>
          <w:rFonts w:ascii="Arial" w:eastAsia="굴림" w:hAnsi="Arial" w:cs="Arial"/>
          <w:color w:val="000000"/>
          <w:kern w:val="0"/>
          <w:sz w:val="18"/>
          <w:szCs w:val="18"/>
        </w:rPr>
        <w:t>출력에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인코딩과</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디코딩</w:t>
      </w:r>
      <w:proofErr w:type="spellEnd"/>
      <w:r w:rsidRPr="00A1496D">
        <w:rPr>
          <w:rFonts w:ascii="Arial" w:eastAsia="굴림" w:hAnsi="Arial" w:cs="Arial"/>
          <w:color w:val="000000"/>
          <w:kern w:val="0"/>
          <w:sz w:val="18"/>
          <w:szCs w:val="18"/>
        </w:rPr>
        <w:t xml:space="preserve">, </w:t>
      </w:r>
      <w:proofErr w:type="gramStart"/>
      <w:r w:rsidRPr="00A1496D">
        <w:rPr>
          <w:rFonts w:ascii="Arial" w:eastAsia="굴림" w:hAnsi="Arial" w:cs="Arial"/>
          <w:color w:val="000000"/>
          <w:kern w:val="0"/>
          <w:sz w:val="18"/>
          <w:szCs w:val="18"/>
        </w:rPr>
        <w:t>H.265</w:t>
      </w:r>
      <w:proofErr w:type="gramEnd"/>
      <w:r w:rsidRPr="00A1496D">
        <w:rPr>
          <w:rFonts w:ascii="Arial" w:eastAsia="굴림" w:hAnsi="Arial" w:cs="Arial"/>
          <w:color w:val="000000"/>
          <w:kern w:val="0"/>
          <w:sz w:val="18"/>
          <w:szCs w:val="18"/>
        </w:rPr>
        <w:t>/HEVC</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동영상</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디코딩을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 xml:space="preserve">. 3D </w:t>
      </w:r>
      <w:proofErr w:type="spellStart"/>
      <w:r w:rsidRPr="00A1496D">
        <w:rPr>
          <w:rFonts w:ascii="Arial" w:eastAsia="굴림" w:hAnsi="Arial" w:cs="Arial"/>
          <w:color w:val="000000"/>
          <w:kern w:val="0"/>
          <w:sz w:val="18"/>
          <w:szCs w:val="18"/>
        </w:rPr>
        <w:t>렌더링의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하드웨어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테셀레이션과</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지오메트리</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포함하는</w:t>
      </w:r>
      <w:r w:rsidRPr="00A1496D">
        <w:rPr>
          <w:rFonts w:ascii="Arial" w:eastAsia="굴림" w:hAnsi="Arial" w:cs="Arial"/>
          <w:color w:val="000000"/>
          <w:kern w:val="0"/>
          <w:sz w:val="18"/>
          <w:szCs w:val="18"/>
        </w:rPr>
        <w:t xml:space="preserve"> Open CL 1.2 </w:t>
      </w:r>
      <w:r w:rsidRPr="00A1496D">
        <w:rPr>
          <w:rFonts w:ascii="Arial" w:eastAsia="굴림" w:hAnsi="Arial" w:cs="Arial"/>
          <w:color w:val="000000"/>
          <w:kern w:val="0"/>
          <w:sz w:val="18"/>
          <w:szCs w:val="18"/>
        </w:rPr>
        <w:t>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프로파일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중요한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넓어졌다는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것인데</w:t>
      </w:r>
      <w:r w:rsidRPr="00A1496D">
        <w:rPr>
          <w:rFonts w:ascii="Arial" w:eastAsia="굴림" w:hAnsi="Arial" w:cs="Arial"/>
          <w:color w:val="000000"/>
          <w:kern w:val="0"/>
          <w:sz w:val="18"/>
          <w:szCs w:val="18"/>
        </w:rPr>
        <w:t>, </w:t>
      </w:r>
      <w:hyperlink r:id="rId729" w:anchor="s-2.3.4" w:tooltip="퀄컴 고비" w:history="1">
        <w:r w:rsidRPr="00A1496D">
          <w:rPr>
            <w:rFonts w:ascii="Arial" w:eastAsia="굴림" w:hAnsi="Arial" w:cs="Arial"/>
            <w:color w:val="551A8B"/>
            <w:kern w:val="0"/>
            <w:sz w:val="18"/>
            <w:szCs w:val="18"/>
            <w:u w:val="single"/>
            <w:bdr w:val="none" w:sz="0" w:space="0" w:color="auto" w:frame="1"/>
          </w:rPr>
          <w:t>MDM9x35</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LTE </w:t>
      </w:r>
      <w:proofErr w:type="gramStart"/>
      <w:r w:rsidRPr="00A1496D">
        <w:rPr>
          <w:rFonts w:ascii="Arial" w:eastAsia="굴림" w:hAnsi="Arial" w:cs="Arial"/>
          <w:color w:val="000000"/>
          <w:kern w:val="0"/>
          <w:sz w:val="18"/>
          <w:szCs w:val="18"/>
        </w:rPr>
        <w:t>Cat.6</w:t>
      </w:r>
      <w:r w:rsidRPr="00A1496D">
        <w:rPr>
          <w:rFonts w:ascii="Arial" w:eastAsia="굴림" w:hAnsi="Arial" w:cs="Arial"/>
          <w:color w:val="000000"/>
          <w:kern w:val="0"/>
          <w:sz w:val="18"/>
          <w:szCs w:val="18"/>
        </w:rPr>
        <w:t>를</w:t>
      </w:r>
      <w:proofErr w:type="gram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30"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731" w:anchor="toc" w:history="1">
        <w:r w:rsidRPr="00A1496D">
          <w:rPr>
            <w:rFonts w:ascii="Arial" w:eastAsia="굴림" w:hAnsi="Arial" w:cs="Arial"/>
            <w:b/>
            <w:bCs/>
            <w:color w:val="551A8B"/>
            <w:kern w:val="0"/>
            <w:sz w:val="24"/>
            <w:szCs w:val="24"/>
            <w:u w:val="single"/>
            <w:bdr w:val="none" w:sz="0" w:space="0" w:color="auto" w:frame="1"/>
          </w:rPr>
          <w:t>4.4.4</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808 </w:t>
      </w:r>
      <w:hyperlink r:id="rId732" w:anchor="s-4.4.4"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8</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33"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734" w:anchor="toc" w:history="1">
        <w:r w:rsidRPr="00A1496D">
          <w:rPr>
            <w:rFonts w:ascii="Arial" w:eastAsia="굴림" w:hAnsi="Arial" w:cs="Arial"/>
            <w:b/>
            <w:bCs/>
            <w:color w:val="551A8B"/>
            <w:kern w:val="0"/>
            <w:szCs w:val="20"/>
            <w:u w:val="single"/>
            <w:bdr w:val="none" w:sz="0" w:space="0" w:color="auto" w:frame="1"/>
          </w:rPr>
          <w:t>4.4.4.1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MSM8992 </w:t>
      </w:r>
      <w:hyperlink r:id="rId735" w:anchor="s-4.4.4.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43"/>
        <w:gridCol w:w="7767"/>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MSM8992</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36"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37" w:tooltip="ARM Cortex-A57" w:history="1">
              <w:r w:rsidRPr="00A1496D">
                <w:rPr>
                  <w:rFonts w:ascii="굴림" w:eastAsia="굴림" w:hAnsi="굴림" w:cs="굴림"/>
                  <w:color w:val="551A8B"/>
                  <w:kern w:val="0"/>
                  <w:sz w:val="24"/>
                  <w:szCs w:val="24"/>
                  <w:u w:val="single"/>
                  <w:bdr w:val="none" w:sz="0" w:space="0" w:color="auto" w:frame="1"/>
                </w:rPr>
                <w:t>ARM Cortex-A57</w:t>
              </w:r>
            </w:hyperlink>
            <w:r w:rsidRPr="00A1496D">
              <w:rPr>
                <w:rFonts w:ascii="굴림" w:eastAsia="굴림" w:hAnsi="굴림" w:cs="굴림"/>
                <w:kern w:val="0"/>
                <w:sz w:val="24"/>
                <w:szCs w:val="24"/>
              </w:rPr>
              <w:t> MP2 -- GHz</w:t>
            </w:r>
            <w:r w:rsidRPr="00A1496D">
              <w:rPr>
                <w:rFonts w:ascii="굴림" w:eastAsia="굴림" w:hAnsi="굴림" w:cs="굴림"/>
                <w:kern w:val="0"/>
                <w:sz w:val="24"/>
                <w:szCs w:val="24"/>
              </w:rPr>
              <w:br/>
            </w:r>
            <w:hyperlink r:id="rId738"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39"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418 --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40"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32-bit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LPDDR3 933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20nm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41" w:anchor="s-2.3.4" w:tooltip="퀄컴 고비" w:history="1">
              <w:r w:rsidRPr="00A1496D">
                <w:rPr>
                  <w:rFonts w:ascii="굴림" w:eastAsia="굴림" w:hAnsi="굴림" w:cs="굴림"/>
                  <w:color w:val="551A8B"/>
                  <w:kern w:val="0"/>
                  <w:sz w:val="24"/>
                  <w:szCs w:val="24"/>
                  <w:u w:val="single"/>
                  <w:bdr w:val="none" w:sz="0" w:space="0" w:color="auto" w:frame="1"/>
                </w:rPr>
                <w:t>MDM9x35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4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3"/>
        <w:rPr>
          <w:rFonts w:ascii="Arial" w:eastAsia="굴림" w:hAnsi="Arial" w:cs="Arial"/>
          <w:b/>
          <w:bCs/>
          <w:color w:val="000000"/>
          <w:kern w:val="0"/>
          <w:sz w:val="24"/>
          <w:szCs w:val="24"/>
        </w:rPr>
      </w:pPr>
      <w:hyperlink r:id="rId743" w:anchor="toc" w:history="1">
        <w:r w:rsidRPr="00A1496D">
          <w:rPr>
            <w:rFonts w:ascii="Arial" w:eastAsia="굴림" w:hAnsi="Arial" w:cs="Arial"/>
            <w:b/>
            <w:bCs/>
            <w:color w:val="551A8B"/>
            <w:kern w:val="0"/>
            <w:sz w:val="24"/>
            <w:szCs w:val="24"/>
            <w:u w:val="single"/>
            <w:bdr w:val="none" w:sz="0" w:space="0" w:color="auto" w:frame="1"/>
          </w:rPr>
          <w:t>4.4.5</w:t>
        </w:r>
        <w:r w:rsidRPr="00A1496D">
          <w:rPr>
            <w:rFonts w:ascii="Arial" w:eastAsia="굴림" w:hAnsi="Arial" w:cs="Arial"/>
            <w:b/>
            <w:bCs/>
            <w:color w:val="551A8B"/>
            <w:kern w:val="0"/>
            <w:sz w:val="24"/>
            <w:szCs w:val="24"/>
            <w:bdr w:val="none" w:sz="0" w:space="0" w:color="auto" w:frame="1"/>
          </w:rPr>
          <w:t>.</w:t>
        </w:r>
      </w:hyperlink>
      <w:r w:rsidRPr="00A1496D">
        <w:rPr>
          <w:rFonts w:ascii="Arial" w:eastAsia="굴림" w:hAnsi="Arial" w:cs="Arial"/>
          <w:b/>
          <w:bCs/>
          <w:color w:val="000000"/>
          <w:kern w:val="0"/>
          <w:sz w:val="24"/>
          <w:szCs w:val="24"/>
        </w:rPr>
        <w:t> 810 </w:t>
      </w:r>
      <w:hyperlink r:id="rId744" w:anchor="s-4.4.5" w:history="1">
        <w:r w:rsidRPr="00A1496D">
          <w:rPr>
            <w:rFonts w:ascii="Arial" w:eastAsia="굴림" w:hAnsi="Arial" w:cs="Arial"/>
            <w:b/>
            <w:bCs/>
            <w:color w:val="551A8B"/>
            <w:kern w:val="0"/>
            <w:sz w:val="24"/>
            <w:szCs w:val="24"/>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8</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lastRenderedPageBreak/>
        <w:t>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12</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계속해서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연기되고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배경에는</w:t>
      </w:r>
      <w:r w:rsidRPr="00A1496D">
        <w:rPr>
          <w:rFonts w:ascii="Arial" w:eastAsia="굴림" w:hAnsi="Arial" w:cs="Arial"/>
          <w:color w:val="000000"/>
          <w:kern w:val="0"/>
          <w:sz w:val="18"/>
          <w:szCs w:val="18"/>
        </w:rPr>
        <w:t> </w:t>
      </w:r>
      <w:hyperlink r:id="rId745" w:tgtFrame="_blank" w:history="1">
        <w:r w:rsidRPr="00A1496D">
          <w:rPr>
            <w:rFonts w:ascii="Arial" w:eastAsia="굴림" w:hAnsi="Arial" w:cs="Arial"/>
            <w:color w:val="009900"/>
            <w:kern w:val="0"/>
            <w:sz w:val="18"/>
            <w:szCs w:val="18"/>
            <w:u w:val="single"/>
            <w:bdr w:val="none" w:sz="0" w:space="0" w:color="auto" w:frame="1"/>
          </w:rPr>
          <w:t>심각한</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문제점이</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존재</w:t>
        </w:r>
      </w:hyperlink>
      <w:r w:rsidRPr="00A1496D">
        <w:rPr>
          <w:rFonts w:ascii="Arial" w:eastAsia="굴림" w:hAnsi="Arial" w:cs="Arial"/>
          <w:color w:val="000000"/>
          <w:kern w:val="0"/>
          <w:sz w:val="18"/>
          <w:szCs w:val="18"/>
        </w:rPr>
        <w:t>한다는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루머가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문제점으로</w:t>
      </w:r>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발열</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proofErr w:type="spellStart"/>
      <w:proofErr w:type="gramStart"/>
      <w:r w:rsidRPr="00A1496D">
        <w:rPr>
          <w:rFonts w:ascii="Arial" w:eastAsia="굴림" w:hAnsi="Arial" w:cs="Arial"/>
          <w:color w:val="000000"/>
          <w:kern w:val="0"/>
          <w:sz w:val="18"/>
          <w:szCs w:val="18"/>
        </w:rPr>
        <w:t>big.LITTLE</w:t>
      </w:r>
      <w:proofErr w:type="spellEnd"/>
      <w:proofErr w:type="gram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퍼포먼스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메모리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컨트롤러</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퍼포먼스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저하</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드라이버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설계불량</w:t>
      </w:r>
      <w:r w:rsidRPr="00A1496D">
        <w:rPr>
          <w:rFonts w:ascii="Arial" w:eastAsia="굴림" w:hAnsi="Arial" w:cs="Arial"/>
          <w:color w:val="000000"/>
          <w:kern w:val="0"/>
          <w:sz w:val="18"/>
          <w:szCs w:val="18"/>
        </w:rPr>
        <w:t xml:space="preserve">, OpenGL 3.1 </w:t>
      </w:r>
      <w:proofErr w:type="spellStart"/>
      <w:r w:rsidRPr="00A1496D">
        <w:rPr>
          <w:rFonts w:ascii="Arial" w:eastAsia="굴림" w:hAnsi="Arial" w:cs="Arial"/>
          <w:color w:val="000000"/>
          <w:kern w:val="0"/>
          <w:sz w:val="18"/>
          <w:szCs w:val="18"/>
        </w:rPr>
        <w:t>미지원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거론되고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발열문제는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아예</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상당히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낮추지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않으면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제품화가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불가능할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정도라고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제조사들도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루머를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중요하게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받아들이고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칩셋</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 </w:t>
      </w:r>
      <w:hyperlink r:id="rId746" w:tgtFrame="_blank" w:history="1">
        <w:r w:rsidRPr="00A1496D">
          <w:rPr>
            <w:rFonts w:ascii="Arial" w:eastAsia="굴림" w:hAnsi="Arial" w:cs="Arial"/>
            <w:color w:val="009900"/>
            <w:kern w:val="0"/>
            <w:sz w:val="18"/>
            <w:szCs w:val="18"/>
            <w:u w:val="single"/>
            <w:bdr w:val="none" w:sz="0" w:space="0" w:color="auto" w:frame="1"/>
          </w:rPr>
          <w:t>대책을</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고안하고</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있는</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상황</w:t>
        </w:r>
      </w:hyperlink>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w:t>
      </w:r>
      <w:del w:id="8" w:author="Unknown">
        <w:r w:rsidRPr="00A1496D">
          <w:rPr>
            <w:rFonts w:ascii="Arial" w:eastAsia="굴림" w:hAnsi="Arial" w:cs="Arial"/>
            <w:color w:val="7F7F7F"/>
            <w:kern w:val="0"/>
            <w:sz w:val="18"/>
            <w:szCs w:val="18"/>
          </w:rPr>
          <w:delText>스냅드레기의</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재림</w:delText>
        </w:r>
      </w:del>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47"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4"/>
        <w:rPr>
          <w:rFonts w:ascii="Arial" w:eastAsia="굴림" w:hAnsi="Arial" w:cs="Arial"/>
          <w:b/>
          <w:bCs/>
          <w:color w:val="000000"/>
          <w:kern w:val="0"/>
          <w:szCs w:val="20"/>
        </w:rPr>
      </w:pPr>
      <w:hyperlink r:id="rId748" w:anchor="toc" w:history="1">
        <w:r w:rsidRPr="00A1496D">
          <w:rPr>
            <w:rFonts w:ascii="Arial" w:eastAsia="굴림" w:hAnsi="Arial" w:cs="Arial"/>
            <w:b/>
            <w:bCs/>
            <w:color w:val="551A8B"/>
            <w:kern w:val="0"/>
            <w:szCs w:val="20"/>
            <w:u w:val="single"/>
            <w:bdr w:val="none" w:sz="0" w:space="0" w:color="auto" w:frame="1"/>
          </w:rPr>
          <w:t>4.4.5.1</w:t>
        </w:r>
        <w:r w:rsidRPr="00A1496D">
          <w:rPr>
            <w:rFonts w:ascii="Arial" w:eastAsia="굴림" w:hAnsi="Arial" w:cs="Arial"/>
            <w:b/>
            <w:bCs/>
            <w:color w:val="551A8B"/>
            <w:kern w:val="0"/>
            <w:szCs w:val="20"/>
            <w:bdr w:val="none" w:sz="0" w:space="0" w:color="auto" w:frame="1"/>
          </w:rPr>
          <w:t>.</w:t>
        </w:r>
      </w:hyperlink>
      <w:r w:rsidRPr="00A1496D">
        <w:rPr>
          <w:rFonts w:ascii="Arial" w:eastAsia="굴림" w:hAnsi="Arial" w:cs="Arial"/>
          <w:b/>
          <w:bCs/>
          <w:color w:val="000000"/>
          <w:kern w:val="0"/>
          <w:szCs w:val="20"/>
        </w:rPr>
        <w:t> MSM8994 </w:t>
      </w:r>
      <w:hyperlink r:id="rId749" w:anchor="s-4.4.5.1" w:history="1">
        <w:r w:rsidRPr="00A1496D">
          <w:rPr>
            <w:rFonts w:ascii="Arial" w:eastAsia="굴림" w:hAnsi="Arial" w:cs="Arial"/>
            <w:b/>
            <w:bCs/>
            <w:color w:val="551A8B"/>
            <w:kern w:val="0"/>
            <w:szCs w:val="20"/>
            <w:u w:val="single"/>
            <w:bdr w:val="none" w:sz="0" w:space="0" w:color="auto" w:frame="1"/>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219"/>
        <w:gridCol w:w="7791"/>
      </w:tblGrid>
      <w:tr w:rsidR="00A1496D" w:rsidRPr="00A1496D" w:rsidTr="00A1496D">
        <w:tc>
          <w:tcPr>
            <w:tcW w:w="1395"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프로세서</w:t>
            </w:r>
          </w:p>
        </w:tc>
        <w:tc>
          <w:tcPr>
            <w:tcW w:w="11700" w:type="dxa"/>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MSM8994</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0" w:tooltip="CPU" w:history="1">
              <w:r w:rsidRPr="00A1496D">
                <w:rPr>
                  <w:rFonts w:ascii="굴림" w:eastAsia="굴림" w:hAnsi="굴림" w:cs="굴림"/>
                  <w:color w:val="551A8B"/>
                  <w:kern w:val="0"/>
                  <w:sz w:val="24"/>
                  <w:szCs w:val="24"/>
                  <w:u w:val="single"/>
                  <w:bdr w:val="none" w:sz="0" w:space="0" w:color="auto" w:frame="1"/>
                </w:rPr>
                <w:t>CPU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1" w:tooltip="ARM Cortex-A57" w:history="1">
              <w:r w:rsidRPr="00A1496D">
                <w:rPr>
                  <w:rFonts w:ascii="굴림" w:eastAsia="굴림" w:hAnsi="굴림" w:cs="굴림"/>
                  <w:color w:val="551A8B"/>
                  <w:kern w:val="0"/>
                  <w:sz w:val="24"/>
                  <w:szCs w:val="24"/>
                  <w:u w:val="single"/>
                  <w:bdr w:val="none" w:sz="0" w:space="0" w:color="auto" w:frame="1"/>
                </w:rPr>
                <w:t>ARM Cortex-A57</w:t>
              </w:r>
            </w:hyperlink>
            <w:r w:rsidRPr="00A1496D">
              <w:rPr>
                <w:rFonts w:ascii="굴림" w:eastAsia="굴림" w:hAnsi="굴림" w:cs="굴림"/>
                <w:kern w:val="0"/>
                <w:sz w:val="24"/>
                <w:szCs w:val="24"/>
              </w:rPr>
              <w:t> MP4 2 GHz</w:t>
            </w:r>
            <w:r w:rsidRPr="00A1496D">
              <w:rPr>
                <w:rFonts w:ascii="굴림" w:eastAsia="굴림" w:hAnsi="굴림" w:cs="굴림"/>
                <w:kern w:val="0"/>
                <w:sz w:val="24"/>
                <w:szCs w:val="24"/>
              </w:rPr>
              <w:br/>
            </w:r>
            <w:hyperlink r:id="rId752" w:tooltip="ARM Cortex-A53" w:history="1">
              <w:r w:rsidRPr="00A1496D">
                <w:rPr>
                  <w:rFonts w:ascii="굴림" w:eastAsia="굴림" w:hAnsi="굴림" w:cs="굴림"/>
                  <w:color w:val="551A8B"/>
                  <w:kern w:val="0"/>
                  <w:sz w:val="24"/>
                  <w:szCs w:val="24"/>
                  <w:u w:val="single"/>
                  <w:bdr w:val="none" w:sz="0" w:space="0" w:color="auto" w:frame="1"/>
                </w:rPr>
                <w:t>ARM Cortex-A53</w:t>
              </w:r>
            </w:hyperlink>
            <w:r w:rsidRPr="00A1496D">
              <w:rPr>
                <w:rFonts w:ascii="굴림" w:eastAsia="굴림" w:hAnsi="굴림" w:cs="굴림"/>
                <w:kern w:val="0"/>
                <w:sz w:val="24"/>
                <w:szCs w:val="24"/>
              </w:rPr>
              <w:t> MP4 1.5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3" w:tooltip="GPU" w:history="1">
              <w:r w:rsidRPr="00A1496D">
                <w:rPr>
                  <w:rFonts w:ascii="굴림" w:eastAsia="굴림" w:hAnsi="굴림" w:cs="굴림"/>
                  <w:color w:val="551A8B"/>
                  <w:kern w:val="0"/>
                  <w:sz w:val="24"/>
                  <w:szCs w:val="24"/>
                  <w:u w:val="single"/>
                  <w:bdr w:val="none" w:sz="0" w:space="0" w:color="auto" w:frame="1"/>
                </w:rPr>
                <w:t>GPU</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Qualcomm </w:t>
            </w:r>
            <w:proofErr w:type="spellStart"/>
            <w:r w:rsidRPr="00A1496D">
              <w:rPr>
                <w:rFonts w:ascii="굴림" w:eastAsia="굴림" w:hAnsi="굴림" w:cs="굴림"/>
                <w:kern w:val="0"/>
                <w:sz w:val="24"/>
                <w:szCs w:val="24"/>
              </w:rPr>
              <w:t>Adreno</w:t>
            </w:r>
            <w:proofErr w:type="spellEnd"/>
            <w:r w:rsidRPr="00A1496D">
              <w:rPr>
                <w:rFonts w:ascii="굴림" w:eastAsia="굴림" w:hAnsi="굴림" w:cs="굴림"/>
                <w:kern w:val="0"/>
                <w:sz w:val="24"/>
                <w:szCs w:val="24"/>
              </w:rPr>
              <w:t xml:space="preserve"> 430 500 MHz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4" w:tooltip="메모리" w:history="1">
              <w:r w:rsidRPr="00A1496D">
                <w:rPr>
                  <w:rFonts w:ascii="굴림" w:eastAsia="굴림" w:hAnsi="굴림" w:cs="굴림"/>
                  <w:color w:val="551A8B"/>
                  <w:kern w:val="0"/>
                  <w:sz w:val="24"/>
                  <w:szCs w:val="24"/>
                  <w:u w:val="single"/>
                  <w:bdr w:val="none" w:sz="0" w:space="0" w:color="auto" w:frame="1"/>
                </w:rPr>
                <w:t>메모리</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64-bit </w:t>
            </w:r>
            <w:proofErr w:type="spellStart"/>
            <w:r w:rsidRPr="00A1496D">
              <w:rPr>
                <w:rFonts w:ascii="굴림" w:eastAsia="굴림" w:hAnsi="굴림" w:cs="굴림"/>
                <w:kern w:val="0"/>
                <w:sz w:val="24"/>
                <w:szCs w:val="24"/>
              </w:rPr>
              <w:t>듀얼채널</w:t>
            </w:r>
            <w:proofErr w:type="spellEnd"/>
            <w:r w:rsidRPr="00A1496D">
              <w:rPr>
                <w:rFonts w:ascii="굴림" w:eastAsia="굴림" w:hAnsi="굴림" w:cs="굴림"/>
                <w:kern w:val="0"/>
                <w:sz w:val="24"/>
                <w:szCs w:val="24"/>
              </w:rPr>
              <w:t xml:space="preserve"> LPDDR4 1.6 GHz</w:t>
            </w:r>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생산 공정</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 xml:space="preserve">TSMC 20nm </w:t>
            </w:r>
            <w:proofErr w:type="spellStart"/>
            <w:r w:rsidRPr="00A1496D">
              <w:rPr>
                <w:rFonts w:ascii="굴림" w:eastAsia="굴림" w:hAnsi="굴림" w:cs="굴림"/>
                <w:kern w:val="0"/>
                <w:sz w:val="24"/>
                <w:szCs w:val="24"/>
              </w:rPr>
              <w:t>HPm</w:t>
            </w:r>
            <w:proofErr w:type="spellEnd"/>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내장 모뎀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5" w:anchor="s-2.3.4" w:tooltip="퀄컴 고비" w:history="1">
              <w:r w:rsidRPr="00A1496D">
                <w:rPr>
                  <w:rFonts w:ascii="굴림" w:eastAsia="굴림" w:hAnsi="굴림" w:cs="굴림"/>
                  <w:color w:val="551A8B"/>
                  <w:kern w:val="0"/>
                  <w:sz w:val="24"/>
                  <w:szCs w:val="24"/>
                  <w:u w:val="single"/>
                  <w:bdr w:val="none" w:sz="0" w:space="0" w:color="auto" w:frame="1"/>
                </w:rPr>
                <w:t>MDM9x35</w:t>
              </w:r>
            </w:hyperlink>
            <w:r w:rsidRPr="00A1496D">
              <w:rPr>
                <w:rFonts w:ascii="굴림" w:eastAsia="굴림" w:hAnsi="굴림" w:cs="굴림"/>
                <w:kern w:val="0"/>
                <w:sz w:val="24"/>
                <w:szCs w:val="24"/>
              </w:rPr>
              <w:t> → </w:t>
            </w:r>
            <w:hyperlink r:id="rId756" w:anchor="s-2.3.5" w:tooltip="퀄컴 고비" w:history="1">
              <w:r w:rsidRPr="00A1496D">
                <w:rPr>
                  <w:rFonts w:ascii="굴림" w:eastAsia="굴림" w:hAnsi="굴림" w:cs="굴림"/>
                  <w:color w:val="551A8B"/>
                  <w:kern w:val="0"/>
                  <w:sz w:val="24"/>
                  <w:szCs w:val="24"/>
                  <w:u w:val="single"/>
                  <w:bdr w:val="none" w:sz="0" w:space="0" w:color="auto" w:frame="1"/>
                </w:rPr>
                <w:t>MDM9x45</w:t>
              </w:r>
            </w:hyperlink>
          </w:p>
        </w:tc>
      </w:tr>
      <w:tr w:rsidR="00A1496D" w:rsidRPr="00A1496D" w:rsidTr="00A1496D">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r w:rsidRPr="00A1496D">
              <w:rPr>
                <w:rFonts w:ascii="굴림" w:eastAsia="굴림" w:hAnsi="굴림" w:cs="굴림"/>
                <w:kern w:val="0"/>
                <w:sz w:val="24"/>
                <w:szCs w:val="24"/>
              </w:rPr>
              <w:t>주요</w:t>
            </w:r>
            <w:r w:rsidRPr="00A1496D">
              <w:rPr>
                <w:rFonts w:ascii="굴림" w:eastAsia="굴림" w:hAnsi="굴림" w:cs="굴림"/>
                <w:kern w:val="0"/>
                <w:sz w:val="24"/>
                <w:szCs w:val="24"/>
              </w:rPr>
              <w:br/>
              <w:t>사용 기기</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A1496D" w:rsidRPr="00A1496D" w:rsidRDefault="00A1496D" w:rsidP="00A1496D">
            <w:pPr>
              <w:widowControl/>
              <w:wordWrap/>
              <w:autoSpaceDE/>
              <w:autoSpaceDN/>
              <w:spacing w:after="0" w:line="240" w:lineRule="auto"/>
              <w:jc w:val="center"/>
              <w:rPr>
                <w:rFonts w:ascii="굴림" w:eastAsia="굴림" w:hAnsi="굴림" w:cs="굴림"/>
                <w:kern w:val="0"/>
                <w:sz w:val="24"/>
                <w:szCs w:val="24"/>
              </w:rPr>
            </w:pPr>
            <w:hyperlink r:id="rId757" w:tooltip="LG G Flex 2" w:history="1">
              <w:r w:rsidRPr="00A1496D">
                <w:rPr>
                  <w:rFonts w:ascii="굴림" w:eastAsia="굴림" w:hAnsi="굴림" w:cs="굴림"/>
                  <w:color w:val="551A8B"/>
                  <w:kern w:val="0"/>
                  <w:sz w:val="24"/>
                  <w:szCs w:val="24"/>
                  <w:u w:val="single"/>
                  <w:bdr w:val="none" w:sz="0" w:space="0" w:color="auto" w:frame="1"/>
                </w:rPr>
                <w:t>LG G Flex 2</w:t>
              </w:r>
            </w:hyperlink>
            <w:r w:rsidRPr="00A1496D">
              <w:rPr>
                <w:rFonts w:ascii="굴림" w:eastAsia="굴림" w:hAnsi="굴림" w:cs="굴림"/>
                <w:kern w:val="0"/>
                <w:sz w:val="24"/>
                <w:szCs w:val="24"/>
              </w:rPr>
              <w:t>, </w:t>
            </w:r>
            <w:hyperlink r:id="rId758" w:anchor="s-2.2" w:tooltip="샤오미 MI Note" w:history="1">
              <w:r w:rsidRPr="00A1496D">
                <w:rPr>
                  <w:rFonts w:ascii="굴림" w:eastAsia="굴림" w:hAnsi="굴림" w:cs="굴림"/>
                  <w:color w:val="551A8B"/>
                  <w:kern w:val="0"/>
                  <w:sz w:val="24"/>
                  <w:szCs w:val="24"/>
                  <w:u w:val="single"/>
                  <w:bdr w:val="none" w:sz="0" w:space="0" w:color="auto" w:frame="1"/>
                </w:rPr>
                <w:t>MI Note Pro</w:t>
              </w:r>
            </w:hyperlink>
          </w:p>
        </w:tc>
      </w:tr>
    </w:tbl>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br/>
      </w:r>
      <w:r w:rsidRPr="00A1496D">
        <w:rPr>
          <w:rFonts w:ascii="Arial" w:eastAsia="굴림" w:hAnsi="Arial" w:cs="Arial"/>
          <w:color w:val="000000"/>
          <w:kern w:val="0"/>
          <w:sz w:val="18"/>
          <w:szCs w:val="18"/>
        </w:rPr>
        <w:t>우여곡절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끝에</w:t>
      </w:r>
      <w:r w:rsidRPr="00A1496D">
        <w:rPr>
          <w:rFonts w:ascii="Arial" w:eastAsia="굴림" w:hAnsi="Arial" w:cs="Arial"/>
          <w:color w:val="000000"/>
          <w:kern w:val="0"/>
          <w:sz w:val="18"/>
          <w:szCs w:val="18"/>
        </w:rPr>
        <w:t xml:space="preserve"> 2015</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CES 2015</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w:t>
      </w:r>
      <w:hyperlink r:id="rId759" w:tooltip="LG G Flex 2" w:history="1">
        <w:r w:rsidRPr="00A1496D">
          <w:rPr>
            <w:rFonts w:ascii="Arial" w:eastAsia="굴림" w:hAnsi="Arial" w:cs="Arial"/>
            <w:color w:val="551A8B"/>
            <w:kern w:val="0"/>
            <w:sz w:val="18"/>
            <w:szCs w:val="18"/>
            <w:u w:val="single"/>
            <w:bdr w:val="none" w:sz="0" w:space="0" w:color="auto" w:frame="1"/>
          </w:rPr>
          <w:t>LG G Flex 2</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탑재되어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제품화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기존에는</w:t>
      </w:r>
      <w:r w:rsidRPr="00A1496D">
        <w:rPr>
          <w:rFonts w:ascii="Arial" w:eastAsia="굴림" w:hAnsi="Arial" w:cs="Arial"/>
          <w:color w:val="000000"/>
          <w:kern w:val="0"/>
          <w:sz w:val="18"/>
          <w:szCs w:val="18"/>
        </w:rPr>
        <w:t> </w:t>
      </w:r>
      <w:hyperlink r:id="rId760" w:anchor="s-2.3.4" w:tooltip="퀄컴 고비" w:history="1">
        <w:r w:rsidRPr="00A1496D">
          <w:rPr>
            <w:rFonts w:ascii="Arial" w:eastAsia="굴림" w:hAnsi="Arial" w:cs="Arial"/>
            <w:color w:val="551A8B"/>
            <w:kern w:val="0"/>
            <w:sz w:val="18"/>
            <w:szCs w:val="18"/>
            <w:u w:val="single"/>
            <w:bdr w:val="none" w:sz="0" w:space="0" w:color="auto" w:frame="1"/>
          </w:rPr>
          <w:t>MDM9x35</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예정이었으나</w:t>
      </w:r>
      <w:r w:rsidRPr="00A1496D">
        <w:rPr>
          <w:rFonts w:ascii="Arial" w:eastAsia="굴림" w:hAnsi="Arial" w:cs="Arial"/>
          <w:color w:val="000000"/>
          <w:kern w:val="0"/>
          <w:sz w:val="18"/>
          <w:szCs w:val="18"/>
        </w:rPr>
        <w:t>, 2014</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12</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11</w:t>
      </w:r>
      <w:r w:rsidRPr="00A1496D">
        <w:rPr>
          <w:rFonts w:ascii="Arial" w:eastAsia="굴림" w:hAnsi="Arial" w:cs="Arial"/>
          <w:color w:val="000000"/>
          <w:kern w:val="0"/>
          <w:sz w:val="18"/>
          <w:szCs w:val="18"/>
        </w:rPr>
        <w:t>일에</w:t>
      </w:r>
      <w:r w:rsidRPr="00A1496D">
        <w:rPr>
          <w:rFonts w:ascii="Arial" w:eastAsia="굴림" w:hAnsi="Arial" w:cs="Arial"/>
          <w:color w:val="000000"/>
          <w:kern w:val="0"/>
          <w:sz w:val="18"/>
          <w:szCs w:val="18"/>
        </w:rPr>
        <w:t> </w:t>
      </w:r>
      <w:hyperlink r:id="rId761" w:tgtFrame="_blank" w:history="1">
        <w:r w:rsidRPr="00A1496D">
          <w:rPr>
            <w:rFonts w:ascii="Arial" w:eastAsia="굴림" w:hAnsi="Arial" w:cs="Arial"/>
            <w:color w:val="009900"/>
            <w:kern w:val="0"/>
            <w:sz w:val="18"/>
            <w:szCs w:val="18"/>
            <w:u w:val="single"/>
            <w:bdr w:val="none" w:sz="0" w:space="0" w:color="auto" w:frame="1"/>
          </w:rPr>
          <w:t xml:space="preserve">LTE </w:t>
        </w:r>
        <w:proofErr w:type="gramStart"/>
        <w:r w:rsidRPr="00A1496D">
          <w:rPr>
            <w:rFonts w:ascii="Arial" w:eastAsia="굴림" w:hAnsi="Arial" w:cs="Arial"/>
            <w:color w:val="009900"/>
            <w:kern w:val="0"/>
            <w:sz w:val="18"/>
            <w:szCs w:val="18"/>
            <w:u w:val="single"/>
            <w:bdr w:val="none" w:sz="0" w:space="0" w:color="auto" w:frame="1"/>
          </w:rPr>
          <w:t>Cat.9</w:t>
        </w:r>
        <w:proofErr w:type="gramEnd"/>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급</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모뎀인</w:t>
        </w:r>
        <w:r w:rsidRPr="00A1496D">
          <w:rPr>
            <w:rFonts w:ascii="Arial" w:eastAsia="굴림" w:hAnsi="Arial" w:cs="Arial"/>
            <w:color w:val="009900"/>
            <w:kern w:val="0"/>
            <w:sz w:val="18"/>
            <w:szCs w:val="18"/>
            <w:u w:val="single"/>
            <w:bdr w:val="none" w:sz="0" w:space="0" w:color="auto" w:frame="1"/>
          </w:rPr>
          <w:t xml:space="preserve"> MDM9x45</w:t>
        </w:r>
        <w:r w:rsidRPr="00A1496D">
          <w:rPr>
            <w:rFonts w:ascii="Arial" w:eastAsia="굴림" w:hAnsi="Arial" w:cs="Arial"/>
            <w:color w:val="009900"/>
            <w:kern w:val="0"/>
            <w:sz w:val="18"/>
            <w:szCs w:val="18"/>
            <w:u w:val="single"/>
            <w:bdr w:val="none" w:sz="0" w:space="0" w:color="auto" w:frame="1"/>
          </w:rPr>
          <w:t>로</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상향</w:t>
        </w:r>
      </w:hyperlink>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문제는</w:t>
      </w:r>
      <w:r w:rsidRPr="00A1496D">
        <w:rPr>
          <w:rFonts w:ascii="Arial" w:eastAsia="굴림" w:hAnsi="Arial" w:cs="Arial"/>
          <w:color w:val="000000"/>
          <w:kern w:val="0"/>
          <w:sz w:val="18"/>
          <w:szCs w:val="18"/>
        </w:rPr>
        <w:t xml:space="preserve"> 64-bit</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돌리고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있음에도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불구하고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낮다</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fldChar w:fldCharType="begin"/>
      </w:r>
      <w:r w:rsidRPr="00A1496D">
        <w:rPr>
          <w:rFonts w:ascii="Arial" w:eastAsia="굴림" w:hAnsi="Arial" w:cs="Arial"/>
          <w:color w:val="000000"/>
          <w:kern w:val="0"/>
          <w:sz w:val="18"/>
          <w:szCs w:val="18"/>
        </w:rPr>
        <w:instrText xml:space="preserve"> HYPERLINK "http://browser.primatelabs.com/geekbench3/search?dir=desc&amp;q=MSM8994&amp;sort=multicore_score" \t "_blank" </w:instrText>
      </w:r>
      <w:r w:rsidRPr="00A1496D">
        <w:rPr>
          <w:rFonts w:ascii="Arial" w:eastAsia="굴림" w:hAnsi="Arial" w:cs="Arial"/>
          <w:color w:val="000000"/>
          <w:kern w:val="0"/>
          <w:sz w:val="18"/>
          <w:szCs w:val="18"/>
        </w:rPr>
        <w:fldChar w:fldCharType="separate"/>
      </w:r>
      <w:r w:rsidRPr="00A1496D">
        <w:rPr>
          <w:rFonts w:ascii="Arial" w:eastAsia="굴림" w:hAnsi="Arial" w:cs="Arial"/>
          <w:color w:val="009900"/>
          <w:kern w:val="0"/>
          <w:sz w:val="18"/>
          <w:szCs w:val="18"/>
          <w:u w:val="single"/>
          <w:bdr w:val="none" w:sz="0" w:space="0" w:color="auto" w:frame="1"/>
        </w:rPr>
        <w:t>Geekbench</w:t>
      </w:r>
      <w:proofErr w:type="spellEnd"/>
      <w:r w:rsidRPr="00A1496D">
        <w:rPr>
          <w:rFonts w:ascii="Arial" w:eastAsia="굴림" w:hAnsi="Arial" w:cs="Arial"/>
          <w:color w:val="009900"/>
          <w:kern w:val="0"/>
          <w:sz w:val="18"/>
          <w:szCs w:val="18"/>
          <w:u w:val="single"/>
          <w:bdr w:val="none" w:sz="0" w:space="0" w:color="auto" w:frame="1"/>
        </w:rPr>
        <w:t xml:space="preserve"> 3</w:t>
      </w:r>
      <w:r w:rsidRPr="00A1496D">
        <w:rPr>
          <w:rFonts w:ascii="Arial" w:eastAsia="굴림" w:hAnsi="Arial" w:cs="Arial"/>
          <w:color w:val="000000"/>
          <w:kern w:val="0"/>
          <w:sz w:val="18"/>
          <w:szCs w:val="18"/>
        </w:rPr>
        <w:fldChar w:fldCharType="end"/>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측정된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결과에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의하면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일단</w:t>
      </w:r>
      <w:r w:rsidRPr="00A1496D">
        <w:rPr>
          <w:rFonts w:ascii="Arial" w:eastAsia="굴림" w:hAnsi="Arial" w:cs="Arial"/>
          <w:color w:val="000000"/>
          <w:kern w:val="0"/>
          <w:sz w:val="18"/>
          <w:szCs w:val="18"/>
        </w:rPr>
        <w:t xml:space="preserve"> 64-bit</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구동이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20nm</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w:t>
      </w:r>
      <w:hyperlink r:id="rId762"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w:t>
      </w:r>
      <w:hyperlink r:id="rId763" w:anchor="fn24" w:tooltip="다만, 세세하게 따지고 들어가면 차이점이 존재한다. 우선, 생산된 회사가 다르다. 스냅드래곤 810 MSM8994는 [[애플(기업)|애플]]의 [[애플 A 시리즈|Apple A8과 Apple A8X]]와 동일한 [[TSMC]] 20nm HPm 공정이고 [[엑시노스]] 5433은 삼성 20nm HKMG 공정이다. 또한, [[CPU]] 아키텍쳐의 리비전 버전역시 스냅드래곤 810 MSM8994가 엑시노스 5433보다 더 최신이며 세팅 클럭 역시 스냅드래곤 810 MSM8994쪽이 더 높다.그런대도 성능안나오면 어쩌자는건지" w:history="1">
        <w:r w:rsidRPr="00A1496D">
          <w:rPr>
            <w:rFonts w:ascii="굴림체" w:eastAsia="굴림체" w:hAnsi="굴림체" w:cs="굴림체"/>
            <w:color w:val="551A8B"/>
            <w:kern w:val="0"/>
            <w:sz w:val="15"/>
            <w:szCs w:val="15"/>
            <w:u w:val="single"/>
            <w:bdr w:val="none" w:sz="0" w:space="0" w:color="auto" w:frame="1"/>
            <w:vertAlign w:val="superscript"/>
          </w:rPr>
          <w:t>[24]</w:t>
        </w:r>
      </w:hyperlink>
      <w:r w:rsidRPr="00A1496D">
        <w:rPr>
          <w:rFonts w:ascii="Arial" w:eastAsia="굴림" w:hAnsi="Arial" w:cs="Arial"/>
          <w:color w:val="000000"/>
          <w:kern w:val="0"/>
          <w:sz w:val="18"/>
          <w:szCs w:val="18"/>
        </w:rPr>
        <w:t>하면서</w:t>
      </w:r>
      <w:r w:rsidRPr="00A1496D">
        <w:rPr>
          <w:rFonts w:ascii="Arial" w:eastAsia="굴림" w:hAnsi="Arial" w:cs="Arial"/>
          <w:color w:val="000000"/>
          <w:kern w:val="0"/>
          <w:sz w:val="18"/>
          <w:szCs w:val="18"/>
        </w:rPr>
        <w:t xml:space="preserve"> 64-bit</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아닌</w:t>
      </w:r>
      <w:r w:rsidRPr="00A1496D">
        <w:rPr>
          <w:rFonts w:ascii="Arial" w:eastAsia="굴림" w:hAnsi="Arial" w:cs="Arial"/>
          <w:color w:val="000000"/>
          <w:kern w:val="0"/>
          <w:sz w:val="18"/>
          <w:szCs w:val="18"/>
        </w:rPr>
        <w:t xml:space="preserve"> 32-bit</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측정된</w:t>
      </w:r>
      <w:r w:rsidRPr="00A1496D">
        <w:rPr>
          <w:rFonts w:ascii="Arial" w:eastAsia="굴림" w:hAnsi="Arial" w:cs="Arial"/>
          <w:color w:val="000000"/>
          <w:kern w:val="0"/>
          <w:sz w:val="18"/>
          <w:szCs w:val="18"/>
        </w:rPr>
        <w:t> </w:t>
      </w:r>
      <w:hyperlink r:id="rId764" w:tgtFrame="_blank" w:history="1">
        <w:r w:rsidRPr="00A1496D">
          <w:rPr>
            <w:rFonts w:ascii="Arial" w:eastAsia="굴림" w:hAnsi="Arial" w:cs="Arial"/>
            <w:color w:val="009900"/>
            <w:kern w:val="0"/>
            <w:sz w:val="18"/>
            <w:szCs w:val="18"/>
            <w:u w:val="single"/>
            <w:bdr w:val="none" w:sz="0" w:space="0" w:color="auto" w:frame="1"/>
          </w:rPr>
          <w:t>엑시노스</w:t>
        </w:r>
        <w:r w:rsidRPr="00A1496D">
          <w:rPr>
            <w:rFonts w:ascii="Arial" w:eastAsia="굴림" w:hAnsi="Arial" w:cs="Arial"/>
            <w:color w:val="009900"/>
            <w:kern w:val="0"/>
            <w:sz w:val="18"/>
            <w:szCs w:val="18"/>
            <w:u w:val="single"/>
            <w:bdr w:val="none" w:sz="0" w:space="0" w:color="auto" w:frame="1"/>
          </w:rPr>
          <w:t xml:space="preserve"> 5433</w:t>
        </w:r>
      </w:hyperlink>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추가로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싱글코어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점수는</w:t>
      </w:r>
      <w:r w:rsidRPr="00A1496D">
        <w:rPr>
          <w:rFonts w:ascii="Arial" w:eastAsia="굴림" w:hAnsi="Arial" w:cs="Arial"/>
          <w:color w:val="000000"/>
          <w:kern w:val="0"/>
          <w:sz w:val="18"/>
          <w:szCs w:val="18"/>
        </w:rPr>
        <w:t> </w:t>
      </w:r>
      <w:hyperlink r:id="rId765" w:tgtFrame="_blank" w:history="1">
        <w:r w:rsidRPr="00A1496D">
          <w:rPr>
            <w:rFonts w:ascii="Arial" w:eastAsia="굴림" w:hAnsi="Arial" w:cs="Arial"/>
            <w:color w:val="009900"/>
            <w:kern w:val="0"/>
            <w:sz w:val="18"/>
            <w:szCs w:val="18"/>
            <w:u w:val="single"/>
            <w:bdr w:val="none" w:sz="0" w:space="0" w:color="auto" w:frame="1"/>
          </w:rPr>
          <w:t>스냅드래곤</w:t>
        </w:r>
        <w:r w:rsidRPr="00A1496D">
          <w:rPr>
            <w:rFonts w:ascii="Arial" w:eastAsia="굴림" w:hAnsi="Arial" w:cs="Arial"/>
            <w:color w:val="009900"/>
            <w:kern w:val="0"/>
            <w:sz w:val="18"/>
            <w:szCs w:val="18"/>
            <w:u w:val="single"/>
            <w:bdr w:val="none" w:sz="0" w:space="0" w:color="auto" w:frame="1"/>
          </w:rPr>
          <w:t xml:space="preserve"> 805 APQ8084</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비슷한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GPU</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개발자용으로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출시한</w:t>
      </w:r>
      <w:r w:rsidRPr="00A1496D">
        <w:rPr>
          <w:rFonts w:ascii="Arial" w:eastAsia="굴림" w:hAnsi="Arial" w:cs="Arial"/>
          <w:color w:val="000000"/>
          <w:kern w:val="0"/>
          <w:sz w:val="18"/>
          <w:szCs w:val="18"/>
        </w:rPr>
        <w:t> </w:t>
      </w:r>
      <w:hyperlink r:id="rId766" w:tgtFrame="_blank" w:history="1">
        <w:r w:rsidRPr="00A1496D">
          <w:rPr>
            <w:rFonts w:ascii="Arial" w:eastAsia="굴림" w:hAnsi="Arial" w:cs="Arial"/>
            <w:color w:val="009900"/>
            <w:kern w:val="0"/>
            <w:sz w:val="18"/>
            <w:szCs w:val="18"/>
            <w:u w:val="single"/>
            <w:bdr w:val="none" w:sz="0" w:space="0" w:color="auto" w:frame="1"/>
          </w:rPr>
          <w:t>레퍼런스</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보드</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공개되었는데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오프스크린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420</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단순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오버클럭한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hyperlink r:id="rId767" w:anchor="fn25" w:tooltip="온스크린으로 비교가 힘든 것이, 해당 기기는 오로지 개발자용 기기이기에 4K 해상도의 [[디스플레이]]를 탑재했다." w:history="1">
        <w:r w:rsidRPr="00A1496D">
          <w:rPr>
            <w:rFonts w:ascii="굴림체" w:eastAsia="굴림체" w:hAnsi="굴림체" w:cs="굴림체"/>
            <w:color w:val="551A8B"/>
            <w:kern w:val="0"/>
            <w:sz w:val="15"/>
            <w:szCs w:val="15"/>
            <w:u w:val="single"/>
            <w:bdr w:val="none" w:sz="0" w:space="0" w:color="auto" w:frame="1"/>
            <w:vertAlign w:val="superscript"/>
          </w:rPr>
          <w:t>[25]</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첫</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상용화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모델인</w:t>
      </w:r>
      <w:r w:rsidRPr="00A1496D">
        <w:rPr>
          <w:rFonts w:ascii="Arial" w:eastAsia="굴림" w:hAnsi="Arial" w:cs="Arial"/>
          <w:color w:val="000000"/>
          <w:kern w:val="0"/>
          <w:sz w:val="18"/>
          <w:szCs w:val="18"/>
        </w:rPr>
        <w:t> </w:t>
      </w:r>
      <w:hyperlink r:id="rId768" w:tooltip="LG G Flex 2" w:history="1">
        <w:r w:rsidRPr="00A1496D">
          <w:rPr>
            <w:rFonts w:ascii="Arial" w:eastAsia="굴림" w:hAnsi="Arial" w:cs="Arial"/>
            <w:color w:val="551A8B"/>
            <w:kern w:val="0"/>
            <w:sz w:val="18"/>
            <w:szCs w:val="18"/>
            <w:u w:val="single"/>
            <w:bdr w:val="none" w:sz="0" w:space="0" w:color="auto" w:frame="1"/>
          </w:rPr>
          <w:t>LG G Flex 2</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769" w:tgtFrame="_blank" w:history="1">
        <w:r w:rsidRPr="00A1496D">
          <w:rPr>
            <w:rFonts w:ascii="Arial" w:eastAsia="굴림" w:hAnsi="Arial" w:cs="Arial"/>
            <w:color w:val="009900"/>
            <w:kern w:val="0"/>
            <w:sz w:val="18"/>
            <w:szCs w:val="18"/>
            <w:u w:val="single"/>
            <w:bdr w:val="none" w:sz="0" w:space="0" w:color="auto" w:frame="1"/>
          </w:rPr>
          <w:t>그래픽</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벤치가</w:t>
        </w:r>
        <w:r w:rsidRPr="00A1496D">
          <w:rPr>
            <w:rFonts w:ascii="Arial" w:eastAsia="굴림" w:hAnsi="Arial" w:cs="Arial"/>
            <w:color w:val="009900"/>
            <w:kern w:val="0"/>
            <w:sz w:val="18"/>
            <w:szCs w:val="18"/>
            <w:u w:val="single"/>
            <w:bdr w:val="none" w:sz="0" w:space="0" w:color="auto" w:frame="1"/>
          </w:rPr>
          <w:t xml:space="preserve"> </w:t>
        </w:r>
        <w:r w:rsidRPr="00A1496D">
          <w:rPr>
            <w:rFonts w:ascii="Arial" w:eastAsia="굴림" w:hAnsi="Arial" w:cs="Arial"/>
            <w:color w:val="009900"/>
            <w:kern w:val="0"/>
            <w:sz w:val="18"/>
            <w:szCs w:val="18"/>
            <w:u w:val="single"/>
            <w:bdr w:val="none" w:sz="0" w:space="0" w:color="auto" w:frame="1"/>
          </w:rPr>
          <w:t>공개</w:t>
        </w:r>
      </w:hyperlink>
      <w:r w:rsidRPr="00A1496D">
        <w:rPr>
          <w:rFonts w:ascii="Arial" w:eastAsia="굴림" w:hAnsi="Arial" w:cs="Arial"/>
          <w:color w:val="000000"/>
          <w:kern w:val="0"/>
          <w:sz w:val="18"/>
          <w:szCs w:val="18"/>
        </w:rPr>
        <w:t>되면서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관련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커뮤니티가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카오스에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빠졌다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이야기를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대변하듯</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전작인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스냅드레곤</w:t>
      </w:r>
      <w:proofErr w:type="spellEnd"/>
      <w:r w:rsidRPr="00A1496D">
        <w:rPr>
          <w:rFonts w:ascii="Arial" w:eastAsia="굴림" w:hAnsi="Arial" w:cs="Arial"/>
          <w:color w:val="000000"/>
          <w:kern w:val="0"/>
          <w:sz w:val="18"/>
          <w:szCs w:val="18"/>
        </w:rPr>
        <w:t xml:space="preserve"> 805 APQ8084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420</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있으며</w:t>
      </w:r>
      <w:r w:rsidRPr="00A1496D">
        <w:rPr>
          <w:rFonts w:ascii="Arial" w:eastAsia="굴림" w:hAnsi="Arial" w:cs="Arial"/>
          <w:color w:val="000000"/>
          <w:kern w:val="0"/>
          <w:sz w:val="18"/>
          <w:szCs w:val="18"/>
        </w:rPr>
        <w:t> </w:t>
      </w:r>
      <w:hyperlink r:id="rId770"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5433</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Mali-T760 </w:t>
      </w:r>
      <w:proofErr w:type="spellStart"/>
      <w:r w:rsidRPr="00A1496D">
        <w:rPr>
          <w:rFonts w:ascii="Arial" w:eastAsia="굴림" w:hAnsi="Arial" w:cs="Arial"/>
          <w:color w:val="000000"/>
          <w:kern w:val="0"/>
          <w:sz w:val="18"/>
          <w:szCs w:val="18"/>
        </w:rPr>
        <w:t>헥사코어와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비교하면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오차범위내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동급의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보여주는</w:t>
      </w:r>
      <w:r w:rsidRPr="00A1496D">
        <w:rPr>
          <w:rFonts w:ascii="Arial" w:eastAsia="굴림" w:hAnsi="Arial" w:cs="Arial"/>
          <w:color w:val="000000"/>
          <w:kern w:val="0"/>
          <w:sz w:val="18"/>
          <w:szCs w:val="18"/>
        </w:rPr>
        <w:t> </w:t>
      </w:r>
      <w:del w:id="9" w:author="Unknown">
        <w:r w:rsidRPr="00A1496D">
          <w:rPr>
            <w:rFonts w:ascii="Arial" w:eastAsia="굴림" w:hAnsi="Arial" w:cs="Arial"/>
            <w:color w:val="7F7F7F"/>
            <w:kern w:val="0"/>
            <w:sz w:val="18"/>
            <w:szCs w:val="18"/>
          </w:rPr>
          <w:delText>충격과</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공포의</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결과가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나와버렸다</w:t>
      </w:r>
      <w:r w:rsidRPr="00A1496D">
        <w:rPr>
          <w:rFonts w:ascii="Arial" w:eastAsia="굴림" w:hAnsi="Arial" w:cs="Arial"/>
          <w:color w:val="000000"/>
          <w:kern w:val="0"/>
          <w:sz w:val="18"/>
          <w:szCs w:val="18"/>
        </w:rPr>
        <w:t>. </w:t>
      </w:r>
      <w:del w:id="10" w:author="Unknown">
        <w:r w:rsidRPr="00A1496D">
          <w:rPr>
            <w:rFonts w:ascii="Arial" w:eastAsia="굴림" w:hAnsi="Arial" w:cs="Arial"/>
            <w:color w:val="7F7F7F"/>
            <w:kern w:val="0"/>
            <w:sz w:val="18"/>
            <w:szCs w:val="18"/>
          </w:rPr>
          <w:delText>이런놈으로</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엑시노스</w:delText>
        </w:r>
        <w:r w:rsidRPr="00A1496D">
          <w:rPr>
            <w:rFonts w:ascii="Arial" w:eastAsia="굴림" w:hAnsi="Arial" w:cs="Arial"/>
            <w:color w:val="7F7F7F"/>
            <w:kern w:val="0"/>
            <w:sz w:val="18"/>
            <w:szCs w:val="18"/>
          </w:rPr>
          <w:delText xml:space="preserve"> 7420</w:delText>
        </w:r>
        <w:r w:rsidRPr="00A1496D">
          <w:rPr>
            <w:rFonts w:ascii="Arial" w:eastAsia="굴림" w:hAnsi="Arial" w:cs="Arial"/>
            <w:color w:val="7F7F7F"/>
            <w:kern w:val="0"/>
            <w:sz w:val="18"/>
            <w:szCs w:val="18"/>
          </w:rPr>
          <w:delText>을</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상대</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하겠다니</w:delText>
        </w:r>
      </w:del>
      <w:r w:rsidRPr="00A1496D">
        <w:rPr>
          <w:rFonts w:ascii="Arial" w:eastAsia="굴림" w:hAnsi="Arial" w:cs="Arial"/>
          <w:color w:val="000000"/>
          <w:kern w:val="0"/>
          <w:sz w:val="18"/>
          <w:szCs w:val="18"/>
        </w:rPr>
        <w:t> </w:t>
      </w:r>
      <w:del w:id="11" w:author="Unknown">
        <w:r w:rsidRPr="00A1496D">
          <w:rPr>
            <w:rFonts w:ascii="Arial" w:eastAsia="굴림" w:hAnsi="Arial" w:cs="Arial"/>
            <w:color w:val="7F7F7F"/>
            <w:kern w:val="0"/>
            <w:sz w:val="18"/>
            <w:szCs w:val="18"/>
          </w:rPr>
          <w:delText>한참</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전에</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출시한</w:delText>
        </w:r>
        <w:r w:rsidRPr="00A1496D">
          <w:rPr>
            <w:rFonts w:ascii="Arial" w:eastAsia="굴림" w:hAnsi="Arial" w:cs="Arial"/>
            <w:color w:val="7F7F7F"/>
            <w:kern w:val="0"/>
            <w:sz w:val="18"/>
            <w:szCs w:val="18"/>
          </w:rPr>
          <w:delText xml:space="preserve"> 5433</w:delText>
        </w:r>
        <w:r w:rsidRPr="00A1496D">
          <w:rPr>
            <w:rFonts w:ascii="Arial" w:eastAsia="굴림" w:hAnsi="Arial" w:cs="Arial"/>
            <w:color w:val="7F7F7F"/>
            <w:kern w:val="0"/>
            <w:sz w:val="18"/>
            <w:szCs w:val="18"/>
          </w:rPr>
          <w:delText>보다</w:delText>
        </w:r>
        <w:r w:rsidRPr="00A1496D">
          <w:rPr>
            <w:rFonts w:ascii="Arial" w:eastAsia="굴림" w:hAnsi="Arial" w:cs="Arial"/>
            <w:color w:val="7F7F7F"/>
            <w:kern w:val="0"/>
            <w:sz w:val="18"/>
            <w:szCs w:val="18"/>
          </w:rPr>
          <w:delText xml:space="preserve"> CPU</w:delText>
        </w:r>
        <w:r w:rsidRPr="00A1496D">
          <w:rPr>
            <w:rFonts w:ascii="Arial" w:eastAsia="굴림" w:hAnsi="Arial" w:cs="Arial"/>
            <w:color w:val="7F7F7F"/>
            <w:kern w:val="0"/>
            <w:sz w:val="18"/>
            <w:szCs w:val="18"/>
          </w:rPr>
          <w:delText>는</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떨어지고</w:delText>
        </w:r>
        <w:r w:rsidRPr="00A1496D">
          <w:rPr>
            <w:rFonts w:ascii="Arial" w:eastAsia="굴림" w:hAnsi="Arial" w:cs="Arial"/>
            <w:color w:val="7F7F7F"/>
            <w:kern w:val="0"/>
            <w:sz w:val="18"/>
            <w:szCs w:val="18"/>
          </w:rPr>
          <w:delText xml:space="preserve"> GPU</w:delText>
        </w:r>
        <w:r w:rsidRPr="00A1496D">
          <w:rPr>
            <w:rFonts w:ascii="Arial" w:eastAsia="굴림" w:hAnsi="Arial" w:cs="Arial"/>
            <w:color w:val="7F7F7F"/>
            <w:kern w:val="0"/>
            <w:sz w:val="18"/>
            <w:szCs w:val="18"/>
          </w:rPr>
          <w:delText>는</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동급이면</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게다가</w:t>
      </w:r>
      <w:r w:rsidRPr="00A1496D">
        <w:rPr>
          <w:rFonts w:ascii="Arial" w:eastAsia="굴림" w:hAnsi="Arial" w:cs="Arial"/>
          <w:color w:val="000000"/>
          <w:kern w:val="0"/>
          <w:sz w:val="18"/>
          <w:szCs w:val="18"/>
        </w:rPr>
        <w:t> </w:t>
      </w:r>
      <w:hyperlink r:id="rId771"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5433</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w:t>
      </w:r>
      <w:r w:rsidRPr="00A1496D">
        <w:rPr>
          <w:rFonts w:ascii="Arial" w:eastAsia="굴림" w:hAnsi="Arial" w:cs="Arial"/>
          <w:color w:val="000000"/>
          <w:kern w:val="0"/>
          <w:sz w:val="18"/>
          <w:szCs w:val="18"/>
        </w:rPr>
        <w:t> </w:t>
      </w:r>
      <w:proofErr w:type="spellStart"/>
      <w:r w:rsidRPr="00A1496D">
        <w:rPr>
          <w:rFonts w:ascii="Arial" w:eastAsia="굴림" w:hAnsi="Arial" w:cs="Arial"/>
          <w:b/>
          <w:bCs/>
          <w:color w:val="000000"/>
          <w:kern w:val="0"/>
          <w:sz w:val="18"/>
          <w:szCs w:val="18"/>
        </w:rPr>
        <w:t>스냅드래곤</w:t>
      </w:r>
      <w:proofErr w:type="spellEnd"/>
      <w:r w:rsidRPr="00A1496D">
        <w:rPr>
          <w:rFonts w:ascii="Arial" w:eastAsia="굴림" w:hAnsi="Arial" w:cs="Arial"/>
          <w:b/>
          <w:bCs/>
          <w:color w:val="000000"/>
          <w:kern w:val="0"/>
          <w:sz w:val="18"/>
          <w:szCs w:val="18"/>
        </w:rPr>
        <w:t xml:space="preserve"> 805 APQ8084</w:t>
      </w:r>
      <w:r w:rsidRPr="00A1496D">
        <w:rPr>
          <w:rFonts w:ascii="Arial" w:eastAsia="굴림" w:hAnsi="Arial" w:cs="Arial"/>
          <w:b/>
          <w:bCs/>
          <w:color w:val="000000"/>
          <w:kern w:val="0"/>
          <w:sz w:val="18"/>
          <w:szCs w:val="18"/>
        </w:rPr>
        <w:t>의</w:t>
      </w:r>
      <w:r w:rsidRPr="00A1496D">
        <w:rPr>
          <w:rFonts w:ascii="Arial" w:eastAsia="굴림" w:hAnsi="Arial" w:cs="Arial"/>
          <w:b/>
          <w:bCs/>
          <w:color w:val="000000"/>
          <w:kern w:val="0"/>
          <w:sz w:val="18"/>
          <w:szCs w:val="18"/>
        </w:rPr>
        <w:t xml:space="preserve"> </w:t>
      </w:r>
      <w:proofErr w:type="spellStart"/>
      <w:r w:rsidRPr="00A1496D">
        <w:rPr>
          <w:rFonts w:ascii="Arial" w:eastAsia="굴림" w:hAnsi="Arial" w:cs="Arial"/>
          <w:b/>
          <w:bCs/>
          <w:color w:val="000000"/>
          <w:kern w:val="0"/>
          <w:sz w:val="18"/>
          <w:szCs w:val="18"/>
        </w:rPr>
        <w:t>대항마</w:t>
      </w:r>
      <w:r w:rsidRPr="00A1496D">
        <w:rPr>
          <w:rFonts w:ascii="Arial" w:eastAsia="굴림" w:hAnsi="Arial" w:cs="Arial"/>
          <w:color w:val="000000"/>
          <w:kern w:val="0"/>
          <w:sz w:val="18"/>
          <w:szCs w:val="18"/>
        </w:rPr>
        <w:t>이다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전반적으로</w:t>
      </w:r>
      <w:r w:rsidRPr="00A1496D">
        <w:rPr>
          <w:rFonts w:ascii="Arial" w:eastAsia="굴림" w:hAnsi="Arial" w:cs="Arial"/>
          <w:color w:val="000000"/>
          <w:kern w:val="0"/>
          <w:sz w:val="18"/>
          <w:szCs w:val="18"/>
        </w:rPr>
        <w:t xml:space="preserve"> 1</w:t>
      </w:r>
      <w:r w:rsidRPr="00A1496D">
        <w:rPr>
          <w:rFonts w:ascii="Arial" w:eastAsia="굴림" w:hAnsi="Arial" w:cs="Arial"/>
          <w:color w:val="000000"/>
          <w:kern w:val="0"/>
          <w:sz w:val="18"/>
          <w:szCs w:val="18"/>
        </w:rPr>
        <w:t>세대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있게된다는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소리가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72"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773" w:anchor="toc" w:history="1">
        <w:r w:rsidRPr="00A1496D">
          <w:rPr>
            <w:rFonts w:ascii="Arial" w:eastAsia="굴림" w:hAnsi="Arial" w:cs="Arial"/>
            <w:b/>
            <w:bCs/>
            <w:color w:val="551A8B"/>
            <w:kern w:val="0"/>
            <w:sz w:val="36"/>
            <w:szCs w:val="36"/>
            <w:u w:val="single"/>
            <w:bdr w:val="none" w:sz="0" w:space="0" w:color="auto" w:frame="1"/>
          </w:rPr>
          <w:t>5</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xml:space="preserve"> Qualcomm </w:t>
      </w:r>
      <w:proofErr w:type="spellStart"/>
      <w:r w:rsidRPr="00A1496D">
        <w:rPr>
          <w:rFonts w:ascii="Arial" w:eastAsia="굴림" w:hAnsi="Arial" w:cs="Arial"/>
          <w:b/>
          <w:bCs/>
          <w:color w:val="000000"/>
          <w:kern w:val="0"/>
          <w:sz w:val="36"/>
          <w:szCs w:val="36"/>
        </w:rPr>
        <w:t>Adreno</w:t>
      </w:r>
      <w:proofErr w:type="spellEnd"/>
      <w:r w:rsidRPr="00A1496D">
        <w:rPr>
          <w:rFonts w:ascii="Arial" w:eastAsia="굴림" w:hAnsi="Arial" w:cs="Arial"/>
          <w:b/>
          <w:bCs/>
          <w:color w:val="000000"/>
          <w:kern w:val="0"/>
          <w:sz w:val="36"/>
          <w:szCs w:val="36"/>
        </w:rPr>
        <w:t xml:space="preserve"> GPU </w:t>
      </w:r>
      <w:hyperlink r:id="rId774" w:anchor="s-5"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기본적으로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내장되는</w:t>
      </w:r>
      <w:r w:rsidRPr="00A1496D">
        <w:rPr>
          <w:rFonts w:ascii="Arial" w:eastAsia="굴림" w:hAnsi="Arial" w:cs="Arial"/>
          <w:color w:val="000000"/>
          <w:kern w:val="0"/>
          <w:sz w:val="18"/>
          <w:szCs w:val="18"/>
        </w:rPr>
        <w:t> </w:t>
      </w:r>
      <w:hyperlink r:id="rId775"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w:t>
      </w:r>
      <w:r w:rsidRPr="00A1496D">
        <w:rPr>
          <w:rFonts w:ascii="Arial" w:eastAsia="굴림" w:hAnsi="Arial" w:cs="Arial"/>
          <w:color w:val="000000"/>
          <w:kern w:val="0"/>
          <w:sz w:val="18"/>
          <w:szCs w:val="18"/>
        </w:rPr>
        <w:t> </w:t>
      </w:r>
      <w:hyperlink r:id="rId776" w:tooltip="GPU" w:history="1">
        <w:r w:rsidRPr="00A1496D">
          <w:rPr>
            <w:rFonts w:ascii="Arial" w:eastAsia="굴림" w:hAnsi="Arial" w:cs="Arial"/>
            <w:color w:val="551A8B"/>
            <w:kern w:val="0"/>
            <w:sz w:val="18"/>
            <w:szCs w:val="18"/>
            <w:u w:val="single"/>
            <w:bdr w:val="none" w:sz="0" w:space="0" w:color="auto" w:frame="1"/>
          </w:rPr>
          <w:t>GPU</w:t>
        </w:r>
      </w:hyperlink>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전신은</w:t>
      </w:r>
      <w:r w:rsidRPr="00A1496D">
        <w:rPr>
          <w:rFonts w:ascii="Arial" w:eastAsia="굴림" w:hAnsi="Arial" w:cs="Arial"/>
          <w:color w:val="000000"/>
          <w:kern w:val="0"/>
          <w:sz w:val="18"/>
          <w:szCs w:val="18"/>
        </w:rPr>
        <w:t xml:space="preserve"> ATI</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그래픽</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사업부다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IMAGEIN</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대표되는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사업부를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인수하여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개발한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이름역시</w:t>
      </w:r>
      <w:proofErr w:type="spellEnd"/>
      <w:r w:rsidRPr="00A1496D">
        <w:rPr>
          <w:rFonts w:ascii="Arial" w:eastAsia="굴림" w:hAnsi="Arial" w:cs="Arial"/>
          <w:color w:val="000000"/>
          <w:kern w:val="0"/>
          <w:sz w:val="18"/>
          <w:szCs w:val="18"/>
        </w:rPr>
        <w:t xml:space="preserve"> Radeon</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777" w:tooltip="아나그램" w:history="1">
        <w:r w:rsidRPr="00A1496D">
          <w:rPr>
            <w:rFonts w:ascii="Arial" w:eastAsia="굴림" w:hAnsi="Arial" w:cs="Arial"/>
            <w:color w:val="551A8B"/>
            <w:kern w:val="0"/>
            <w:sz w:val="18"/>
            <w:szCs w:val="18"/>
            <w:u w:val="single"/>
            <w:bdr w:val="none" w:sz="0" w:space="0" w:color="auto" w:frame="1"/>
          </w:rPr>
          <w:t>스펠링</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배열을</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바꿔서</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전통적으로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버텍스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괜찮은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픽셀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처리능력은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떨어진다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버텍스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위주의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나오겠지만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게임들을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폴리곤은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적당히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적게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lastRenderedPageBreak/>
        <w:t>위에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텍스쳐를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발라주는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형식인데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게임들은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당연히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픽셀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필레이트가</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버텍스보다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딸리는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맞지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형태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당연히</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버텍스에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중점을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벤치마크는</w:t>
      </w:r>
      <w:r w:rsidRPr="00A1496D">
        <w:rPr>
          <w:rFonts w:ascii="Arial" w:eastAsia="굴림" w:hAnsi="Arial" w:cs="Arial"/>
          <w:color w:val="000000"/>
          <w:kern w:val="0"/>
          <w:sz w:val="18"/>
          <w:szCs w:val="18"/>
        </w:rPr>
        <w:t> </w:t>
      </w:r>
      <w:hyperlink r:id="rId778" w:tooltip="ARM Mali 그래픽" w:history="1">
        <w:r w:rsidRPr="00A1496D">
          <w:rPr>
            <w:rFonts w:ascii="Arial" w:eastAsia="굴림" w:hAnsi="Arial" w:cs="Arial"/>
            <w:color w:val="551A8B"/>
            <w:kern w:val="0"/>
            <w:sz w:val="18"/>
            <w:szCs w:val="18"/>
            <w:u w:val="single"/>
            <w:bdr w:val="none" w:sz="0" w:space="0" w:color="auto" w:frame="1"/>
          </w:rPr>
          <w:t xml:space="preserve">ARM Mali </w:t>
        </w:r>
        <w:r w:rsidRPr="00A1496D">
          <w:rPr>
            <w:rFonts w:ascii="Arial" w:eastAsia="굴림" w:hAnsi="Arial" w:cs="Arial"/>
            <w:color w:val="551A8B"/>
            <w:kern w:val="0"/>
            <w:sz w:val="18"/>
            <w:szCs w:val="18"/>
            <w:u w:val="single"/>
            <w:bdr w:val="none" w:sz="0" w:space="0" w:color="auto" w:frame="1"/>
          </w:rPr>
          <w:t>그래픽</w:t>
        </w:r>
      </w:hyperlink>
      <w:hyperlink r:id="rId779" w:anchor="fn26" w:tooltip="[[ARM Mali]]-400 쿼드코어 기준, 버텍스 프로세서 하나에 픽셀 담당 프로세서가 네 개나 박혀있다." w:history="1">
        <w:r w:rsidRPr="00A1496D">
          <w:rPr>
            <w:rFonts w:ascii="굴림체" w:eastAsia="굴림체" w:hAnsi="굴림체" w:cs="굴림체"/>
            <w:color w:val="551A8B"/>
            <w:kern w:val="0"/>
            <w:sz w:val="15"/>
            <w:szCs w:val="15"/>
            <w:u w:val="single"/>
            <w:bdr w:val="none" w:sz="0" w:space="0" w:color="auto" w:frame="1"/>
            <w:vertAlign w:val="superscript"/>
          </w:rPr>
          <w:t>[26]</w:t>
        </w:r>
      </w:hyperlink>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나오겠지만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수있는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게임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딸린다는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것이다</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w:t>
      </w:r>
      <w:hyperlink r:id="rId780" w:tooltip="플레이스테이션 3" w:history="1">
        <w:r w:rsidRPr="00A1496D">
          <w:rPr>
            <w:rFonts w:ascii="Arial" w:eastAsia="굴림" w:hAnsi="Arial" w:cs="Arial"/>
            <w:color w:val="551A8B"/>
            <w:kern w:val="0"/>
            <w:sz w:val="18"/>
            <w:szCs w:val="18"/>
            <w:u w:val="single"/>
            <w:bdr w:val="none" w:sz="0" w:space="0" w:color="auto" w:frame="1"/>
          </w:rPr>
          <w:t>플레이스테이션</w:t>
        </w:r>
        <w:r w:rsidRPr="00A1496D">
          <w:rPr>
            <w:rFonts w:ascii="Arial" w:eastAsia="굴림" w:hAnsi="Arial" w:cs="Arial"/>
            <w:color w:val="551A8B"/>
            <w:kern w:val="0"/>
            <w:sz w:val="18"/>
            <w:szCs w:val="18"/>
            <w:u w:val="single"/>
            <w:bdr w:val="none" w:sz="0" w:space="0" w:color="auto" w:frame="1"/>
          </w:rPr>
          <w:t xml:space="preserve"> 3</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781" w:tooltip="CELL-Broadband Engine" w:history="1">
        <w:r w:rsidRPr="00A1496D">
          <w:rPr>
            <w:rFonts w:ascii="Arial" w:eastAsia="굴림" w:hAnsi="Arial" w:cs="Arial"/>
            <w:color w:val="551A8B"/>
            <w:kern w:val="0"/>
            <w:sz w:val="18"/>
            <w:szCs w:val="18"/>
            <w:u w:val="single"/>
            <w:bdr w:val="none" w:sz="0" w:space="0" w:color="auto" w:frame="1"/>
          </w:rPr>
          <w:t>CELL-Broadband Engine</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판박이인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특징으로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고성능화에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이러한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스펙들을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활용할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w:t>
      </w:r>
      <w:hyperlink r:id="rId782"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들이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나오겠지만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지금으로써는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효용성이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낮은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스펙들인데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비슷한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지닌</w:t>
      </w:r>
      <w:r w:rsidRPr="00A1496D">
        <w:rPr>
          <w:rFonts w:ascii="Arial" w:eastAsia="굴림" w:hAnsi="Arial" w:cs="Arial"/>
          <w:color w:val="000000"/>
          <w:kern w:val="0"/>
          <w:sz w:val="18"/>
          <w:szCs w:val="18"/>
        </w:rPr>
        <w:t> </w:t>
      </w:r>
      <w:hyperlink r:id="rId783" w:tooltip="플레이스테이션 3" w:history="1">
        <w:r w:rsidRPr="00A1496D">
          <w:rPr>
            <w:rFonts w:ascii="Arial" w:eastAsia="굴림" w:hAnsi="Arial" w:cs="Arial"/>
            <w:color w:val="551A8B"/>
            <w:kern w:val="0"/>
            <w:sz w:val="18"/>
            <w:szCs w:val="18"/>
            <w:u w:val="single"/>
            <w:bdr w:val="none" w:sz="0" w:space="0" w:color="auto" w:frame="1"/>
          </w:rPr>
          <w:t>플레이스테이션</w:t>
        </w:r>
        <w:r w:rsidRPr="00A1496D">
          <w:rPr>
            <w:rFonts w:ascii="Arial" w:eastAsia="굴림" w:hAnsi="Arial" w:cs="Arial"/>
            <w:color w:val="551A8B"/>
            <w:kern w:val="0"/>
            <w:sz w:val="18"/>
            <w:szCs w:val="18"/>
            <w:u w:val="single"/>
            <w:bdr w:val="none" w:sz="0" w:space="0" w:color="auto" w:frame="1"/>
          </w:rPr>
          <w:t xml:space="preserve"> 3</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784" w:tooltip="CELL-Broadband Engine" w:history="1">
        <w:r w:rsidRPr="00A1496D">
          <w:rPr>
            <w:rFonts w:ascii="Arial" w:eastAsia="굴림" w:hAnsi="Arial" w:cs="Arial"/>
            <w:color w:val="551A8B"/>
            <w:kern w:val="0"/>
            <w:sz w:val="18"/>
            <w:szCs w:val="18"/>
            <w:u w:val="single"/>
            <w:bdr w:val="none" w:sz="0" w:space="0" w:color="auto" w:frame="1"/>
          </w:rPr>
          <w:t>CELL-Broadband Engine</w:t>
        </w:r>
      </w:hyperlink>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언젠가는</w:t>
      </w:r>
      <w:r w:rsidRPr="00A1496D">
        <w:rPr>
          <w:rFonts w:ascii="Arial" w:eastAsia="굴림" w:hAnsi="Arial" w:cs="Arial"/>
          <w:color w:val="000000"/>
          <w:kern w:val="0"/>
          <w:sz w:val="18"/>
          <w:szCs w:val="18"/>
        </w:rPr>
        <w:t> </w:t>
      </w:r>
      <w:hyperlink r:id="rId785" w:tooltip="플레이스테이션 3" w:history="1">
        <w:r w:rsidRPr="00A1496D">
          <w:rPr>
            <w:rFonts w:ascii="Arial" w:eastAsia="굴림" w:hAnsi="Arial" w:cs="Arial"/>
            <w:color w:val="551A8B"/>
            <w:kern w:val="0"/>
            <w:sz w:val="18"/>
            <w:szCs w:val="18"/>
            <w:u w:val="single"/>
            <w:bdr w:val="none" w:sz="0" w:space="0" w:color="auto" w:frame="1"/>
          </w:rPr>
          <w:t>플레이스테이션</w:t>
        </w:r>
        <w:r w:rsidRPr="00A1496D">
          <w:rPr>
            <w:rFonts w:ascii="Arial" w:eastAsia="굴림" w:hAnsi="Arial" w:cs="Arial"/>
            <w:color w:val="551A8B"/>
            <w:kern w:val="0"/>
            <w:sz w:val="18"/>
            <w:szCs w:val="18"/>
            <w:u w:val="single"/>
            <w:bdr w:val="none" w:sz="0" w:space="0" w:color="auto" w:frame="1"/>
          </w:rPr>
          <w:t xml:space="preserve"> 3</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용</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부동소숫점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프로그램</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나올거다라는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말이</w:t>
      </w:r>
      <w:r w:rsidRPr="00A1496D">
        <w:rPr>
          <w:rFonts w:ascii="Arial" w:eastAsia="굴림" w:hAnsi="Arial" w:cs="Arial"/>
          <w:color w:val="000000"/>
          <w:kern w:val="0"/>
          <w:sz w:val="18"/>
          <w:szCs w:val="18"/>
        </w:rPr>
        <w:t> </w:t>
      </w:r>
      <w:proofErr w:type="spellStart"/>
      <w:r w:rsidRPr="00A1496D">
        <w:rPr>
          <w:rFonts w:ascii="Arial" w:eastAsia="굴림" w:hAnsi="Arial" w:cs="Arial"/>
          <w:b/>
          <w:bCs/>
          <w:color w:val="000000"/>
          <w:kern w:val="0"/>
          <w:sz w:val="18"/>
          <w:szCs w:val="18"/>
        </w:rPr>
        <w:t>차기작</w:t>
      </w:r>
      <w:proofErr w:type="spellEnd"/>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나올</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때까지</w:t>
      </w:r>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반복되었던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떠올리면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희망이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보이지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않는다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나아지고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w:t>
      </w:r>
      <w:hyperlink r:id="rId786"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w:t>
      </w:r>
      <w:r w:rsidRPr="00A1496D">
        <w:rPr>
          <w:rFonts w:ascii="Arial" w:eastAsia="굴림" w:hAnsi="Arial" w:cs="Arial"/>
          <w:color w:val="000000"/>
          <w:kern w:val="0"/>
          <w:sz w:val="18"/>
          <w:szCs w:val="18"/>
        </w:rPr>
        <w:t> </w:t>
      </w:r>
      <w:hyperlink r:id="rId787"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5410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600 APQ8064T</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지역별로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혼용이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되는데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각각의</w:t>
      </w:r>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이매지네이션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테크놀러지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社의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PowerVR</w:t>
      </w:r>
      <w:proofErr w:type="spellEnd"/>
      <w:r w:rsidRPr="00A1496D">
        <w:rPr>
          <w:rFonts w:ascii="Arial" w:eastAsia="굴림" w:hAnsi="Arial" w:cs="Arial"/>
          <w:color w:val="000000"/>
          <w:kern w:val="0"/>
          <w:sz w:val="18"/>
          <w:szCs w:val="18"/>
        </w:rPr>
        <w:t xml:space="preserve"> SGX544 </w:t>
      </w:r>
      <w:r w:rsidRPr="00A1496D">
        <w:rPr>
          <w:rFonts w:ascii="Arial" w:eastAsia="굴림" w:hAnsi="Arial" w:cs="Arial"/>
          <w:color w:val="000000"/>
          <w:kern w:val="0"/>
          <w:sz w:val="18"/>
          <w:szCs w:val="18"/>
        </w:rPr>
        <w:t>트리플코어</w:t>
      </w:r>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 GPU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비교하면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좋은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보여준다고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hyperlink r:id="rId788" w:anchor="fn27" w:tooltip="이는 벤치마크 기준이긴 하다. 실 성능은 오차 범위 내에서 동급을 보여준다." w:history="1">
        <w:r w:rsidRPr="00A1496D">
          <w:rPr>
            <w:rFonts w:ascii="굴림체" w:eastAsia="굴림체" w:hAnsi="굴림체" w:cs="굴림체"/>
            <w:color w:val="551A8B"/>
            <w:kern w:val="0"/>
            <w:sz w:val="15"/>
            <w:szCs w:val="15"/>
            <w:u w:val="single"/>
            <w:bdr w:val="none" w:sz="0" w:space="0" w:color="auto" w:frame="1"/>
            <w:vertAlign w:val="superscript"/>
          </w:rPr>
          <w:t>[27]</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전신이</w:t>
      </w:r>
      <w:r w:rsidRPr="00A1496D">
        <w:rPr>
          <w:rFonts w:ascii="Arial" w:eastAsia="굴림" w:hAnsi="Arial" w:cs="Arial"/>
          <w:color w:val="000000"/>
          <w:kern w:val="0"/>
          <w:sz w:val="18"/>
          <w:szCs w:val="18"/>
        </w:rPr>
        <w:t> </w:t>
      </w:r>
      <w:hyperlink r:id="rId789" w:tooltip="AMD" w:history="1">
        <w:r w:rsidRPr="00A1496D">
          <w:rPr>
            <w:rFonts w:ascii="Arial" w:eastAsia="굴림" w:hAnsi="Arial" w:cs="Arial"/>
            <w:color w:val="551A8B"/>
            <w:kern w:val="0"/>
            <w:sz w:val="18"/>
            <w:szCs w:val="18"/>
            <w:u w:val="single"/>
            <w:bdr w:val="none" w:sz="0" w:space="0" w:color="auto" w:frame="1"/>
          </w:rPr>
          <w:t>AMD</w:t>
        </w:r>
      </w:hyperlink>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보니</w:t>
      </w:r>
      <w:r w:rsidRPr="00A1496D">
        <w:rPr>
          <w:rFonts w:ascii="Arial" w:eastAsia="굴림" w:hAnsi="Arial" w:cs="Arial"/>
          <w:color w:val="000000"/>
          <w:kern w:val="0"/>
          <w:sz w:val="18"/>
          <w:szCs w:val="18"/>
        </w:rPr>
        <w:t xml:space="preserve"> ARM </w:t>
      </w:r>
      <w:r w:rsidRPr="00A1496D">
        <w:rPr>
          <w:rFonts w:ascii="Arial" w:eastAsia="굴림" w:hAnsi="Arial" w:cs="Arial"/>
          <w:color w:val="000000"/>
          <w:kern w:val="0"/>
          <w:sz w:val="18"/>
          <w:szCs w:val="18"/>
        </w:rPr>
        <w:t>진출을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노리고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AMD </w:t>
      </w:r>
      <w:r w:rsidRPr="00A1496D">
        <w:rPr>
          <w:rFonts w:ascii="Arial" w:eastAsia="굴림" w:hAnsi="Arial" w:cs="Arial"/>
          <w:color w:val="000000"/>
          <w:kern w:val="0"/>
          <w:sz w:val="18"/>
          <w:szCs w:val="18"/>
        </w:rPr>
        <w:t>입장에서는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후회를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있으나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쿨하게</w:t>
      </w:r>
      <w:proofErr w:type="spellEnd"/>
      <w:r w:rsidRPr="00A1496D">
        <w:rPr>
          <w:rFonts w:ascii="Arial" w:eastAsia="굴림" w:hAnsi="Arial" w:cs="Arial"/>
          <w:color w:val="000000"/>
          <w:kern w:val="0"/>
          <w:sz w:val="18"/>
          <w:szCs w:val="18"/>
        </w:rPr>
        <w:t xml:space="preserve"> GCN </w:t>
      </w:r>
      <w:r w:rsidRPr="00A1496D">
        <w:rPr>
          <w:rFonts w:ascii="Arial" w:eastAsia="굴림" w:hAnsi="Arial" w:cs="Arial"/>
          <w:color w:val="000000"/>
          <w:kern w:val="0"/>
          <w:sz w:val="18"/>
          <w:szCs w:val="18"/>
        </w:rPr>
        <w:t>손봐서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새로운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GPU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놓을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가능성이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높아졌다</w:t>
      </w:r>
      <w:r w:rsidRPr="00A1496D">
        <w:rPr>
          <w:rFonts w:ascii="Arial" w:eastAsia="굴림" w:hAnsi="Arial" w:cs="Arial"/>
          <w:color w:val="000000"/>
          <w:kern w:val="0"/>
          <w:sz w:val="18"/>
          <w:szCs w:val="18"/>
        </w:rPr>
        <w:t>.</w:t>
      </w:r>
      <w:hyperlink r:id="rId790" w:anchor="fn28" w:tooltip="최근 로고에 없던 X마크가 생겼다(x86) 이걸 두고 AMD에서 ARM 라이센스로 AP를 만들고 동일한 로고에 R(Risc)자를 달을 밑밥이라고 이야기 하는 사람도 있다. " w:history="1">
        <w:r w:rsidRPr="00A1496D">
          <w:rPr>
            <w:rFonts w:ascii="굴림체" w:eastAsia="굴림체" w:hAnsi="굴림체" w:cs="굴림체"/>
            <w:color w:val="551A8B"/>
            <w:kern w:val="0"/>
            <w:sz w:val="15"/>
            <w:szCs w:val="15"/>
            <w:u w:val="single"/>
            <w:bdr w:val="none" w:sz="0" w:space="0" w:color="auto" w:frame="1"/>
            <w:vertAlign w:val="superscript"/>
          </w:rPr>
          <w:t>[28]</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초창기에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2XX GPU</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좋지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못한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평을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받았지만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3XX GPU</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올라오면서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좋은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평도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듣고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2XX GPU</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재탕한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기본적으로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재탕이든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신형이든</w:t>
      </w:r>
      <w:r w:rsidRPr="00A1496D">
        <w:rPr>
          <w:rFonts w:ascii="Arial" w:eastAsia="굴림" w:hAnsi="Arial" w:cs="Arial"/>
          <w:color w:val="000000"/>
          <w:kern w:val="0"/>
          <w:sz w:val="18"/>
          <w:szCs w:val="18"/>
        </w:rPr>
        <w:t xml:space="preserve"> OpenGL ES 3.0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최신</w:t>
      </w:r>
      <w:r w:rsidRPr="00A1496D">
        <w:rPr>
          <w:rFonts w:ascii="Arial" w:eastAsia="굴림" w:hAnsi="Arial" w:cs="Arial"/>
          <w:color w:val="000000"/>
          <w:kern w:val="0"/>
          <w:sz w:val="18"/>
          <w:szCs w:val="18"/>
        </w:rPr>
        <w:t xml:space="preserve"> API</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추가되었다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791"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792" w:anchor="toc" w:history="1">
        <w:r w:rsidRPr="00A1496D">
          <w:rPr>
            <w:rFonts w:ascii="Arial" w:eastAsia="굴림" w:hAnsi="Arial" w:cs="Arial"/>
            <w:b/>
            <w:bCs/>
            <w:color w:val="551A8B"/>
            <w:kern w:val="0"/>
            <w:sz w:val="36"/>
            <w:szCs w:val="36"/>
            <w:u w:val="single"/>
            <w:bdr w:val="none" w:sz="0" w:space="0" w:color="auto" w:frame="1"/>
          </w:rPr>
          <w:t>6</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문제점</w:t>
      </w:r>
      <w:r w:rsidRPr="00A1496D">
        <w:rPr>
          <w:rFonts w:ascii="Arial" w:eastAsia="굴림" w:hAnsi="Arial" w:cs="Arial"/>
          <w:b/>
          <w:bCs/>
          <w:color w:val="000000"/>
          <w:kern w:val="0"/>
          <w:sz w:val="36"/>
          <w:szCs w:val="36"/>
        </w:rPr>
        <w:t> </w:t>
      </w:r>
      <w:hyperlink r:id="rId793" w:anchor="s-6"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S4 Plus</w:t>
      </w:r>
      <w:r w:rsidRPr="00A1496D">
        <w:rPr>
          <w:rFonts w:ascii="Arial" w:eastAsia="굴림" w:hAnsi="Arial" w:cs="Arial"/>
          <w:color w:val="000000"/>
          <w:kern w:val="0"/>
          <w:sz w:val="18"/>
          <w:szCs w:val="18"/>
        </w:rPr>
        <w:t>부터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리얼텍</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칩셋을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무선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공유기와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호환성이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떨어진다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기기가</w:t>
      </w:r>
      <w:r w:rsidRPr="00A1496D">
        <w:rPr>
          <w:rFonts w:ascii="Arial" w:eastAsia="굴림" w:hAnsi="Arial" w:cs="Arial"/>
          <w:color w:val="000000"/>
          <w:kern w:val="0"/>
          <w:sz w:val="18"/>
          <w:szCs w:val="18"/>
        </w:rPr>
        <w:t> </w:t>
      </w:r>
      <w:hyperlink r:id="rId794" w:tooltip="Wi-Fi" w:history="1">
        <w:r w:rsidRPr="00A1496D">
          <w:rPr>
            <w:rFonts w:ascii="Arial" w:eastAsia="굴림" w:hAnsi="Arial" w:cs="Arial"/>
            <w:color w:val="551A8B"/>
            <w:kern w:val="0"/>
            <w:sz w:val="18"/>
            <w:szCs w:val="18"/>
            <w:u w:val="single"/>
            <w:bdr w:val="none" w:sz="0" w:space="0" w:color="auto" w:frame="1"/>
          </w:rPr>
          <w:t>Wi-Fi</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잡지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못하고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감도가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떨어진다고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현재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원인은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정확하게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밝혀지지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않았다고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그리고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600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클럭으로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세팅되면서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심해지고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이로인한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스로틀링</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대책을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마련하지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않으면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발표한대로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도달한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퍼포먼스를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항상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치팅에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의혹을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만이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의혹을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받고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있지만</w:t>
      </w:r>
      <w:hyperlink r:id="rId795" w:anchor="fn29" w:tooltip="대표적으로 [[삼성전자]] [[엑시노스]] 5410이 있다." w:history="1">
        <w:r w:rsidRPr="00A1496D">
          <w:rPr>
            <w:rFonts w:ascii="굴림체" w:eastAsia="굴림체" w:hAnsi="굴림체" w:cs="굴림체"/>
            <w:color w:val="551A8B"/>
            <w:kern w:val="0"/>
            <w:sz w:val="15"/>
            <w:szCs w:val="15"/>
            <w:u w:val="single"/>
            <w:bdr w:val="none" w:sz="0" w:space="0" w:color="auto" w:frame="1"/>
            <w:vertAlign w:val="superscript"/>
          </w:rPr>
          <w:t>[29]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여러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만큼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절대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다수를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이루고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w:t>
      </w:r>
      <w:hyperlink r:id="rId796"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측정이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때에만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스로틀링</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제한을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풀어버리는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코드를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내장해서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과장한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사례</w:t>
      </w:r>
      <w:hyperlink r:id="rId797" w:anchor="fn30" w:tooltip="간단한 변명으로, 데스크탑으로 치자면 풀스크린으로 동작하는 [[애플리케이션]]의 경우 원래대로 동작, 그렇지 않을 경우에는 전력관리라고 몇몇 제조사에선 밝혔으나, 그것도 벤치마크 [[애플리케이션]] 구동 때와는 다른 차이가 있는 거짓으로 판명되었다." w:history="1">
        <w:r w:rsidRPr="00A1496D">
          <w:rPr>
            <w:rFonts w:ascii="굴림체" w:eastAsia="굴림체" w:hAnsi="굴림체" w:cs="굴림체"/>
            <w:color w:val="551A8B"/>
            <w:kern w:val="0"/>
            <w:sz w:val="15"/>
            <w:szCs w:val="15"/>
            <w:u w:val="single"/>
            <w:bdr w:val="none" w:sz="0" w:space="0" w:color="auto" w:frame="1"/>
            <w:vertAlign w:val="superscript"/>
          </w:rPr>
          <w:t>[30]</w:t>
        </w:r>
      </w:hyperlink>
      <w:r w:rsidRPr="00A1496D">
        <w:rPr>
          <w:rFonts w:ascii="Arial" w:eastAsia="굴림" w:hAnsi="Arial" w:cs="Arial"/>
          <w:color w:val="000000"/>
          <w:kern w:val="0"/>
          <w:sz w:val="18"/>
          <w:szCs w:val="18"/>
        </w:rPr>
        <w:t>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나왔으며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이로인해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Antutu</w:t>
      </w:r>
      <w:proofErr w:type="spellEnd"/>
      <w:r w:rsidRPr="00A1496D">
        <w:rPr>
          <w:rFonts w:ascii="Arial" w:eastAsia="굴림" w:hAnsi="Arial" w:cs="Arial"/>
          <w:color w:val="000000"/>
          <w:kern w:val="0"/>
          <w:sz w:val="18"/>
          <w:szCs w:val="18"/>
        </w:rPr>
        <w:t xml:space="preserve">, 3D Mark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w:t>
      </w:r>
      <w:hyperlink r:id="rId798"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제작사는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기기들을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리스트에서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삭제하였다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이들은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기본적으로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일반적인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구동</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환경과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환경에서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w:t>
      </w:r>
      <w:hyperlink r:id="rId799"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동작해야한다고</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입장을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밝히고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800"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801" w:anchor="toc" w:history="1">
        <w:r w:rsidRPr="00A1496D">
          <w:rPr>
            <w:rFonts w:ascii="Arial" w:eastAsia="굴림" w:hAnsi="Arial" w:cs="Arial"/>
            <w:b/>
            <w:bCs/>
            <w:color w:val="551A8B"/>
            <w:kern w:val="0"/>
            <w:sz w:val="36"/>
            <w:szCs w:val="36"/>
            <w:u w:val="single"/>
            <w:bdr w:val="none" w:sz="0" w:space="0" w:color="auto" w:frame="1"/>
          </w:rPr>
          <w:t>7</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참고</w:t>
      </w:r>
      <w:r w:rsidRPr="00A1496D">
        <w:rPr>
          <w:rFonts w:ascii="Arial" w:eastAsia="굴림" w:hAnsi="Arial" w:cs="Arial"/>
          <w:b/>
          <w:bCs/>
          <w:color w:val="000000"/>
          <w:kern w:val="0"/>
          <w:sz w:val="36"/>
          <w:szCs w:val="36"/>
        </w:rPr>
        <w:t xml:space="preserve"> </w:t>
      </w:r>
      <w:r w:rsidRPr="00A1496D">
        <w:rPr>
          <w:rFonts w:ascii="Arial" w:eastAsia="굴림" w:hAnsi="Arial" w:cs="Arial"/>
          <w:b/>
          <w:bCs/>
          <w:color w:val="000000"/>
          <w:kern w:val="0"/>
          <w:sz w:val="36"/>
          <w:szCs w:val="36"/>
        </w:rPr>
        <w:t>항목</w:t>
      </w:r>
      <w:r w:rsidRPr="00A1496D">
        <w:rPr>
          <w:rFonts w:ascii="Arial" w:eastAsia="굴림" w:hAnsi="Arial" w:cs="Arial"/>
          <w:b/>
          <w:bCs/>
          <w:color w:val="000000"/>
          <w:kern w:val="0"/>
          <w:sz w:val="36"/>
          <w:szCs w:val="36"/>
        </w:rPr>
        <w:t> </w:t>
      </w:r>
      <w:hyperlink r:id="rId802" w:anchor="s-7"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03"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 </w:t>
      </w:r>
      <w:hyperlink r:id="rId804" w:tooltip="엑시노스" w:history="1">
        <w:r w:rsidRPr="00A1496D">
          <w:rPr>
            <w:rFonts w:ascii="Arial" w:eastAsia="굴림" w:hAnsi="Arial" w:cs="Arial"/>
            <w:color w:val="551A8B"/>
            <w:kern w:val="0"/>
            <w:sz w:val="18"/>
            <w:szCs w:val="18"/>
            <w:u w:val="single"/>
            <w:bdr w:val="none" w:sz="0" w:space="0" w:color="auto" w:frame="1"/>
          </w:rPr>
          <w:t>엑시노스</w:t>
        </w:r>
      </w:hyperlink>
    </w:p>
    <w:p w:rsidR="00A1496D" w:rsidRPr="00A1496D" w:rsidRDefault="00A1496D" w:rsidP="00A1496D">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05" w:tooltip="Texas Instruments" w:history="1">
        <w:r w:rsidRPr="00A1496D">
          <w:rPr>
            <w:rFonts w:ascii="Arial" w:eastAsia="굴림" w:hAnsi="Arial" w:cs="Arial"/>
            <w:color w:val="551A8B"/>
            <w:kern w:val="0"/>
            <w:sz w:val="18"/>
            <w:szCs w:val="18"/>
            <w:u w:val="single"/>
            <w:bdr w:val="none" w:sz="0" w:space="0" w:color="auto" w:frame="1"/>
          </w:rPr>
          <w:t>Texas Instruments</w:t>
        </w:r>
      </w:hyperlink>
      <w:r w:rsidRPr="00A1496D">
        <w:rPr>
          <w:rFonts w:ascii="Arial" w:eastAsia="굴림" w:hAnsi="Arial" w:cs="Arial"/>
          <w:color w:val="000000"/>
          <w:kern w:val="0"/>
          <w:sz w:val="18"/>
          <w:szCs w:val="18"/>
        </w:rPr>
        <w:t> </w:t>
      </w:r>
      <w:hyperlink r:id="rId806" w:tooltip="OMAP" w:history="1">
        <w:r w:rsidRPr="00A1496D">
          <w:rPr>
            <w:rFonts w:ascii="Arial" w:eastAsia="굴림" w:hAnsi="Arial" w:cs="Arial"/>
            <w:color w:val="551A8B"/>
            <w:kern w:val="0"/>
            <w:sz w:val="18"/>
            <w:szCs w:val="18"/>
            <w:u w:val="single"/>
            <w:bdr w:val="none" w:sz="0" w:space="0" w:color="auto" w:frame="1"/>
          </w:rPr>
          <w:t>OMAP</w:t>
        </w:r>
      </w:hyperlink>
    </w:p>
    <w:p w:rsidR="00A1496D" w:rsidRPr="00A1496D" w:rsidRDefault="00A1496D" w:rsidP="00A1496D">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07" w:tooltip="nVIDIA Tegra" w:history="1">
        <w:r w:rsidRPr="00A1496D">
          <w:rPr>
            <w:rFonts w:ascii="Arial" w:eastAsia="굴림" w:hAnsi="Arial" w:cs="Arial"/>
            <w:color w:val="551A8B"/>
            <w:kern w:val="0"/>
            <w:sz w:val="18"/>
            <w:szCs w:val="18"/>
            <w:u w:val="single"/>
            <w:bdr w:val="none" w:sz="0" w:space="0" w:color="auto" w:frame="1"/>
          </w:rPr>
          <w:t>nVIDIA Tegra</w:t>
        </w:r>
      </w:hyperlink>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w:t>
      </w:r>
      <w:hyperlink r:id="rId808" w:history="1">
        <w:proofErr w:type="gramStart"/>
        <w:r w:rsidRPr="00A1496D">
          <w:rPr>
            <w:rFonts w:ascii="Arial" w:eastAsia="굴림" w:hAnsi="Arial" w:cs="Arial"/>
            <w:color w:val="009900"/>
            <w:kern w:val="0"/>
            <w:sz w:val="18"/>
            <w:szCs w:val="18"/>
            <w:u w:val="single"/>
            <w:bdr w:val="none" w:sz="0" w:space="0" w:color="auto" w:frame="1"/>
          </w:rPr>
          <w:t>edit</w:t>
        </w:r>
        <w:proofErr w:type="gramEnd"/>
      </w:hyperlink>
      <w:r w:rsidRPr="00A1496D">
        <w:rPr>
          <w:rFonts w:ascii="Arial" w:eastAsia="굴림" w:hAnsi="Arial" w:cs="Arial"/>
          <w:color w:val="000000"/>
          <w:kern w:val="0"/>
          <w:sz w:val="18"/>
          <w:szCs w:val="18"/>
        </w:rPr>
        <w:t>]</w:t>
      </w:r>
    </w:p>
    <w:p w:rsidR="00A1496D" w:rsidRPr="00A1496D" w:rsidRDefault="00A1496D" w:rsidP="00A1496D">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809" w:anchor="toc" w:history="1">
        <w:r w:rsidRPr="00A1496D">
          <w:rPr>
            <w:rFonts w:ascii="Arial" w:eastAsia="굴림" w:hAnsi="Arial" w:cs="Arial"/>
            <w:b/>
            <w:bCs/>
            <w:color w:val="551A8B"/>
            <w:kern w:val="0"/>
            <w:sz w:val="36"/>
            <w:szCs w:val="36"/>
            <w:u w:val="single"/>
            <w:bdr w:val="none" w:sz="0" w:space="0" w:color="auto" w:frame="1"/>
          </w:rPr>
          <w:t>8</w:t>
        </w:r>
        <w:r w:rsidRPr="00A1496D">
          <w:rPr>
            <w:rFonts w:ascii="Arial" w:eastAsia="굴림" w:hAnsi="Arial" w:cs="Arial"/>
            <w:b/>
            <w:bCs/>
            <w:color w:val="551A8B"/>
            <w:kern w:val="0"/>
            <w:sz w:val="36"/>
            <w:szCs w:val="36"/>
            <w:bdr w:val="none" w:sz="0" w:space="0" w:color="auto" w:frame="1"/>
          </w:rPr>
          <w:t>.</w:t>
        </w:r>
      </w:hyperlink>
      <w:r w:rsidRPr="00A1496D">
        <w:rPr>
          <w:rFonts w:ascii="Arial" w:eastAsia="굴림" w:hAnsi="Arial" w:cs="Arial"/>
          <w:b/>
          <w:bCs/>
          <w:color w:val="000000"/>
          <w:kern w:val="0"/>
          <w:sz w:val="36"/>
          <w:szCs w:val="36"/>
        </w:rPr>
        <w:t> </w:t>
      </w:r>
      <w:r w:rsidRPr="00A1496D">
        <w:rPr>
          <w:rFonts w:ascii="Arial" w:eastAsia="굴림" w:hAnsi="Arial" w:cs="Arial"/>
          <w:b/>
          <w:bCs/>
          <w:color w:val="000000"/>
          <w:kern w:val="0"/>
          <w:sz w:val="36"/>
          <w:szCs w:val="36"/>
        </w:rPr>
        <w:t>기타</w:t>
      </w:r>
      <w:r w:rsidRPr="00A1496D">
        <w:rPr>
          <w:rFonts w:ascii="Arial" w:eastAsia="굴림" w:hAnsi="Arial" w:cs="Arial"/>
          <w:b/>
          <w:bCs/>
          <w:color w:val="000000"/>
          <w:kern w:val="0"/>
          <w:sz w:val="36"/>
          <w:szCs w:val="36"/>
        </w:rPr>
        <w:t> </w:t>
      </w:r>
      <w:hyperlink r:id="rId810" w:anchor="s-8" w:history="1">
        <w:r w:rsidRPr="00A1496D">
          <w:rPr>
            <w:rFonts w:ascii="Arial" w:eastAsia="굴림" w:hAnsi="Arial" w:cs="Arial"/>
            <w:b/>
            <w:bCs/>
            <w:color w:val="551A8B"/>
            <w:kern w:val="0"/>
            <w:sz w:val="36"/>
            <w:szCs w:val="36"/>
            <w:u w:val="single"/>
            <w:bdr w:val="none" w:sz="0" w:space="0" w:color="auto" w:frame="1"/>
          </w:rPr>
          <w:t>¶</w:t>
        </w:r>
      </w:hyperlink>
    </w:p>
    <w:p w:rsidR="00A1496D" w:rsidRPr="00A1496D" w:rsidRDefault="00A1496D" w:rsidP="00A1496D">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proofErr w:type="gramStart"/>
      <w:r w:rsidRPr="00A1496D">
        <w:rPr>
          <w:rFonts w:ascii="Arial" w:eastAsia="굴림" w:hAnsi="Arial" w:cs="Arial"/>
          <w:color w:val="000000"/>
          <w:kern w:val="0"/>
          <w:sz w:val="18"/>
          <w:szCs w:val="18"/>
        </w:rPr>
        <w:t>피겨</w:t>
      </w:r>
      <w:r w:rsidRPr="00A1496D">
        <w:rPr>
          <w:rFonts w:ascii="Arial" w:eastAsia="굴림" w:hAnsi="Arial" w:cs="Arial"/>
          <w:color w:val="000000"/>
          <w:kern w:val="0"/>
          <w:sz w:val="18"/>
          <w:szCs w:val="18"/>
        </w:rPr>
        <w:t xml:space="preserve"> :</w:t>
      </w:r>
      <w:proofErr w:type="gramEnd"/>
      <w:r w:rsidRPr="00A1496D">
        <w:rPr>
          <w:rFonts w:ascii="Arial" w:eastAsia="굴림" w:hAnsi="Arial" w:cs="Arial"/>
          <w:color w:val="000000"/>
          <w:kern w:val="0"/>
          <w:sz w:val="18"/>
          <w:szCs w:val="18"/>
        </w:rPr>
        <w:t> </w:t>
      </w:r>
      <w:hyperlink r:id="rId811" w:tgtFrame="_blank" w:history="1">
        <w:r w:rsidRPr="00A1496D">
          <w:rPr>
            <w:rFonts w:ascii="Arial" w:eastAsia="굴림" w:hAnsi="Arial" w:cs="Arial"/>
            <w:color w:val="009900"/>
            <w:kern w:val="0"/>
            <w:sz w:val="18"/>
            <w:szCs w:val="18"/>
            <w:u w:val="single"/>
            <w:bdr w:val="none" w:sz="0" w:space="0" w:color="auto" w:frame="1"/>
          </w:rPr>
          <w:t>#</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파워블로거들에게</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증정된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기념품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건데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의외로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퀄리티는</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괜찮게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듯</w:t>
      </w:r>
      <w:r w:rsidRPr="00A1496D">
        <w:rPr>
          <w:rFonts w:ascii="Arial" w:eastAsia="굴림" w:hAnsi="Arial" w:cs="Arial"/>
          <w:color w:val="000000"/>
          <w:kern w:val="0"/>
          <w:sz w:val="18"/>
          <w:szCs w:val="18"/>
        </w:rPr>
        <w:t>.</w:t>
      </w:r>
    </w:p>
    <w:p w:rsidR="00A1496D" w:rsidRPr="00A1496D" w:rsidRDefault="00A1496D" w:rsidP="00A1496D">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r w:rsidRPr="00A1496D">
        <w:rPr>
          <w:rFonts w:ascii="Arial" w:eastAsia="굴림" w:hAnsi="Arial" w:cs="Arial"/>
          <w:color w:val="000000"/>
          <w:kern w:val="0"/>
          <w:sz w:val="18"/>
          <w:szCs w:val="18"/>
        </w:rPr>
        <w:t>국내에서는</w:t>
      </w:r>
      <w:r w:rsidRPr="00A1496D">
        <w:rPr>
          <w:rFonts w:ascii="Arial" w:eastAsia="굴림" w:hAnsi="Arial" w:cs="Arial"/>
          <w:color w:val="000000"/>
          <w:kern w:val="0"/>
          <w:sz w:val="18"/>
          <w:szCs w:val="18"/>
        </w:rPr>
        <w:t xml:space="preserve"> 2010</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중반기부터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많이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사용했다</w:t>
      </w:r>
      <w:r w:rsidRPr="00A1496D">
        <w:rPr>
          <w:rFonts w:ascii="Arial" w:eastAsia="굴림" w:hAnsi="Arial" w:cs="Arial"/>
          <w:color w:val="000000"/>
          <w:kern w:val="0"/>
          <w:sz w:val="18"/>
          <w:szCs w:val="18"/>
        </w:rPr>
        <w:t>. LG</w:t>
      </w:r>
      <w:r w:rsidRPr="00A1496D">
        <w:rPr>
          <w:rFonts w:ascii="Arial" w:eastAsia="굴림" w:hAnsi="Arial" w:cs="Arial"/>
          <w:color w:val="000000"/>
          <w:kern w:val="0"/>
          <w:sz w:val="18"/>
          <w:szCs w:val="18"/>
        </w:rPr>
        <w:t>전자의</w:t>
      </w:r>
      <w:r w:rsidRPr="00A1496D">
        <w:rPr>
          <w:rFonts w:ascii="Arial" w:eastAsia="굴림" w:hAnsi="Arial" w:cs="Arial"/>
          <w:color w:val="000000"/>
          <w:kern w:val="0"/>
          <w:sz w:val="18"/>
          <w:szCs w:val="18"/>
        </w:rPr>
        <w:t> </w:t>
      </w:r>
      <w:hyperlink r:id="rId812" w:tooltip="옵티머스 Q" w:history="1">
        <w:r w:rsidRPr="00A1496D">
          <w:rPr>
            <w:rFonts w:ascii="Arial" w:eastAsia="굴림" w:hAnsi="Arial" w:cs="Arial"/>
            <w:color w:val="551A8B"/>
            <w:kern w:val="0"/>
            <w:sz w:val="18"/>
            <w:szCs w:val="18"/>
            <w:u w:val="single"/>
            <w:bdr w:val="none" w:sz="0" w:space="0" w:color="auto" w:frame="1"/>
          </w:rPr>
          <w:t>옵티머스</w:t>
        </w:r>
        <w:r w:rsidRPr="00A1496D">
          <w:rPr>
            <w:rFonts w:ascii="Arial" w:eastAsia="굴림" w:hAnsi="Arial" w:cs="Arial"/>
            <w:color w:val="551A8B"/>
            <w:kern w:val="0"/>
            <w:sz w:val="18"/>
            <w:szCs w:val="18"/>
            <w:u w:val="single"/>
            <w:bdr w:val="none" w:sz="0" w:space="0" w:color="auto" w:frame="1"/>
          </w:rPr>
          <w:t xml:space="preserve"> Q</w:t>
        </w:r>
      </w:hyperlink>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맥스폰에서도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이용된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프로세서이며</w:t>
      </w:r>
      <w:r w:rsidRPr="00A1496D">
        <w:rPr>
          <w:rFonts w:ascii="Arial" w:eastAsia="굴림" w:hAnsi="Arial" w:cs="Arial"/>
          <w:color w:val="000000"/>
          <w:kern w:val="0"/>
          <w:sz w:val="18"/>
          <w:szCs w:val="18"/>
        </w:rPr>
        <w:t xml:space="preserve"> 2010</w:t>
      </w:r>
      <w:r w:rsidRPr="00A1496D">
        <w:rPr>
          <w:rFonts w:ascii="Arial" w:eastAsia="굴림" w:hAnsi="Arial" w:cs="Arial"/>
          <w:color w:val="000000"/>
          <w:kern w:val="0"/>
          <w:sz w:val="18"/>
          <w:szCs w:val="18"/>
        </w:rPr>
        <w:t>년</w:t>
      </w:r>
      <w:r w:rsidRPr="00A1496D">
        <w:rPr>
          <w:rFonts w:ascii="Arial" w:eastAsia="굴림" w:hAnsi="Arial" w:cs="Arial"/>
          <w:color w:val="000000"/>
          <w:kern w:val="0"/>
          <w:sz w:val="18"/>
          <w:szCs w:val="18"/>
        </w:rPr>
        <w:t xml:space="preserve"> 10</w:t>
      </w:r>
      <w:r w:rsidRPr="00A1496D">
        <w:rPr>
          <w:rFonts w:ascii="Arial" w:eastAsia="굴림" w:hAnsi="Arial" w:cs="Arial"/>
          <w:color w:val="000000"/>
          <w:kern w:val="0"/>
          <w:sz w:val="18"/>
          <w:szCs w:val="18"/>
        </w:rPr>
        <w:t>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칩셋이다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특히</w:t>
      </w:r>
      <w:r w:rsidRPr="00A1496D">
        <w:rPr>
          <w:rFonts w:ascii="Arial" w:eastAsia="굴림" w:hAnsi="Arial" w:cs="Arial"/>
          <w:color w:val="000000"/>
          <w:kern w:val="0"/>
          <w:sz w:val="18"/>
          <w:szCs w:val="18"/>
        </w:rPr>
        <w:t> </w:t>
      </w:r>
      <w:hyperlink r:id="rId813" w:tooltip="팬택" w:history="1">
        <w:r w:rsidRPr="00A1496D">
          <w:rPr>
            <w:rFonts w:ascii="Arial" w:eastAsia="굴림" w:hAnsi="Arial" w:cs="Arial"/>
            <w:color w:val="551A8B"/>
            <w:kern w:val="0"/>
            <w:sz w:val="18"/>
            <w:szCs w:val="18"/>
            <w:u w:val="single"/>
            <w:bdr w:val="none" w:sz="0" w:space="0" w:color="auto" w:frame="1"/>
          </w:rPr>
          <w:t>팬택</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814" w:tooltip="SKY" w:history="1">
        <w:r w:rsidRPr="00A1496D">
          <w:rPr>
            <w:rFonts w:ascii="Arial" w:eastAsia="굴림" w:hAnsi="Arial" w:cs="Arial"/>
            <w:color w:val="551A8B"/>
            <w:kern w:val="0"/>
            <w:sz w:val="18"/>
            <w:szCs w:val="18"/>
            <w:u w:val="single"/>
            <w:bdr w:val="none" w:sz="0" w:space="0" w:color="auto" w:frame="1"/>
          </w:rPr>
          <w:t>SKY</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브랜드의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백이면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백</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장착한다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이유는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퀄컴이</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팬택의</w:t>
      </w:r>
      <w:proofErr w:type="spellEnd"/>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주주라서</w:t>
      </w:r>
      <w:proofErr w:type="gramStart"/>
      <w:r w:rsidRPr="00A1496D">
        <w:rPr>
          <w:rFonts w:ascii="Arial" w:eastAsia="굴림" w:hAnsi="Arial" w:cs="Arial"/>
          <w:color w:val="000000"/>
          <w:kern w:val="0"/>
          <w:sz w:val="18"/>
          <w:szCs w:val="18"/>
        </w:rPr>
        <w:t>...</w:t>
      </w:r>
      <w:proofErr w:type="gramEnd"/>
      <w:hyperlink r:id="rId815" w:anchor="fn31" w:tooltip="팬택이 퀄컴에 지불 못한 로열티 등을 주식에 투자하는 식으로 해서 2대 주주가 되었다." w:history="1">
        <w:r w:rsidRPr="00A1496D">
          <w:rPr>
            <w:rFonts w:ascii="굴림체" w:eastAsia="굴림체" w:hAnsi="굴림체" w:cs="굴림체"/>
            <w:color w:val="551A8B"/>
            <w:kern w:val="0"/>
            <w:sz w:val="15"/>
            <w:szCs w:val="15"/>
            <w:u w:val="single"/>
            <w:bdr w:val="none" w:sz="0" w:space="0" w:color="auto" w:frame="1"/>
            <w:vertAlign w:val="superscript"/>
          </w:rPr>
          <w:t>[31]</w:t>
        </w:r>
      </w:hyperlink>
    </w:p>
    <w:p w:rsidR="00A1496D" w:rsidRPr="00A1496D" w:rsidRDefault="00A1496D" w:rsidP="00A1496D">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적용</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스마트폰</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절약</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앱</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배터리구루라는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앱이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w:t>
      </w:r>
      <w:hyperlink r:id="rId816" w:tgtFrame="_blank" w:history="1">
        <w:r w:rsidRPr="00A1496D">
          <w:rPr>
            <w:rFonts w:ascii="Arial" w:eastAsia="굴림" w:hAnsi="Arial" w:cs="Arial"/>
            <w:color w:val="009900"/>
            <w:kern w:val="0"/>
            <w:sz w:val="18"/>
            <w:szCs w:val="18"/>
            <w:u w:val="single"/>
            <w:bdr w:val="none" w:sz="0" w:space="0" w:color="auto" w:frame="1"/>
          </w:rPr>
          <w:t>관련기사</w:t>
        </w:r>
      </w:hyperlink>
    </w:p>
    <w:p w:rsidR="00A1496D" w:rsidRPr="00A1496D" w:rsidRDefault="00A1496D" w:rsidP="00A1496D">
      <w:pPr>
        <w:widowControl/>
        <w:wordWrap/>
        <w:autoSpaceDE/>
        <w:autoSpaceDN/>
        <w:spacing w:beforeAutospacing="1" w:after="0" w:afterAutospacing="1" w:line="270" w:lineRule="atLeast"/>
        <w:ind w:left="720"/>
        <w:jc w:val="left"/>
        <w:rPr>
          <w:rFonts w:ascii="Arial" w:eastAsia="굴림" w:hAnsi="Arial" w:cs="Arial"/>
          <w:color w:val="000000"/>
          <w:kern w:val="0"/>
          <w:sz w:val="18"/>
          <w:szCs w:val="18"/>
        </w:rPr>
      </w:pPr>
      <w:r w:rsidRPr="00A1496D">
        <w:rPr>
          <w:rFonts w:ascii="Arial" w:eastAsia="굴림" w:hAnsi="Arial" w:cs="Arial"/>
          <w:noProof/>
          <w:color w:val="000000"/>
          <w:kern w:val="0"/>
          <w:sz w:val="18"/>
          <w:szCs w:val="18"/>
        </w:rPr>
        <mc:AlternateContent>
          <mc:Choice Requires="wps">
            <w:drawing>
              <wp:inline distT="0" distB="0" distL="0" distR="0">
                <wp:extent cx="304800" cy="304800"/>
                <wp:effectExtent l="0" t="0" r="0" b="0"/>
                <wp:docPr id="1" name="직사각형 1" descr="snap12345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120D3" id="직사각형 1" o:spid="_x0000_s1026" alt="snap12345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doUKdcCAADR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A1496D" w:rsidRPr="00A1496D" w:rsidRDefault="00A1496D" w:rsidP="00A1496D">
      <w:pPr>
        <w:widowControl/>
        <w:wordWrap/>
        <w:autoSpaceDE/>
        <w:autoSpaceDN/>
        <w:spacing w:after="0" w:line="270" w:lineRule="atLeast"/>
        <w:jc w:val="left"/>
        <w:rPr>
          <w:rFonts w:ascii="Arial" w:eastAsia="굴림" w:hAnsi="Arial" w:cs="Arial"/>
          <w:color w:val="000000"/>
          <w:kern w:val="0"/>
          <w:sz w:val="18"/>
          <w:szCs w:val="18"/>
        </w:rPr>
      </w:pPr>
      <w:r w:rsidRPr="00A1496D">
        <w:rPr>
          <w:rFonts w:ascii="굴림체" w:eastAsia="굴림체" w:hAnsi="굴림체" w:cs="굴림체"/>
          <w:color w:val="000000"/>
          <w:kern w:val="0"/>
          <w:sz w:val="24"/>
          <w:szCs w:val="24"/>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17" w:anchor="rfn1" w:history="1">
        <w:r w:rsidRPr="00A1496D">
          <w:rPr>
            <w:rFonts w:ascii="굴림체" w:eastAsia="굴림체" w:hAnsi="굴림체" w:cs="굴림체"/>
            <w:color w:val="551A8B"/>
            <w:kern w:val="0"/>
            <w:sz w:val="15"/>
            <w:szCs w:val="15"/>
            <w:u w:val="single"/>
            <w:bdr w:val="none" w:sz="0" w:space="0" w:color="auto" w:frame="1"/>
            <w:vertAlign w:val="superscript"/>
          </w:rPr>
          <w:t>[1]</w:t>
        </w:r>
      </w:hyperlink>
      <w:r w:rsidRPr="00A1496D">
        <w:rPr>
          <w:rFonts w:ascii="Arial" w:eastAsia="굴림" w:hAnsi="Arial" w:cs="Arial"/>
          <w:color w:val="000000"/>
          <w:kern w:val="0"/>
          <w:sz w:val="18"/>
          <w:szCs w:val="18"/>
        </w:rPr>
        <w:t>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아니지만</w:t>
      </w:r>
      <w:r w:rsidRPr="00A1496D">
        <w:rPr>
          <w:rFonts w:ascii="Arial" w:eastAsia="굴림" w:hAnsi="Arial" w:cs="Arial"/>
          <w:color w:val="000000"/>
          <w:kern w:val="0"/>
          <w:sz w:val="18"/>
          <w:szCs w:val="18"/>
        </w:rPr>
        <w:t>, </w:t>
      </w:r>
      <w:hyperlink r:id="rId818" w:tooltip="삼성 디스플레이" w:history="1">
        <w:r w:rsidRPr="00A1496D">
          <w:rPr>
            <w:rFonts w:ascii="Arial" w:eastAsia="굴림" w:hAnsi="Arial" w:cs="Arial"/>
            <w:color w:val="551A8B"/>
            <w:kern w:val="0"/>
            <w:sz w:val="18"/>
            <w:szCs w:val="18"/>
            <w:u w:val="single"/>
            <w:bdr w:val="none" w:sz="0" w:space="0" w:color="auto" w:frame="1"/>
          </w:rPr>
          <w:t>삼성</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디스플레이</w:t>
        </w:r>
      </w:hyperlink>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모토로라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전용으로</w:t>
      </w:r>
      <w:r w:rsidRPr="00A1496D">
        <w:rPr>
          <w:rFonts w:ascii="Arial" w:eastAsia="굴림" w:hAnsi="Arial" w:cs="Arial"/>
          <w:color w:val="000000"/>
          <w:kern w:val="0"/>
          <w:sz w:val="18"/>
          <w:szCs w:val="18"/>
        </w:rPr>
        <w:t xml:space="preserve"> Super </w:t>
      </w:r>
      <w:hyperlink r:id="rId819" w:tooltip="AMOLED" w:history="1">
        <w:r w:rsidRPr="00A1496D">
          <w:rPr>
            <w:rFonts w:ascii="Arial" w:eastAsia="굴림" w:hAnsi="Arial" w:cs="Arial"/>
            <w:color w:val="551A8B"/>
            <w:kern w:val="0"/>
            <w:sz w:val="18"/>
            <w:szCs w:val="18"/>
            <w:u w:val="single"/>
            <w:bdr w:val="none" w:sz="0" w:space="0" w:color="auto" w:frame="1"/>
          </w:rPr>
          <w:t>AMOLED</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커스텀해서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상황이라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보인다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0" w:anchor="rfn2" w:history="1">
        <w:r w:rsidRPr="00A1496D">
          <w:rPr>
            <w:rFonts w:ascii="굴림체" w:eastAsia="굴림체" w:hAnsi="굴림체" w:cs="굴림체"/>
            <w:color w:val="551A8B"/>
            <w:kern w:val="0"/>
            <w:sz w:val="15"/>
            <w:szCs w:val="15"/>
            <w:u w:val="single"/>
            <w:bdr w:val="none" w:sz="0" w:space="0" w:color="auto" w:frame="1"/>
            <w:vertAlign w:val="superscript"/>
          </w:rPr>
          <w:t>[2]</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숫자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첫</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마지막</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나타내기는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하지만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지금은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의미를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1" w:anchor="rfn3" w:history="1">
        <w:r w:rsidRPr="00A1496D">
          <w:rPr>
            <w:rFonts w:ascii="굴림체" w:eastAsia="굴림체" w:hAnsi="굴림체" w:cs="굴림체"/>
            <w:color w:val="551A8B"/>
            <w:kern w:val="0"/>
            <w:sz w:val="15"/>
            <w:szCs w:val="15"/>
            <w:u w:val="single"/>
            <w:bdr w:val="none" w:sz="0" w:space="0" w:color="auto" w:frame="1"/>
            <w:vertAlign w:val="superscript"/>
          </w:rPr>
          <w:t>[3]</w:t>
        </w:r>
      </w:hyperlink>
      <w:r w:rsidRPr="00A1496D">
        <w:rPr>
          <w:rFonts w:ascii="Arial" w:eastAsia="굴림" w:hAnsi="Arial" w:cs="Arial"/>
          <w:color w:val="000000"/>
          <w:kern w:val="0"/>
          <w:sz w:val="18"/>
          <w:szCs w:val="18"/>
        </w:rPr>
        <w:t xml:space="preserve"> S3 </w:t>
      </w:r>
      <w:r w:rsidRPr="00A1496D">
        <w:rPr>
          <w:rFonts w:ascii="Arial" w:eastAsia="굴림" w:hAnsi="Arial" w:cs="Arial"/>
          <w:color w:val="000000"/>
          <w:kern w:val="0"/>
          <w:sz w:val="18"/>
          <w:szCs w:val="18"/>
        </w:rPr>
        <w:t>라인업</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당시에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모뎀들은</w:t>
      </w:r>
      <w:r w:rsidRPr="00A1496D">
        <w:rPr>
          <w:rFonts w:ascii="Arial" w:eastAsia="굴림" w:hAnsi="Arial" w:cs="Arial"/>
          <w:color w:val="000000"/>
          <w:kern w:val="0"/>
          <w:sz w:val="18"/>
          <w:szCs w:val="18"/>
        </w:rPr>
        <w:t xml:space="preserve"> 100</w:t>
      </w:r>
      <w:r w:rsidRPr="00A1496D">
        <w:rPr>
          <w:rFonts w:ascii="Arial" w:eastAsia="굴림" w:hAnsi="Arial" w:cs="Arial"/>
          <w:color w:val="000000"/>
          <w:kern w:val="0"/>
          <w:sz w:val="18"/>
          <w:szCs w:val="18"/>
        </w:rPr>
        <w:t>이면</w:t>
      </w:r>
      <w:r w:rsidRPr="00A1496D">
        <w:rPr>
          <w:rFonts w:ascii="Arial" w:eastAsia="굴림" w:hAnsi="Arial" w:cs="Arial"/>
          <w:color w:val="000000"/>
          <w:kern w:val="0"/>
          <w:sz w:val="18"/>
          <w:szCs w:val="18"/>
        </w:rPr>
        <w:t xml:space="preserve"> 100 </w:t>
      </w:r>
      <w:r w:rsidRPr="00A1496D">
        <w:rPr>
          <w:rFonts w:ascii="Arial" w:eastAsia="굴림" w:hAnsi="Arial" w:cs="Arial"/>
          <w:b/>
          <w:bCs/>
          <w:color w:val="000000"/>
          <w:kern w:val="0"/>
          <w:sz w:val="18"/>
          <w:szCs w:val="18"/>
        </w:rPr>
        <w:t>데이터</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통신</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전용</w:t>
      </w:r>
      <w:r w:rsidRPr="00A1496D">
        <w:rPr>
          <w:rFonts w:ascii="Arial" w:eastAsia="굴림" w:hAnsi="Arial" w:cs="Arial"/>
          <w:color w:val="000000"/>
          <w:kern w:val="0"/>
          <w:sz w:val="18"/>
          <w:szCs w:val="18"/>
        </w:rPr>
        <w:t>이었다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원칩역시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데이터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전용이었다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조치를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취해서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원칩을</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조합하면</w:t>
      </w:r>
      <w:r w:rsidRPr="00A1496D">
        <w:rPr>
          <w:rFonts w:ascii="Arial" w:eastAsia="굴림" w:hAnsi="Arial" w:cs="Arial"/>
          <w:color w:val="000000"/>
          <w:kern w:val="0"/>
          <w:sz w:val="18"/>
          <w:szCs w:val="18"/>
        </w:rPr>
        <w:t xml:space="preserve"> WCDMA </w:t>
      </w:r>
      <w:r w:rsidRPr="00A1496D">
        <w:rPr>
          <w:rFonts w:ascii="Arial" w:eastAsia="굴림" w:hAnsi="Arial" w:cs="Arial"/>
          <w:color w:val="000000"/>
          <w:kern w:val="0"/>
          <w:sz w:val="18"/>
          <w:szCs w:val="18"/>
        </w:rPr>
        <w:t>음성통화를</w:t>
      </w:r>
      <w:r w:rsidRPr="00A1496D">
        <w:rPr>
          <w:rFonts w:ascii="Arial" w:eastAsia="굴림" w:hAnsi="Arial" w:cs="Arial"/>
          <w:color w:val="000000"/>
          <w:kern w:val="0"/>
          <w:sz w:val="18"/>
          <w:szCs w:val="18"/>
        </w:rPr>
        <w:t> </w:t>
      </w:r>
      <w:del w:id="12" w:author="Unknown">
        <w:r w:rsidRPr="00A1496D">
          <w:rPr>
            <w:rFonts w:ascii="Arial" w:eastAsia="굴림" w:hAnsi="Arial" w:cs="Arial"/>
            <w:color w:val="7F7F7F"/>
            <w:kern w:val="0"/>
            <w:sz w:val="18"/>
            <w:szCs w:val="18"/>
          </w:rPr>
          <w:delText>야매로</w:delText>
        </w:r>
      </w:del>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만들었다</w:t>
      </w:r>
      <w:r w:rsidRPr="00A1496D">
        <w:rPr>
          <w:rFonts w:ascii="Arial" w:eastAsia="굴림" w:hAnsi="Arial" w:cs="Arial"/>
          <w:color w:val="000000"/>
          <w:kern w:val="0"/>
          <w:sz w:val="18"/>
          <w:szCs w:val="18"/>
        </w:rPr>
        <w:t>. CDMA</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사정이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좋지않아서</w:t>
      </w:r>
      <w:proofErr w:type="spellEnd"/>
      <w:r w:rsidRPr="00A1496D">
        <w:rPr>
          <w:rFonts w:ascii="Arial" w:eastAsia="굴림" w:hAnsi="Arial" w:cs="Arial"/>
          <w:color w:val="000000"/>
          <w:kern w:val="0"/>
          <w:sz w:val="18"/>
          <w:szCs w:val="18"/>
        </w:rPr>
        <w:t xml:space="preserve"> LTE </w:t>
      </w:r>
      <w:r w:rsidRPr="00A1496D">
        <w:rPr>
          <w:rFonts w:ascii="Arial" w:eastAsia="굴림" w:hAnsi="Arial" w:cs="Arial"/>
          <w:color w:val="000000"/>
          <w:kern w:val="0"/>
          <w:sz w:val="18"/>
          <w:szCs w:val="18"/>
        </w:rPr>
        <w:t>통신은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사용하고</w:t>
      </w:r>
      <w:r w:rsidRPr="00A1496D">
        <w:rPr>
          <w:rFonts w:ascii="Arial" w:eastAsia="굴림" w:hAnsi="Arial" w:cs="Arial"/>
          <w:color w:val="000000"/>
          <w:kern w:val="0"/>
          <w:sz w:val="18"/>
          <w:szCs w:val="18"/>
        </w:rPr>
        <w:t xml:space="preserve"> CDMA </w:t>
      </w:r>
      <w:r w:rsidRPr="00A1496D">
        <w:rPr>
          <w:rFonts w:ascii="Arial" w:eastAsia="굴림" w:hAnsi="Arial" w:cs="Arial"/>
          <w:color w:val="000000"/>
          <w:kern w:val="0"/>
          <w:sz w:val="18"/>
          <w:szCs w:val="18"/>
        </w:rPr>
        <w:t>통신은</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내장된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사용했었다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2" w:anchor="rfn4" w:history="1">
        <w:r w:rsidRPr="00A1496D">
          <w:rPr>
            <w:rFonts w:ascii="굴림체" w:eastAsia="굴림체" w:hAnsi="굴림체" w:cs="굴림체"/>
            <w:color w:val="551A8B"/>
            <w:kern w:val="0"/>
            <w:sz w:val="15"/>
            <w:szCs w:val="15"/>
            <w:u w:val="single"/>
            <w:bdr w:val="none" w:sz="0" w:space="0" w:color="auto" w:frame="1"/>
            <w:vertAlign w:val="superscript"/>
          </w:rPr>
          <w:t>[4]</w:t>
        </w:r>
      </w:hyperlink>
      <w:r w:rsidRPr="00A1496D">
        <w:rPr>
          <w:rFonts w:ascii="Arial" w:eastAsia="굴림" w:hAnsi="Arial" w:cs="Arial"/>
          <w:color w:val="000000"/>
          <w:kern w:val="0"/>
          <w:sz w:val="18"/>
          <w:szCs w:val="18"/>
        </w:rPr>
        <w:t> A8</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개량형이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독자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설계이다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그대로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아키텍쳐</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라이센스</w:t>
      </w:r>
      <w:proofErr w:type="spellEnd"/>
      <w:r w:rsidRPr="00A1496D">
        <w:rPr>
          <w:rFonts w:ascii="Arial" w:eastAsia="굴림" w:hAnsi="Arial" w:cs="Arial"/>
          <w:color w:val="000000"/>
          <w:kern w:val="0"/>
          <w:sz w:val="18"/>
          <w:szCs w:val="18"/>
        </w:rPr>
        <w:t>'</w:t>
      </w:r>
      <w:proofErr w:type="spellStart"/>
      <w:r w:rsidRPr="00A1496D">
        <w:rPr>
          <w:rFonts w:ascii="Arial" w:eastAsia="굴림" w:hAnsi="Arial" w:cs="Arial"/>
          <w:color w:val="000000"/>
          <w:kern w:val="0"/>
          <w:sz w:val="18"/>
          <w:szCs w:val="18"/>
        </w:rPr>
        <w:t>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등록해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코어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자체를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규격에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맞게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독자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설계한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참고로</w:t>
      </w:r>
      <w:r w:rsidRPr="00A1496D">
        <w:rPr>
          <w:rFonts w:ascii="Arial" w:eastAsia="굴림" w:hAnsi="Arial" w:cs="Arial"/>
          <w:color w:val="000000"/>
          <w:kern w:val="0"/>
          <w:sz w:val="18"/>
          <w:szCs w:val="18"/>
        </w:rPr>
        <w:t xml:space="preserve"> Cortex-A8</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레퍼런스</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발표년도는</w:t>
      </w:r>
      <w:proofErr w:type="spellEnd"/>
      <w:r w:rsidRPr="00A1496D">
        <w:rPr>
          <w:rFonts w:ascii="Arial" w:eastAsia="굴림" w:hAnsi="Arial" w:cs="Arial"/>
          <w:color w:val="000000"/>
          <w:kern w:val="0"/>
          <w:sz w:val="18"/>
          <w:szCs w:val="18"/>
        </w:rPr>
        <w:t xml:space="preserve"> 2005</w:t>
      </w:r>
      <w:r w:rsidRPr="00A1496D">
        <w:rPr>
          <w:rFonts w:ascii="Arial" w:eastAsia="굴림" w:hAnsi="Arial" w:cs="Arial"/>
          <w:color w:val="000000"/>
          <w:kern w:val="0"/>
          <w:sz w:val="18"/>
          <w:szCs w:val="18"/>
        </w:rPr>
        <w:t>년이다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3" w:anchor="rfn5" w:history="1">
        <w:r w:rsidRPr="00A1496D">
          <w:rPr>
            <w:rFonts w:ascii="굴림체" w:eastAsia="굴림체" w:hAnsi="굴림체" w:cs="굴림체"/>
            <w:color w:val="551A8B"/>
            <w:kern w:val="0"/>
            <w:sz w:val="15"/>
            <w:szCs w:val="15"/>
            <w:u w:val="single"/>
            <w:bdr w:val="none" w:sz="0" w:space="0" w:color="auto" w:frame="1"/>
            <w:vertAlign w:val="superscript"/>
          </w:rPr>
          <w:t>[5]</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영어권에선</w:t>
      </w:r>
      <w:r w:rsidRPr="00A1496D">
        <w:rPr>
          <w:rFonts w:ascii="Arial" w:eastAsia="굴림" w:hAnsi="Arial" w:cs="Arial"/>
          <w:color w:val="000000"/>
          <w:kern w:val="0"/>
          <w:sz w:val="18"/>
          <w:szCs w:val="18"/>
        </w:rPr>
        <w:t> </w:t>
      </w:r>
      <w:proofErr w:type="spellStart"/>
      <w:r w:rsidRPr="00A1496D">
        <w:rPr>
          <w:rFonts w:ascii="Arial" w:eastAsia="굴림" w:hAnsi="Arial" w:cs="Arial"/>
          <w:b/>
          <w:bCs/>
          <w:color w:val="000000"/>
          <w:kern w:val="0"/>
          <w:sz w:val="18"/>
          <w:szCs w:val="18"/>
        </w:rPr>
        <w:t>Crapdragon</w:t>
      </w:r>
      <w:proofErr w:type="spellEnd"/>
      <w:r w:rsidRPr="00A1496D">
        <w:rPr>
          <w:rFonts w:ascii="Arial" w:eastAsia="굴림" w:hAnsi="Arial" w:cs="Arial"/>
          <w:color w:val="000000"/>
          <w:kern w:val="0"/>
          <w:sz w:val="18"/>
          <w:szCs w:val="18"/>
        </w:rPr>
        <w:t>이라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4" w:anchor="rfn6" w:history="1">
        <w:r w:rsidRPr="00A1496D">
          <w:rPr>
            <w:rFonts w:ascii="굴림체" w:eastAsia="굴림체" w:hAnsi="굴림체" w:cs="굴림체"/>
            <w:color w:val="551A8B"/>
            <w:kern w:val="0"/>
            <w:sz w:val="15"/>
            <w:szCs w:val="15"/>
            <w:u w:val="single"/>
            <w:bdr w:val="none" w:sz="0" w:space="0" w:color="auto" w:frame="1"/>
            <w:vertAlign w:val="superscript"/>
          </w:rPr>
          <w:t>[6]</w:t>
        </w:r>
      </w:hyperlink>
      <w:r w:rsidRPr="00A1496D">
        <w:rPr>
          <w:rFonts w:ascii="Arial" w:eastAsia="굴림" w:hAnsi="Arial" w:cs="Arial"/>
          <w:color w:val="000000"/>
          <w:kern w:val="0"/>
          <w:sz w:val="18"/>
          <w:szCs w:val="18"/>
        </w:rPr>
        <w:t> </w:t>
      </w:r>
      <w:hyperlink r:id="rId825" w:tooltip="Qualcomm Scorpion" w:history="1">
        <w:r w:rsidRPr="00A1496D">
          <w:rPr>
            <w:rFonts w:ascii="Arial" w:eastAsia="굴림" w:hAnsi="Arial" w:cs="Arial"/>
            <w:color w:val="551A8B"/>
            <w:kern w:val="0"/>
            <w:sz w:val="18"/>
            <w:szCs w:val="18"/>
            <w:u w:val="single"/>
            <w:bdr w:val="none" w:sz="0" w:space="0" w:color="auto" w:frame="1"/>
          </w:rPr>
          <w:t>Qualcomm Scorpion</w:t>
        </w:r>
      </w:hyperlink>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구식으로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보이긴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로드맵의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옳다</w:t>
      </w:r>
      <w:r w:rsidRPr="00A1496D">
        <w:rPr>
          <w:rFonts w:ascii="Arial" w:eastAsia="굴림" w:hAnsi="Arial" w:cs="Arial"/>
          <w:color w:val="000000"/>
          <w:kern w:val="0"/>
          <w:sz w:val="18"/>
          <w:szCs w:val="18"/>
        </w:rPr>
        <w:t>. </w:t>
      </w:r>
      <w:hyperlink r:id="rId826" w:tooltip="ARM Cortex-A8" w:history="1">
        <w:r w:rsidRPr="00A1496D">
          <w:rPr>
            <w:rFonts w:ascii="Arial" w:eastAsia="굴림" w:hAnsi="Arial" w:cs="Arial"/>
            <w:color w:val="551A8B"/>
            <w:kern w:val="0"/>
            <w:sz w:val="18"/>
            <w:szCs w:val="18"/>
            <w:u w:val="single"/>
            <w:bdr w:val="none" w:sz="0" w:space="0" w:color="auto" w:frame="1"/>
          </w:rPr>
          <w:t>ARM Cortex-A8</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레퍼런스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발표는</w:t>
      </w:r>
      <w:r w:rsidRPr="00A1496D">
        <w:rPr>
          <w:rFonts w:ascii="Arial" w:eastAsia="굴림" w:hAnsi="Arial" w:cs="Arial"/>
          <w:color w:val="000000"/>
          <w:kern w:val="0"/>
          <w:sz w:val="18"/>
          <w:szCs w:val="18"/>
        </w:rPr>
        <w:t xml:space="preserve"> 2005</w:t>
      </w:r>
      <w:r w:rsidRPr="00A1496D">
        <w:rPr>
          <w:rFonts w:ascii="Arial" w:eastAsia="굴림" w:hAnsi="Arial" w:cs="Arial"/>
          <w:color w:val="000000"/>
          <w:kern w:val="0"/>
          <w:sz w:val="18"/>
          <w:szCs w:val="18"/>
        </w:rPr>
        <w:t>년이며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스냅드래곤의</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개발에만</w:t>
      </w:r>
      <w:r w:rsidRPr="00A1496D">
        <w:rPr>
          <w:rFonts w:ascii="Arial" w:eastAsia="굴림" w:hAnsi="Arial" w:cs="Arial"/>
          <w:color w:val="000000"/>
          <w:kern w:val="0"/>
          <w:sz w:val="18"/>
          <w:szCs w:val="18"/>
        </w:rPr>
        <w:t xml:space="preserve"> 4</w:t>
      </w:r>
      <w:r w:rsidRPr="00A1496D">
        <w:rPr>
          <w:rFonts w:ascii="Arial" w:eastAsia="굴림" w:hAnsi="Arial" w:cs="Arial"/>
          <w:color w:val="000000"/>
          <w:kern w:val="0"/>
          <w:sz w:val="18"/>
          <w:szCs w:val="18"/>
        </w:rPr>
        <w:t>년이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걸렸다고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w:t>
      </w:r>
      <w:hyperlink r:id="rId827" w:tooltip="ARM Cortex-A9" w:history="1">
        <w:r w:rsidRPr="00A1496D">
          <w:rPr>
            <w:rFonts w:ascii="Arial" w:eastAsia="굴림" w:hAnsi="Arial" w:cs="Arial"/>
            <w:color w:val="551A8B"/>
            <w:kern w:val="0"/>
            <w:sz w:val="18"/>
            <w:szCs w:val="18"/>
            <w:u w:val="single"/>
            <w:bdr w:val="none" w:sz="0" w:space="0" w:color="auto" w:frame="1"/>
          </w:rPr>
          <w:t>ARM Cortex-A9</w:t>
        </w:r>
      </w:hyperlink>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2007</w:t>
      </w:r>
      <w:r w:rsidRPr="00A1496D">
        <w:rPr>
          <w:rFonts w:ascii="Arial" w:eastAsia="굴림" w:hAnsi="Arial" w:cs="Arial"/>
          <w:color w:val="000000"/>
          <w:kern w:val="0"/>
          <w:sz w:val="18"/>
          <w:szCs w:val="18"/>
        </w:rPr>
        <w:t>년에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발표되었다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8" w:anchor="rfn7" w:history="1">
        <w:r w:rsidRPr="00A1496D">
          <w:rPr>
            <w:rFonts w:ascii="굴림체" w:eastAsia="굴림체" w:hAnsi="굴림체" w:cs="굴림체"/>
            <w:color w:val="551A8B"/>
            <w:kern w:val="0"/>
            <w:sz w:val="15"/>
            <w:szCs w:val="15"/>
            <w:u w:val="single"/>
            <w:bdr w:val="none" w:sz="0" w:space="0" w:color="auto" w:frame="1"/>
            <w:vertAlign w:val="superscript"/>
          </w:rPr>
          <w:t>[7]</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쿼드런트</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별명이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뻥드런트가</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되버렸다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마찬가지로</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벤치인</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Linpack</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점수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경쟁</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들보다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나온다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del w:id="13" w:author="Unknown">
        <w:r w:rsidRPr="00A1496D">
          <w:rPr>
            <w:rFonts w:ascii="굴림체" w:eastAsia="굴림체" w:hAnsi="굴림체" w:cs="굴림체"/>
            <w:color w:val="000000"/>
            <w:kern w:val="0"/>
            <w:sz w:val="24"/>
            <w:szCs w:val="24"/>
          </w:rPr>
          <w:fldChar w:fldCharType="begin"/>
        </w:r>
      </w:del>
      <w:r w:rsidRPr="00A1496D">
        <w:rPr>
          <w:rFonts w:ascii="굴림체" w:eastAsia="굴림체" w:hAnsi="굴림체" w:cs="굴림체"/>
          <w:color w:val="000000"/>
          <w:kern w:val="0"/>
          <w:sz w:val="24"/>
          <w:szCs w:val="24"/>
        </w:rPr>
        <w:instrText xml:space="preserve"> HYPERLINK "https://mirror.enha.kr/wiki/%ED%80%84%EC%BB%B4%20%EC%8A%A4%EB%83%85%EB%93%9C%EB%9E%98%EA%B3%A4" \l "rfn8" </w:instrText>
      </w:r>
      <w:r w:rsidRPr="00A1496D">
        <w:rPr>
          <w:rFonts w:ascii="굴림체" w:eastAsia="굴림체" w:hAnsi="굴림체" w:cs="굴림체"/>
          <w:color w:val="000000"/>
          <w:kern w:val="0"/>
          <w:sz w:val="24"/>
          <w:szCs w:val="24"/>
        </w:rPr>
        <w:fldChar w:fldCharType="separate"/>
      </w:r>
      <w:r w:rsidRPr="00A1496D">
        <w:rPr>
          <w:rFonts w:ascii="굴림체" w:eastAsia="굴림체" w:hAnsi="굴림체" w:cs="굴림체"/>
          <w:color w:val="551A8B"/>
          <w:kern w:val="0"/>
          <w:sz w:val="15"/>
          <w:szCs w:val="15"/>
          <w:u w:val="single"/>
          <w:bdr w:val="none" w:sz="0" w:space="0" w:color="auto" w:frame="1"/>
          <w:vertAlign w:val="superscript"/>
        </w:rPr>
        <w:t>[8]</w:t>
      </w:r>
      <w:r w:rsidRPr="00A1496D">
        <w:rPr>
          <w:rFonts w:ascii="굴림체" w:eastAsia="굴림체" w:hAnsi="굴림체" w:cs="굴림체"/>
          <w:color w:val="000000"/>
          <w:kern w:val="0"/>
          <w:sz w:val="24"/>
          <w:szCs w:val="24"/>
        </w:rPr>
        <w:fldChar w:fldCharType="end"/>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스냅드래곤은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반대로</w:t>
      </w:r>
      <w:r w:rsidRPr="00A1496D">
        <w:rPr>
          <w:rFonts w:ascii="Arial" w:eastAsia="굴림" w:hAnsi="Arial" w:cs="Arial"/>
          <w:color w:val="000000"/>
          <w:kern w:val="0"/>
          <w:sz w:val="18"/>
          <w:szCs w:val="18"/>
        </w:rPr>
        <w:t xml:space="preserve"> S1</w:t>
      </w:r>
      <w:r w:rsidRPr="00A1496D">
        <w:rPr>
          <w:rFonts w:ascii="Arial" w:eastAsia="굴림" w:hAnsi="Arial" w:cs="Arial"/>
          <w:color w:val="000000"/>
          <w:kern w:val="0"/>
          <w:sz w:val="18"/>
          <w:szCs w:val="18"/>
        </w:rPr>
        <w:t>까지도</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리눅스</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커널</w:t>
      </w:r>
      <w:proofErr w:type="spellEnd"/>
      <w:r w:rsidRPr="00A1496D">
        <w:rPr>
          <w:rFonts w:ascii="Arial" w:eastAsia="굴림" w:hAnsi="Arial" w:cs="Arial"/>
          <w:color w:val="000000"/>
          <w:kern w:val="0"/>
          <w:sz w:val="18"/>
          <w:szCs w:val="18"/>
        </w:rPr>
        <w:t xml:space="preserve"> 3.4</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구동하도록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해준다</w:t>
      </w:r>
      <w:r w:rsidRPr="00A1496D">
        <w:rPr>
          <w:rFonts w:ascii="Arial" w:eastAsia="굴림" w:hAnsi="Arial" w:cs="Arial"/>
          <w:color w:val="000000"/>
          <w:kern w:val="0"/>
          <w:sz w:val="18"/>
          <w:szCs w:val="18"/>
        </w:rPr>
        <w:t>. </w:t>
      </w:r>
      <w:del w:id="14" w:author="Unknown">
        <w:r w:rsidRPr="00A1496D">
          <w:rPr>
            <w:rFonts w:ascii="Arial" w:eastAsia="굴림" w:hAnsi="Arial" w:cs="Arial"/>
            <w:color w:val="7F7F7F"/>
            <w:kern w:val="0"/>
            <w:sz w:val="18"/>
            <w:szCs w:val="18"/>
          </w:rPr>
          <w:fldChar w:fldCharType="begin"/>
        </w:r>
        <w:r w:rsidRPr="00A1496D">
          <w:rPr>
            <w:rFonts w:ascii="Arial" w:eastAsia="굴림" w:hAnsi="Arial" w:cs="Arial"/>
            <w:color w:val="7F7F7F"/>
            <w:kern w:val="0"/>
            <w:sz w:val="18"/>
            <w:szCs w:val="18"/>
          </w:rPr>
          <w:delInstrText xml:space="preserve"> </w:delInstrText>
        </w:r>
        <w:r w:rsidRPr="00A1496D">
          <w:rPr>
            <w:rFonts w:ascii="Arial" w:eastAsia="굴림" w:hAnsi="Arial" w:cs="Arial" w:hint="eastAsia"/>
            <w:color w:val="7F7F7F"/>
            <w:kern w:val="0"/>
            <w:sz w:val="18"/>
            <w:szCs w:val="18"/>
          </w:rPr>
          <w:delInstrText>HYPERLINK "https://mirror.enha.kr/wiki/%EA%B0%A4%EB%9F%AD%EC%8B%9C%20%EB%84%A5%EC%84%9C%EC%8A%A4" \o "</w:delInstrText>
        </w:r>
        <w:r w:rsidRPr="00A1496D">
          <w:rPr>
            <w:rFonts w:ascii="Arial" w:eastAsia="굴림" w:hAnsi="Arial" w:cs="Arial" w:hint="eastAsia"/>
            <w:color w:val="7F7F7F"/>
            <w:kern w:val="0"/>
            <w:sz w:val="18"/>
            <w:szCs w:val="18"/>
          </w:rPr>
          <w:delInstrText>갤럭시</w:delInstrText>
        </w:r>
        <w:r w:rsidRPr="00A1496D">
          <w:rPr>
            <w:rFonts w:ascii="Arial" w:eastAsia="굴림" w:hAnsi="Arial" w:cs="Arial" w:hint="eastAsia"/>
            <w:color w:val="7F7F7F"/>
            <w:kern w:val="0"/>
            <w:sz w:val="18"/>
            <w:szCs w:val="18"/>
          </w:rPr>
          <w:delInstrText xml:space="preserve"> </w:delInstrText>
        </w:r>
        <w:r w:rsidRPr="00A1496D">
          <w:rPr>
            <w:rFonts w:ascii="Arial" w:eastAsia="굴림" w:hAnsi="Arial" w:cs="Arial" w:hint="eastAsia"/>
            <w:color w:val="7F7F7F"/>
            <w:kern w:val="0"/>
            <w:sz w:val="18"/>
            <w:szCs w:val="18"/>
          </w:rPr>
          <w:delInstrText>넥서스</w:delInstrText>
        </w:r>
        <w:r w:rsidRPr="00A1496D">
          <w:rPr>
            <w:rFonts w:ascii="Arial" w:eastAsia="굴림" w:hAnsi="Arial" w:cs="Arial" w:hint="eastAsia"/>
            <w:color w:val="7F7F7F"/>
            <w:kern w:val="0"/>
            <w:sz w:val="18"/>
            <w:szCs w:val="18"/>
          </w:rPr>
          <w:delInstrText>"</w:delInstrText>
        </w:r>
        <w:r w:rsidRPr="00A1496D">
          <w:rPr>
            <w:rFonts w:ascii="Arial" w:eastAsia="굴림" w:hAnsi="Arial" w:cs="Arial"/>
            <w:color w:val="7F7F7F"/>
            <w:kern w:val="0"/>
            <w:sz w:val="18"/>
            <w:szCs w:val="18"/>
          </w:rPr>
          <w:delInstrText xml:space="preserve"> </w:delInstrText>
        </w:r>
        <w:r w:rsidRPr="00A1496D">
          <w:rPr>
            <w:rFonts w:ascii="Arial" w:eastAsia="굴림" w:hAnsi="Arial" w:cs="Arial"/>
            <w:color w:val="7F7F7F"/>
            <w:kern w:val="0"/>
            <w:sz w:val="18"/>
            <w:szCs w:val="18"/>
          </w:rPr>
          <w:fldChar w:fldCharType="separate"/>
        </w:r>
        <w:r w:rsidRPr="00A1496D">
          <w:rPr>
            <w:rFonts w:ascii="Arial" w:eastAsia="굴림" w:hAnsi="Arial" w:cs="Arial"/>
            <w:color w:val="AA8CC5"/>
            <w:kern w:val="0"/>
            <w:sz w:val="18"/>
            <w:szCs w:val="18"/>
            <w:u w:val="single"/>
            <w:bdr w:val="none" w:sz="0" w:space="0" w:color="auto" w:frame="1"/>
          </w:rPr>
          <w:delText>갤럭시</w:delText>
        </w:r>
        <w:r w:rsidRPr="00A1496D">
          <w:rPr>
            <w:rFonts w:ascii="Arial" w:eastAsia="굴림" w:hAnsi="Arial" w:cs="Arial"/>
            <w:color w:val="AA8CC5"/>
            <w:kern w:val="0"/>
            <w:sz w:val="18"/>
            <w:szCs w:val="18"/>
            <w:u w:val="single"/>
            <w:bdr w:val="none" w:sz="0" w:space="0" w:color="auto" w:frame="1"/>
          </w:rPr>
          <w:delText xml:space="preserve"> </w:delText>
        </w:r>
        <w:r w:rsidRPr="00A1496D">
          <w:rPr>
            <w:rFonts w:ascii="Arial" w:eastAsia="굴림" w:hAnsi="Arial" w:cs="Arial"/>
            <w:color w:val="AA8CC5"/>
            <w:kern w:val="0"/>
            <w:sz w:val="18"/>
            <w:szCs w:val="18"/>
            <w:u w:val="single"/>
            <w:bdr w:val="none" w:sz="0" w:space="0" w:color="auto" w:frame="1"/>
          </w:rPr>
          <w:delText>넥서스</w:delText>
        </w:r>
        <w:r w:rsidRPr="00A1496D">
          <w:rPr>
            <w:rFonts w:ascii="Arial" w:eastAsia="굴림" w:hAnsi="Arial" w:cs="Arial"/>
            <w:color w:val="7F7F7F"/>
            <w:kern w:val="0"/>
            <w:sz w:val="18"/>
            <w:szCs w:val="18"/>
          </w:rPr>
          <w:fldChar w:fldCharType="end"/>
        </w:r>
        <w:r w:rsidRPr="00A1496D">
          <w:rPr>
            <w:rFonts w:ascii="Arial" w:eastAsia="굴림" w:hAnsi="Arial" w:cs="Arial"/>
            <w:color w:val="7F7F7F"/>
            <w:kern w:val="0"/>
            <w:sz w:val="18"/>
            <w:szCs w:val="18"/>
          </w:rPr>
          <w:delText> </w:delText>
        </w:r>
        <w:r w:rsidRPr="00A1496D">
          <w:rPr>
            <w:rFonts w:ascii="Arial" w:eastAsia="굴림" w:hAnsi="Arial" w:cs="Arial"/>
            <w:color w:val="7F7F7F"/>
            <w:kern w:val="0"/>
            <w:sz w:val="18"/>
            <w:szCs w:val="18"/>
          </w:rPr>
          <w:delText>유저들이</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매우</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배아파하고</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있다</w:delText>
        </w:r>
        <w:r w:rsidRPr="00A1496D">
          <w:rPr>
            <w:rFonts w:ascii="Arial" w:eastAsia="굴림" w:hAnsi="Arial" w:cs="Arial"/>
            <w:color w:val="7F7F7F"/>
            <w:kern w:val="0"/>
            <w:sz w:val="18"/>
            <w:szCs w:val="18"/>
          </w:rPr>
          <w:delText>.</w:delText>
        </w:r>
      </w:del>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29" w:anchor="rfn9" w:history="1">
        <w:r w:rsidRPr="00A1496D">
          <w:rPr>
            <w:rFonts w:ascii="굴림체" w:eastAsia="굴림체" w:hAnsi="굴림체" w:cs="굴림체"/>
            <w:color w:val="551A8B"/>
            <w:kern w:val="0"/>
            <w:sz w:val="15"/>
            <w:szCs w:val="15"/>
            <w:u w:val="single"/>
            <w:bdr w:val="none" w:sz="0" w:space="0" w:color="auto" w:frame="1"/>
            <w:vertAlign w:val="superscript"/>
          </w:rPr>
          <w:t>[9]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이쪽은</w:t>
      </w:r>
      <w:r w:rsidRPr="00A1496D">
        <w:rPr>
          <w:rFonts w:ascii="Arial" w:eastAsia="굴림" w:hAnsi="Arial" w:cs="Arial"/>
          <w:color w:val="000000"/>
          <w:kern w:val="0"/>
          <w:sz w:val="18"/>
          <w:szCs w:val="18"/>
        </w:rPr>
        <w:t xml:space="preserve"> TI </w:t>
      </w:r>
      <w:hyperlink r:id="rId830" w:tooltip="OMAP" w:history="1">
        <w:r w:rsidRPr="00A1496D">
          <w:rPr>
            <w:rFonts w:ascii="Arial" w:eastAsia="굴림" w:hAnsi="Arial" w:cs="Arial"/>
            <w:color w:val="551A8B"/>
            <w:kern w:val="0"/>
            <w:sz w:val="18"/>
            <w:szCs w:val="18"/>
            <w:u w:val="single"/>
            <w:bdr w:val="none" w:sz="0" w:space="0" w:color="auto" w:frame="1"/>
          </w:rPr>
          <w:t>OMAP</w:t>
        </w:r>
      </w:hyperlink>
      <w:r w:rsidRPr="00A1496D">
        <w:rPr>
          <w:rFonts w:ascii="Arial" w:eastAsia="굴림" w:hAnsi="Arial" w:cs="Arial"/>
          <w:color w:val="000000"/>
          <w:kern w:val="0"/>
          <w:sz w:val="18"/>
          <w:szCs w:val="18"/>
        </w:rPr>
        <w:t> 4470+</w:t>
      </w:r>
      <w:hyperlink r:id="rId831" w:tooltip="LTE" w:history="1">
        <w:r w:rsidRPr="00A1496D">
          <w:rPr>
            <w:rFonts w:ascii="Arial" w:eastAsia="굴림" w:hAnsi="Arial" w:cs="Arial"/>
            <w:color w:val="551A8B"/>
            <w:kern w:val="0"/>
            <w:sz w:val="18"/>
            <w:szCs w:val="18"/>
            <w:u w:val="single"/>
            <w:bdr w:val="none" w:sz="0" w:space="0" w:color="auto" w:frame="1"/>
          </w:rPr>
          <w:t>LTE</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w:t>
      </w:r>
      <w:hyperlink r:id="rId832" w:tooltip="CDMA" w:history="1">
        <w:r w:rsidRPr="00A1496D">
          <w:rPr>
            <w:rFonts w:ascii="Arial" w:eastAsia="굴림" w:hAnsi="Arial" w:cs="Arial"/>
            <w:color w:val="551A8B"/>
            <w:kern w:val="0"/>
            <w:sz w:val="18"/>
            <w:szCs w:val="18"/>
            <w:u w:val="single"/>
            <w:bdr w:val="none" w:sz="0" w:space="0" w:color="auto" w:frame="1"/>
          </w:rPr>
          <w:t>CDMA</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조합으로</w:t>
      </w:r>
      <w:r w:rsidRPr="00A1496D">
        <w:rPr>
          <w:rFonts w:ascii="Arial" w:eastAsia="굴림" w:hAnsi="Arial" w:cs="Arial"/>
          <w:color w:val="000000"/>
          <w:kern w:val="0"/>
          <w:sz w:val="18"/>
          <w:szCs w:val="18"/>
        </w:rPr>
        <w:t> </w:t>
      </w:r>
      <w:hyperlink r:id="rId833" w:tooltip="버라이즌 와이어리스" w:history="1">
        <w:r w:rsidRPr="00A1496D">
          <w:rPr>
            <w:rFonts w:ascii="Arial" w:eastAsia="굴림" w:hAnsi="Arial" w:cs="Arial"/>
            <w:color w:val="551A8B"/>
            <w:kern w:val="0"/>
            <w:sz w:val="18"/>
            <w:szCs w:val="18"/>
            <w:u w:val="single"/>
            <w:bdr w:val="none" w:sz="0" w:space="0" w:color="auto" w:frame="1"/>
          </w:rPr>
          <w:t>버라이즌</w:t>
        </w:r>
        <w:r w:rsidRPr="00A1496D">
          <w:rPr>
            <w:rFonts w:ascii="Arial" w:eastAsia="굴림" w:hAnsi="Arial" w:cs="Arial"/>
            <w:color w:val="551A8B"/>
            <w:kern w:val="0"/>
            <w:sz w:val="18"/>
            <w:szCs w:val="18"/>
            <w:u w:val="single"/>
            <w:bdr w:val="none" w:sz="0" w:space="0" w:color="auto" w:frame="1"/>
          </w:rPr>
          <w:t xml:space="preserve"> </w:t>
        </w:r>
        <w:r w:rsidRPr="00A1496D">
          <w:rPr>
            <w:rFonts w:ascii="Arial" w:eastAsia="굴림" w:hAnsi="Arial" w:cs="Arial"/>
            <w:color w:val="551A8B"/>
            <w:kern w:val="0"/>
            <w:sz w:val="18"/>
            <w:szCs w:val="18"/>
            <w:u w:val="single"/>
            <w:bdr w:val="none" w:sz="0" w:space="0" w:color="auto" w:frame="1"/>
          </w:rPr>
          <w:t>와이어리스</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w:t>
      </w:r>
      <w:hyperlink r:id="rId834" w:tooltip="스프린트" w:history="1">
        <w:r w:rsidRPr="00A1496D">
          <w:rPr>
            <w:rFonts w:ascii="Arial" w:eastAsia="굴림" w:hAnsi="Arial" w:cs="Arial"/>
            <w:color w:val="551A8B"/>
            <w:kern w:val="0"/>
            <w:sz w:val="18"/>
            <w:szCs w:val="18"/>
            <w:u w:val="single"/>
            <w:bdr w:val="none" w:sz="0" w:space="0" w:color="auto" w:frame="1"/>
          </w:rPr>
          <w:t>스프린트</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출시되었다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35" w:anchor="rfn10" w:history="1">
        <w:r w:rsidRPr="00A1496D">
          <w:rPr>
            <w:rFonts w:ascii="굴림체" w:eastAsia="굴림체" w:hAnsi="굴림체" w:cs="굴림체"/>
            <w:color w:val="551A8B"/>
            <w:kern w:val="0"/>
            <w:sz w:val="15"/>
            <w:szCs w:val="15"/>
            <w:u w:val="single"/>
            <w:bdr w:val="none" w:sz="0" w:space="0" w:color="auto" w:frame="1"/>
            <w:vertAlign w:val="superscript"/>
          </w:rPr>
          <w:t>[10]</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사실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S1 </w:t>
      </w:r>
      <w:r w:rsidRPr="00A1496D">
        <w:rPr>
          <w:rFonts w:ascii="Arial" w:eastAsia="굴림" w:hAnsi="Arial" w:cs="Arial"/>
          <w:color w:val="000000"/>
          <w:kern w:val="0"/>
          <w:sz w:val="18"/>
          <w:szCs w:val="18"/>
        </w:rPr>
        <w:t>소속</w:t>
      </w:r>
      <w:r w:rsidRPr="00A1496D">
        <w:rPr>
          <w:rFonts w:ascii="Arial" w:eastAsia="굴림" w:hAnsi="Arial" w:cs="Arial"/>
          <w:color w:val="000000"/>
          <w:kern w:val="0"/>
          <w:sz w:val="18"/>
          <w:szCs w:val="18"/>
        </w:rPr>
        <w:t> </w:t>
      </w:r>
      <w:hyperlink r:id="rId836" w:tooltip="ARM Cortex-A5" w:history="1">
        <w:r w:rsidRPr="00A1496D">
          <w:rPr>
            <w:rFonts w:ascii="Arial" w:eastAsia="굴림" w:hAnsi="Arial" w:cs="Arial"/>
            <w:color w:val="551A8B"/>
            <w:kern w:val="0"/>
            <w:sz w:val="18"/>
            <w:szCs w:val="18"/>
            <w:u w:val="single"/>
            <w:bdr w:val="none" w:sz="0" w:space="0" w:color="auto" w:frame="1"/>
          </w:rPr>
          <w:t>ARM Cortex-A5</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탑재</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다르게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S3 </w:t>
      </w:r>
      <w:r w:rsidRPr="00A1496D">
        <w:rPr>
          <w:rFonts w:ascii="Arial" w:eastAsia="굴림" w:hAnsi="Arial" w:cs="Arial"/>
          <w:color w:val="000000"/>
          <w:kern w:val="0"/>
          <w:sz w:val="18"/>
          <w:szCs w:val="18"/>
        </w:rPr>
        <w:t>시기에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편입된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신형</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37" w:anchor="rfn11" w:history="1">
        <w:r w:rsidRPr="00A1496D">
          <w:rPr>
            <w:rFonts w:ascii="굴림체" w:eastAsia="굴림체" w:hAnsi="굴림체" w:cs="굴림체"/>
            <w:color w:val="551A8B"/>
            <w:kern w:val="0"/>
            <w:sz w:val="15"/>
            <w:szCs w:val="15"/>
            <w:u w:val="single"/>
            <w:bdr w:val="none" w:sz="0" w:space="0" w:color="auto" w:frame="1"/>
            <w:vertAlign w:val="superscript"/>
          </w:rPr>
          <w:t>[11]</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북미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및</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내수용</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38" w:anchor="rfn12" w:history="1">
        <w:r w:rsidRPr="00A1496D">
          <w:rPr>
            <w:rFonts w:ascii="굴림체" w:eastAsia="굴림체" w:hAnsi="굴림체" w:cs="굴림체"/>
            <w:color w:val="551A8B"/>
            <w:kern w:val="0"/>
            <w:sz w:val="15"/>
            <w:szCs w:val="15"/>
            <w:u w:val="single"/>
            <w:bdr w:val="none" w:sz="0" w:space="0" w:color="auto" w:frame="1"/>
            <w:vertAlign w:val="superscript"/>
          </w:rPr>
          <w:t>[12]</w:t>
        </w:r>
      </w:hyperlink>
      <w:r w:rsidRPr="00A1496D">
        <w:rPr>
          <w:rFonts w:ascii="Arial" w:eastAsia="굴림" w:hAnsi="Arial" w:cs="Arial"/>
          <w:color w:val="000000"/>
          <w:kern w:val="0"/>
          <w:sz w:val="18"/>
          <w:szCs w:val="18"/>
        </w:rPr>
        <w:t> S4 Pro APQ8064, APQ8064-1AA(</w:t>
      </w:r>
      <w:hyperlink r:id="rId839" w:tooltip="넥서스 7/2세대" w:history="1">
        <w:r w:rsidRPr="00A1496D">
          <w:rPr>
            <w:rFonts w:ascii="Arial" w:eastAsia="굴림" w:hAnsi="Arial" w:cs="Arial"/>
            <w:color w:val="551A8B"/>
            <w:kern w:val="0"/>
            <w:sz w:val="18"/>
            <w:szCs w:val="18"/>
            <w:u w:val="single"/>
            <w:bdr w:val="none" w:sz="0" w:space="0" w:color="auto" w:frame="1"/>
          </w:rPr>
          <w:t>넥서스</w:t>
        </w:r>
        <w:r w:rsidRPr="00A1496D">
          <w:rPr>
            <w:rFonts w:ascii="Arial" w:eastAsia="굴림" w:hAnsi="Arial" w:cs="Arial"/>
            <w:color w:val="551A8B"/>
            <w:kern w:val="0"/>
            <w:sz w:val="18"/>
            <w:szCs w:val="18"/>
            <w:u w:val="single"/>
            <w:bdr w:val="none" w:sz="0" w:space="0" w:color="auto" w:frame="1"/>
          </w:rPr>
          <w:t xml:space="preserve"> 7/2</w:t>
        </w:r>
        <w:r w:rsidRPr="00A1496D">
          <w:rPr>
            <w:rFonts w:ascii="Arial" w:eastAsia="굴림" w:hAnsi="Arial" w:cs="Arial"/>
            <w:color w:val="551A8B"/>
            <w:kern w:val="0"/>
            <w:sz w:val="18"/>
            <w:szCs w:val="18"/>
            <w:u w:val="single"/>
            <w:bdr w:val="none" w:sz="0" w:space="0" w:color="auto" w:frame="1"/>
          </w:rPr>
          <w:t>세대</w:t>
        </w:r>
      </w:hyperlink>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추정</w:t>
      </w:r>
      <w:r w:rsidRPr="00A1496D">
        <w:rPr>
          <w:rFonts w:ascii="Arial" w:eastAsia="굴림" w:hAnsi="Arial" w:cs="Arial"/>
          <w:color w:val="000000"/>
          <w:kern w:val="0"/>
          <w:sz w:val="18"/>
          <w:szCs w:val="18"/>
        </w:rPr>
        <w:t>.), 600 APQ8064T, APQ8064AB(</w:t>
      </w:r>
      <w:hyperlink r:id="rId840" w:tooltip="갤럭시 S4" w:history="1">
        <w:r w:rsidRPr="00A1496D">
          <w:rPr>
            <w:rFonts w:ascii="Arial" w:eastAsia="굴림" w:hAnsi="Arial" w:cs="Arial"/>
            <w:color w:val="551A8B"/>
            <w:kern w:val="0"/>
            <w:sz w:val="18"/>
            <w:szCs w:val="18"/>
            <w:u w:val="single"/>
            <w:bdr w:val="none" w:sz="0" w:space="0" w:color="auto" w:frame="1"/>
          </w:rPr>
          <w:t>갤럭시</w:t>
        </w:r>
        <w:r w:rsidRPr="00A1496D">
          <w:rPr>
            <w:rFonts w:ascii="Arial" w:eastAsia="굴림" w:hAnsi="Arial" w:cs="Arial"/>
            <w:color w:val="551A8B"/>
            <w:kern w:val="0"/>
            <w:sz w:val="18"/>
            <w:szCs w:val="18"/>
            <w:u w:val="single"/>
            <w:bdr w:val="none" w:sz="0" w:space="0" w:color="auto" w:frame="1"/>
          </w:rPr>
          <w:t xml:space="preserve"> S4</w:t>
        </w:r>
      </w:hyperlink>
      <w:r w:rsidRPr="00A1496D">
        <w:rPr>
          <w:rFonts w:ascii="Arial" w:eastAsia="굴림" w:hAnsi="Arial" w:cs="Arial"/>
          <w:color w:val="000000"/>
          <w:kern w:val="0"/>
          <w:sz w:val="18"/>
          <w:szCs w:val="18"/>
        </w:rPr>
        <w:t> LTE</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APQ8064T</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실질적으로는</w:t>
      </w:r>
      <w:r w:rsidRPr="00A1496D">
        <w:rPr>
          <w:rFonts w:ascii="Arial" w:eastAsia="굴림" w:hAnsi="Arial" w:cs="Arial"/>
          <w:color w:val="000000"/>
          <w:kern w:val="0"/>
          <w:sz w:val="18"/>
          <w:szCs w:val="18"/>
        </w:rPr>
        <w:t xml:space="preserve"> APQ8064AB</w:t>
      </w:r>
      <w:r w:rsidRPr="00A1496D">
        <w:rPr>
          <w:rFonts w:ascii="Arial" w:eastAsia="굴림" w:hAnsi="Arial" w:cs="Arial"/>
          <w:color w:val="000000"/>
          <w:kern w:val="0"/>
          <w:sz w:val="18"/>
          <w:szCs w:val="18"/>
        </w:rPr>
        <w:t>이라는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주장</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41" w:anchor="rfn13" w:history="1">
        <w:r w:rsidRPr="00A1496D">
          <w:rPr>
            <w:rFonts w:ascii="굴림체" w:eastAsia="굴림체" w:hAnsi="굴림체" w:cs="굴림체"/>
            <w:color w:val="551A8B"/>
            <w:kern w:val="0"/>
            <w:sz w:val="15"/>
            <w:szCs w:val="15"/>
            <w:u w:val="single"/>
            <w:bdr w:val="none" w:sz="0" w:space="0" w:color="auto" w:frame="1"/>
            <w:vertAlign w:val="superscript"/>
          </w:rPr>
          <w:t>[13]</w:t>
        </w:r>
      </w:hyperlink>
      <w:r w:rsidRPr="00A1496D">
        <w:rPr>
          <w:rFonts w:ascii="Arial" w:eastAsia="굴림" w:hAnsi="Arial" w:cs="Arial"/>
          <w:color w:val="000000"/>
          <w:kern w:val="0"/>
          <w:sz w:val="18"/>
          <w:szCs w:val="18"/>
        </w:rPr>
        <w:t> S4 Plus, S4 Pro</w:t>
      </w:r>
      <w:r w:rsidRPr="00A1496D">
        <w:rPr>
          <w:rFonts w:ascii="Arial" w:eastAsia="굴림" w:hAnsi="Arial" w:cs="Arial"/>
          <w:color w:val="000000"/>
          <w:kern w:val="0"/>
          <w:sz w:val="18"/>
          <w:szCs w:val="18"/>
        </w:rPr>
        <w:t>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들어간</w:t>
      </w:r>
      <w:r w:rsidRPr="00A1496D">
        <w:rPr>
          <w:rFonts w:ascii="Arial" w:eastAsia="굴림" w:hAnsi="Arial" w:cs="Arial"/>
          <w:color w:val="000000"/>
          <w:kern w:val="0"/>
          <w:sz w:val="18"/>
          <w:szCs w:val="18"/>
        </w:rPr>
        <w:t> </w:t>
      </w:r>
      <w:hyperlink r:id="rId842"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w:t>
      </w:r>
      <w:hyperlink r:id="rId843"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다</w:t>
      </w:r>
      <w:r w:rsidRPr="00A1496D">
        <w:rPr>
          <w:rFonts w:ascii="Arial" w:eastAsia="굴림" w:hAnsi="Arial" w:cs="Arial"/>
          <w:color w:val="000000"/>
          <w:kern w:val="0"/>
          <w:sz w:val="18"/>
          <w:szCs w:val="18"/>
        </w:rPr>
        <w:t>. </w:t>
      </w:r>
      <w:hyperlink r:id="rId844"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 300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w:t>
      </w:r>
      <w:hyperlink r:id="rId845" w:tooltip="Qualcomm Krait" w:history="1">
        <w:r w:rsidRPr="00A1496D">
          <w:rPr>
            <w:rFonts w:ascii="Arial" w:eastAsia="굴림" w:hAnsi="Arial" w:cs="Arial"/>
            <w:color w:val="551A8B"/>
            <w:kern w:val="0"/>
            <w:sz w:val="18"/>
            <w:szCs w:val="18"/>
            <w:u w:val="single"/>
            <w:bdr w:val="none" w:sz="0" w:space="0" w:color="auto" w:frame="1"/>
          </w:rPr>
          <w:t>Qualcomm Krait</w:t>
        </w:r>
      </w:hyperlink>
      <w:r w:rsidRPr="00A1496D">
        <w:rPr>
          <w:rFonts w:ascii="Arial" w:eastAsia="굴림" w:hAnsi="Arial" w:cs="Arial"/>
          <w:color w:val="000000"/>
          <w:kern w:val="0"/>
          <w:sz w:val="18"/>
          <w:szCs w:val="18"/>
        </w:rPr>
        <w:t>400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등장으로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구별을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위해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재명명되었다</w:t>
      </w:r>
      <w:proofErr w:type="spellEnd"/>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46" w:anchor="rfn14" w:history="1">
        <w:r w:rsidRPr="00A1496D">
          <w:rPr>
            <w:rFonts w:ascii="굴림체" w:eastAsia="굴림체" w:hAnsi="굴림체" w:cs="굴림체"/>
            <w:color w:val="551A8B"/>
            <w:kern w:val="0"/>
            <w:sz w:val="15"/>
            <w:szCs w:val="15"/>
            <w:u w:val="single"/>
            <w:bdr w:val="none" w:sz="0" w:space="0" w:color="auto" w:frame="1"/>
            <w:vertAlign w:val="superscript"/>
          </w:rPr>
          <w:t>[14]</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실제로는</w:t>
      </w:r>
      <w:r w:rsidRPr="00A1496D">
        <w:rPr>
          <w:rFonts w:ascii="Arial" w:eastAsia="굴림" w:hAnsi="Arial" w:cs="Arial"/>
          <w:color w:val="000000"/>
          <w:kern w:val="0"/>
          <w:sz w:val="18"/>
          <w:szCs w:val="18"/>
        </w:rPr>
        <w:t xml:space="preserve"> 20%</w:t>
      </w:r>
      <w:r w:rsidRPr="00A1496D">
        <w:rPr>
          <w:rFonts w:ascii="Arial" w:eastAsia="굴림" w:hAnsi="Arial" w:cs="Arial"/>
          <w:color w:val="000000"/>
          <w:kern w:val="0"/>
          <w:sz w:val="18"/>
          <w:szCs w:val="18"/>
        </w:rPr>
        <w:t>이하로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추정된다고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 1.7 GHz</w:t>
      </w:r>
      <w:r w:rsidRPr="00A1496D">
        <w:rPr>
          <w:rFonts w:ascii="Arial" w:eastAsia="굴림" w:hAnsi="Arial" w:cs="Arial"/>
          <w:color w:val="000000"/>
          <w:kern w:val="0"/>
          <w:sz w:val="18"/>
          <w:szCs w:val="18"/>
        </w:rPr>
        <w:t>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미미하다고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47" w:anchor="rfn15" w:history="1">
        <w:r w:rsidRPr="00A1496D">
          <w:rPr>
            <w:rFonts w:ascii="굴림체" w:eastAsia="굴림체" w:hAnsi="굴림체" w:cs="굴림체"/>
            <w:color w:val="551A8B"/>
            <w:kern w:val="0"/>
            <w:sz w:val="15"/>
            <w:szCs w:val="15"/>
            <w:u w:val="single"/>
            <w:bdr w:val="none" w:sz="0" w:space="0" w:color="auto" w:frame="1"/>
            <w:vertAlign w:val="superscript"/>
          </w:rPr>
          <w:t>[15]</w:t>
        </w:r>
      </w:hyperlink>
      <w:r w:rsidRPr="00A1496D">
        <w:rPr>
          <w:rFonts w:ascii="Arial" w:eastAsia="굴림" w:hAnsi="Arial" w:cs="Arial"/>
          <w:color w:val="000000"/>
          <w:kern w:val="0"/>
          <w:sz w:val="18"/>
          <w:szCs w:val="18"/>
        </w:rPr>
        <w:t xml:space="preserve"> Mobile Development Platform, </w:t>
      </w:r>
      <w:r w:rsidRPr="00A1496D">
        <w:rPr>
          <w:rFonts w:ascii="Arial" w:eastAsia="굴림" w:hAnsi="Arial" w:cs="Arial"/>
          <w:color w:val="000000"/>
          <w:kern w:val="0"/>
          <w:sz w:val="18"/>
          <w:szCs w:val="18"/>
        </w:rPr>
        <w:t>개발자용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말한다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48" w:anchor="rfn16" w:history="1">
        <w:r w:rsidRPr="00A1496D">
          <w:rPr>
            <w:rFonts w:ascii="굴림체" w:eastAsia="굴림체" w:hAnsi="굴림체" w:cs="굴림체"/>
            <w:color w:val="551A8B"/>
            <w:kern w:val="0"/>
            <w:sz w:val="15"/>
            <w:szCs w:val="15"/>
            <w:u w:val="single"/>
            <w:bdr w:val="none" w:sz="0" w:space="0" w:color="auto" w:frame="1"/>
            <w:vertAlign w:val="superscript"/>
          </w:rPr>
          <w:t>[16]</w:t>
        </w:r>
      </w:hyperlink>
      <w:r w:rsidRPr="00A1496D">
        <w:rPr>
          <w:rFonts w:ascii="Arial" w:eastAsia="굴림" w:hAnsi="Arial" w:cs="Arial"/>
          <w:color w:val="000000"/>
          <w:kern w:val="0"/>
          <w:sz w:val="18"/>
          <w:szCs w:val="18"/>
        </w:rPr>
        <w:t> </w:t>
      </w:r>
      <w:r w:rsidRPr="00A1496D">
        <w:rPr>
          <w:rFonts w:ascii="Arial" w:eastAsia="굴림" w:hAnsi="Arial" w:cs="Arial"/>
          <w:b/>
          <w:bCs/>
          <w:color w:val="000000"/>
          <w:kern w:val="0"/>
          <w:sz w:val="18"/>
          <w:szCs w:val="18"/>
        </w:rPr>
        <w:t>모바일</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시장에서</w:t>
      </w:r>
      <w:r w:rsidRPr="00A1496D">
        <w:rPr>
          <w:rFonts w:ascii="Arial" w:eastAsia="굴림" w:hAnsi="Arial" w:cs="Arial"/>
          <w:b/>
          <w:bCs/>
          <w:color w:val="000000"/>
          <w:kern w:val="0"/>
          <w:sz w:val="18"/>
          <w:szCs w:val="18"/>
        </w:rPr>
        <w:t xml:space="preserve"> </w:t>
      </w:r>
      <w:r w:rsidRPr="00A1496D">
        <w:rPr>
          <w:rFonts w:ascii="Arial" w:eastAsia="굴림" w:hAnsi="Arial" w:cs="Arial"/>
          <w:b/>
          <w:bCs/>
          <w:color w:val="000000"/>
          <w:kern w:val="0"/>
          <w:sz w:val="18"/>
          <w:szCs w:val="18"/>
        </w:rPr>
        <w:t>최초로</w:t>
      </w:r>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클럭이</w:t>
      </w:r>
      <w:proofErr w:type="spellEnd"/>
      <w:r w:rsidRPr="00A1496D">
        <w:rPr>
          <w:rFonts w:ascii="Arial" w:eastAsia="굴림" w:hAnsi="Arial" w:cs="Arial"/>
          <w:color w:val="000000"/>
          <w:kern w:val="0"/>
          <w:sz w:val="18"/>
          <w:szCs w:val="18"/>
        </w:rPr>
        <w:t xml:space="preserve"> 2 GHz</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돌파한</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 2 GHz</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달성한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w:t>
      </w:r>
      <w:hyperlink r:id="rId849"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5250</w:t>
      </w:r>
      <w:r w:rsidRPr="00A1496D">
        <w:rPr>
          <w:rFonts w:ascii="Arial" w:eastAsia="굴림" w:hAnsi="Arial" w:cs="Arial"/>
          <w:color w:val="000000"/>
          <w:kern w:val="0"/>
          <w:sz w:val="18"/>
          <w:szCs w:val="18"/>
        </w:rPr>
        <w:t>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0" w:anchor="rfn17" w:history="1">
        <w:r w:rsidRPr="00A1496D">
          <w:rPr>
            <w:rFonts w:ascii="굴림체" w:eastAsia="굴림체" w:hAnsi="굴림체" w:cs="굴림체"/>
            <w:color w:val="551A8B"/>
            <w:kern w:val="0"/>
            <w:sz w:val="15"/>
            <w:szCs w:val="15"/>
            <w:u w:val="single"/>
            <w:bdr w:val="none" w:sz="0" w:space="0" w:color="auto" w:frame="1"/>
            <w:vertAlign w:val="superscript"/>
          </w:rPr>
          <w:t>[17]</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330</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연산성능은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Adreno</w:t>
      </w:r>
      <w:proofErr w:type="spellEnd"/>
      <w:r w:rsidRPr="00A1496D">
        <w:rPr>
          <w:rFonts w:ascii="Arial" w:eastAsia="굴림" w:hAnsi="Arial" w:cs="Arial"/>
          <w:color w:val="000000"/>
          <w:kern w:val="0"/>
          <w:sz w:val="18"/>
          <w:szCs w:val="18"/>
        </w:rPr>
        <w:t xml:space="preserve"> 320 </w:t>
      </w:r>
      <w:r w:rsidRPr="00A1496D">
        <w:rPr>
          <w:rFonts w:ascii="Arial" w:eastAsia="굴림" w:hAnsi="Arial" w:cs="Arial"/>
          <w:color w:val="000000"/>
          <w:kern w:val="0"/>
          <w:sz w:val="18"/>
          <w:szCs w:val="18"/>
        </w:rPr>
        <w:t>대비</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배이다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단순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오버클럭이라면</w:t>
      </w:r>
      <w:proofErr w:type="spellEnd"/>
      <w:r w:rsidRPr="00A1496D">
        <w:rPr>
          <w:rFonts w:ascii="Arial" w:eastAsia="굴림" w:hAnsi="Arial" w:cs="Arial"/>
          <w:color w:val="000000"/>
          <w:kern w:val="0"/>
          <w:sz w:val="18"/>
          <w:szCs w:val="18"/>
        </w:rPr>
        <w:t xml:space="preserve"> 400 MHz</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배인</w:t>
      </w:r>
      <w:r w:rsidRPr="00A1496D">
        <w:rPr>
          <w:rFonts w:ascii="Arial" w:eastAsia="굴림" w:hAnsi="Arial" w:cs="Arial"/>
          <w:color w:val="000000"/>
          <w:kern w:val="0"/>
          <w:sz w:val="18"/>
          <w:szCs w:val="18"/>
        </w:rPr>
        <w:t xml:space="preserve"> 800 MHz</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되어야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하는데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모바일</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기기에선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나오기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힘든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클럭이다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개선이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이루어진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편이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옳다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1" w:anchor="rfn18" w:history="1">
        <w:r w:rsidRPr="00A1496D">
          <w:rPr>
            <w:rFonts w:ascii="굴림체" w:eastAsia="굴림체" w:hAnsi="굴림체" w:cs="굴림체"/>
            <w:color w:val="551A8B"/>
            <w:kern w:val="0"/>
            <w:sz w:val="15"/>
            <w:szCs w:val="15"/>
            <w:u w:val="single"/>
            <w:bdr w:val="none" w:sz="0" w:space="0" w:color="auto" w:frame="1"/>
            <w:vertAlign w:val="superscript"/>
          </w:rPr>
          <w:t>[18]</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그래서</w:t>
      </w:r>
      <w:r w:rsidRPr="00A1496D">
        <w:rPr>
          <w:rFonts w:ascii="Arial" w:eastAsia="굴림" w:hAnsi="Arial" w:cs="Arial"/>
          <w:color w:val="000000"/>
          <w:kern w:val="0"/>
          <w:sz w:val="18"/>
          <w:szCs w:val="18"/>
        </w:rPr>
        <w:t xml:space="preserve"> MSM8974AB </w:t>
      </w:r>
      <w:r w:rsidRPr="00A1496D">
        <w:rPr>
          <w:rFonts w:ascii="Arial" w:eastAsia="굴림" w:hAnsi="Arial" w:cs="Arial"/>
          <w:color w:val="000000"/>
          <w:kern w:val="0"/>
          <w:sz w:val="18"/>
          <w:szCs w:val="18"/>
        </w:rPr>
        <w:t>출시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이전까지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대한민국에서</w:t>
      </w:r>
      <w:r w:rsidRPr="00A1496D">
        <w:rPr>
          <w:rFonts w:ascii="Arial" w:eastAsia="굴림" w:hAnsi="Arial" w:cs="Arial"/>
          <w:color w:val="000000"/>
          <w:kern w:val="0"/>
          <w:sz w:val="18"/>
          <w:szCs w:val="18"/>
        </w:rPr>
        <w:t xml:space="preserve"> LTE-A </w:t>
      </w:r>
      <w:r w:rsidRPr="00A1496D">
        <w:rPr>
          <w:rFonts w:ascii="Arial" w:eastAsia="굴림" w:hAnsi="Arial" w:cs="Arial"/>
          <w:color w:val="000000"/>
          <w:kern w:val="0"/>
          <w:sz w:val="18"/>
          <w:szCs w:val="18"/>
        </w:rPr>
        <w:t>지원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모델이라고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광고</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하는것은</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장착한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기기였다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물론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사양을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별도의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존재하나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타</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와의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lastRenderedPageBreak/>
        <w:t>호환성을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장담할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없으며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나아가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자사의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w:t>
      </w:r>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안쓰면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통신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모뎀도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안한다</w:t>
      </w:r>
      <w:proofErr w:type="spellEnd"/>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2" w:anchor="rfn19" w:history="1">
        <w:r w:rsidRPr="00A1496D">
          <w:rPr>
            <w:rFonts w:ascii="굴림체" w:eastAsia="굴림체" w:hAnsi="굴림체" w:cs="굴림체"/>
            <w:color w:val="551A8B"/>
            <w:kern w:val="0"/>
            <w:sz w:val="15"/>
            <w:szCs w:val="15"/>
            <w:u w:val="single"/>
            <w:bdr w:val="none" w:sz="0" w:space="0" w:color="auto" w:frame="1"/>
            <w:vertAlign w:val="superscript"/>
          </w:rPr>
          <w:t>[19]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형펑성</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문제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떄문에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부각이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안될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w:t>
      </w:r>
      <w:hyperlink r:id="rId853"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이용해</w:t>
      </w:r>
      <w:r w:rsidRPr="00A1496D">
        <w:rPr>
          <w:rFonts w:ascii="Arial" w:eastAsia="굴림" w:hAnsi="Arial" w:cs="Arial"/>
          <w:color w:val="000000"/>
          <w:kern w:val="0"/>
          <w:sz w:val="18"/>
          <w:szCs w:val="18"/>
        </w:rPr>
        <w:t> </w:t>
      </w:r>
      <w:hyperlink r:id="rId854"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800 MSM8x74</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시스템을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뜯어보면</w:t>
      </w:r>
      <w:r w:rsidRPr="00A1496D">
        <w:rPr>
          <w:rFonts w:ascii="Arial" w:eastAsia="굴림" w:hAnsi="Arial" w:cs="Arial"/>
          <w:color w:val="000000"/>
          <w:kern w:val="0"/>
          <w:sz w:val="18"/>
          <w:szCs w:val="18"/>
        </w:rPr>
        <w:t xml:space="preserve">, GPU </w:t>
      </w:r>
      <w:r w:rsidRPr="00A1496D">
        <w:rPr>
          <w:rFonts w:ascii="Arial" w:eastAsia="굴림" w:hAnsi="Arial" w:cs="Arial"/>
          <w:color w:val="000000"/>
          <w:kern w:val="0"/>
          <w:sz w:val="18"/>
          <w:szCs w:val="18"/>
        </w:rPr>
        <w:t>클럭이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w:t>
      </w:r>
      <w:r w:rsidRPr="00A1496D">
        <w:rPr>
          <w:rFonts w:ascii="Arial" w:eastAsia="굴림" w:hAnsi="Arial" w:cs="Arial"/>
          <w:color w:val="000000"/>
          <w:kern w:val="0"/>
          <w:sz w:val="18"/>
          <w:szCs w:val="18"/>
        </w:rPr>
        <w:t xml:space="preserve"> 550 MHz</w:t>
      </w:r>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확인이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된다고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5" w:anchor="rfn20" w:history="1">
        <w:r w:rsidRPr="00A1496D">
          <w:rPr>
            <w:rFonts w:ascii="굴림체" w:eastAsia="굴림체" w:hAnsi="굴림체" w:cs="굴림체"/>
            <w:color w:val="551A8B"/>
            <w:kern w:val="0"/>
            <w:sz w:val="15"/>
            <w:szCs w:val="15"/>
            <w:u w:val="single"/>
            <w:bdr w:val="none" w:sz="0" w:space="0" w:color="auto" w:frame="1"/>
            <w:vertAlign w:val="superscript"/>
          </w:rPr>
          <w:t>[20]</w:t>
        </w:r>
      </w:hyperlink>
      <w:r w:rsidRPr="00A1496D">
        <w:rPr>
          <w:rFonts w:ascii="Arial" w:eastAsia="굴림" w:hAnsi="Arial" w:cs="Arial"/>
          <w:color w:val="000000"/>
          <w:kern w:val="0"/>
          <w:sz w:val="18"/>
          <w:szCs w:val="18"/>
        </w:rPr>
        <w:t> v2</w:t>
      </w:r>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AB</w:t>
      </w:r>
      <w:r w:rsidRPr="00A1496D">
        <w:rPr>
          <w:rFonts w:ascii="Arial" w:eastAsia="굴림" w:hAnsi="Arial" w:cs="Arial"/>
          <w:color w:val="000000"/>
          <w:kern w:val="0"/>
          <w:sz w:val="18"/>
          <w:szCs w:val="18"/>
        </w:rPr>
        <w:t>버전은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삼성에게만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공급되었다고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한다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6" w:anchor="rfn21" w:history="1">
        <w:r w:rsidRPr="00A1496D">
          <w:rPr>
            <w:rFonts w:ascii="굴림체" w:eastAsia="굴림체" w:hAnsi="굴림체" w:cs="굴림체"/>
            <w:color w:val="551A8B"/>
            <w:kern w:val="0"/>
            <w:sz w:val="15"/>
            <w:szCs w:val="15"/>
            <w:u w:val="single"/>
            <w:bdr w:val="none" w:sz="0" w:space="0" w:color="auto" w:frame="1"/>
            <w:vertAlign w:val="superscript"/>
          </w:rPr>
          <w:t>[21]</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퀄컴에서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정식으로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발표한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아니다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퀄컴은</w:t>
      </w:r>
      <w:proofErr w:type="spellEnd"/>
      <w:r w:rsidRPr="00A1496D">
        <w:rPr>
          <w:rFonts w:ascii="Arial" w:eastAsia="굴림" w:hAnsi="Arial" w:cs="Arial"/>
          <w:color w:val="000000"/>
          <w:kern w:val="0"/>
          <w:sz w:val="18"/>
          <w:szCs w:val="18"/>
        </w:rPr>
        <w:t xml:space="preserve"> v2</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v3</w:t>
      </w:r>
      <w:r w:rsidRPr="00A1496D">
        <w:rPr>
          <w:rFonts w:ascii="Arial" w:eastAsia="굴림" w:hAnsi="Arial" w:cs="Arial"/>
          <w:color w:val="000000"/>
          <w:kern w:val="0"/>
          <w:sz w:val="18"/>
          <w:szCs w:val="18"/>
        </w:rPr>
        <w:t>만을</w:t>
      </w:r>
      <w:r w:rsidRPr="00A1496D">
        <w:rPr>
          <w:rFonts w:ascii="Arial" w:eastAsia="굴림" w:hAnsi="Arial" w:cs="Arial"/>
          <w:color w:val="000000"/>
          <w:kern w:val="0"/>
          <w:sz w:val="18"/>
          <w:szCs w:val="18"/>
        </w:rPr>
        <w:t xml:space="preserve"> 800</w:t>
      </w:r>
      <w:r w:rsidRPr="00A1496D">
        <w:rPr>
          <w:rFonts w:ascii="Arial" w:eastAsia="굴림" w:hAnsi="Arial" w:cs="Arial"/>
          <w:color w:val="000000"/>
          <w:kern w:val="0"/>
          <w:sz w:val="18"/>
          <w:szCs w:val="18"/>
        </w:rPr>
        <w:t>과</w:t>
      </w:r>
      <w:r w:rsidRPr="00A1496D">
        <w:rPr>
          <w:rFonts w:ascii="Arial" w:eastAsia="굴림" w:hAnsi="Arial" w:cs="Arial"/>
          <w:color w:val="000000"/>
          <w:kern w:val="0"/>
          <w:sz w:val="18"/>
          <w:szCs w:val="18"/>
        </w:rPr>
        <w:t xml:space="preserve"> 801</w:t>
      </w:r>
      <w:r w:rsidRPr="00A1496D">
        <w:rPr>
          <w:rFonts w:ascii="Arial" w:eastAsia="굴림" w:hAnsi="Arial" w:cs="Arial"/>
          <w:color w:val="000000"/>
          <w:kern w:val="0"/>
          <w:sz w:val="18"/>
          <w:szCs w:val="18"/>
        </w:rPr>
        <w:t>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구분하고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정식</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라인업상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외는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모두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같은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취급하고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7" w:anchor="rfn22" w:history="1">
        <w:r w:rsidRPr="00A1496D">
          <w:rPr>
            <w:rFonts w:ascii="굴림체" w:eastAsia="굴림체" w:hAnsi="굴림체" w:cs="굴림체"/>
            <w:color w:val="551A8B"/>
            <w:kern w:val="0"/>
            <w:sz w:val="15"/>
            <w:szCs w:val="15"/>
            <w:u w:val="single"/>
            <w:bdr w:val="none" w:sz="0" w:space="0" w:color="auto" w:frame="1"/>
            <w:vertAlign w:val="superscript"/>
          </w:rPr>
          <w:t>[22]</w:t>
        </w:r>
      </w:hyperlink>
      <w:r w:rsidRPr="00A1496D">
        <w:rPr>
          <w:rFonts w:ascii="Arial" w:eastAsia="굴림" w:hAnsi="Arial" w:cs="Arial"/>
          <w:color w:val="000000"/>
          <w:kern w:val="0"/>
          <w:sz w:val="18"/>
          <w:szCs w:val="18"/>
        </w:rPr>
        <w:t xml:space="preserve"> 64-bit </w:t>
      </w:r>
      <w:proofErr w:type="spellStart"/>
      <w:r w:rsidRPr="00A1496D">
        <w:rPr>
          <w:rFonts w:ascii="Arial" w:eastAsia="굴림" w:hAnsi="Arial" w:cs="Arial"/>
          <w:color w:val="000000"/>
          <w:kern w:val="0"/>
          <w:sz w:val="18"/>
          <w:szCs w:val="18"/>
        </w:rPr>
        <w:t>듀얼채널</w:t>
      </w:r>
      <w:proofErr w:type="spellEnd"/>
      <w:r w:rsidRPr="00A1496D">
        <w:rPr>
          <w:rFonts w:ascii="Arial" w:eastAsia="굴림" w:hAnsi="Arial" w:cs="Arial"/>
          <w:color w:val="000000"/>
          <w:kern w:val="0"/>
          <w:sz w:val="18"/>
          <w:szCs w:val="18"/>
        </w:rPr>
        <w:t xml:space="preserve"> LPDDR3 4 GB </w:t>
      </w:r>
      <w:r w:rsidRPr="00A1496D">
        <w:rPr>
          <w:rFonts w:ascii="Arial" w:eastAsia="굴림" w:hAnsi="Arial" w:cs="Arial"/>
          <w:color w:val="000000"/>
          <w:kern w:val="0"/>
          <w:sz w:val="18"/>
          <w:szCs w:val="18"/>
        </w:rPr>
        <w:t>메모리를</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PoP</w:t>
      </w:r>
      <w:proofErr w:type="spellEnd"/>
      <w:r w:rsidRPr="00A1496D">
        <w:rPr>
          <w:rFonts w:ascii="Arial" w:eastAsia="굴림" w:hAnsi="Arial" w:cs="Arial"/>
          <w:color w:val="000000"/>
          <w:kern w:val="0"/>
          <w:sz w:val="18"/>
          <w:szCs w:val="18"/>
        </w:rPr>
        <w:t>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적층할</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36-bit </w:t>
      </w:r>
      <w:r w:rsidRPr="00A1496D">
        <w:rPr>
          <w:rFonts w:ascii="Arial" w:eastAsia="굴림" w:hAnsi="Arial" w:cs="Arial"/>
          <w:color w:val="000000"/>
          <w:kern w:val="0"/>
          <w:sz w:val="18"/>
          <w:szCs w:val="18"/>
        </w:rPr>
        <w:t>물리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확장</w:t>
      </w:r>
      <w:r w:rsidRPr="00A1496D">
        <w:rPr>
          <w:rFonts w:ascii="Arial" w:eastAsia="굴림" w:hAnsi="Arial" w:cs="Arial"/>
          <w:color w:val="000000"/>
          <w:kern w:val="0"/>
          <w:sz w:val="18"/>
          <w:szCs w:val="18"/>
        </w:rPr>
        <w:t>(PAE)</w:t>
      </w:r>
      <w:r w:rsidRPr="00A1496D">
        <w:rPr>
          <w:rFonts w:ascii="Arial" w:eastAsia="굴림" w:hAnsi="Arial" w:cs="Arial"/>
          <w:color w:val="000000"/>
          <w:kern w:val="0"/>
          <w:sz w:val="18"/>
          <w:szCs w:val="18"/>
        </w:rPr>
        <w:t>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지원하기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때문에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가능한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일이다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8" w:anchor="rfn23" w:history="1">
        <w:r w:rsidRPr="00A1496D">
          <w:rPr>
            <w:rFonts w:ascii="굴림체" w:eastAsia="굴림체" w:hAnsi="굴림체" w:cs="굴림체"/>
            <w:color w:val="551A8B"/>
            <w:kern w:val="0"/>
            <w:sz w:val="15"/>
            <w:szCs w:val="15"/>
            <w:u w:val="single"/>
            <w:bdr w:val="none" w:sz="0" w:space="0" w:color="auto" w:frame="1"/>
            <w:vertAlign w:val="superscript"/>
          </w:rPr>
          <w:t>[23]</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부동소숫점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연산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그대로지만</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텍스쳐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포함한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전반적인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그래픽</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40% </w:t>
      </w:r>
      <w:r w:rsidRPr="00A1496D">
        <w:rPr>
          <w:rFonts w:ascii="Arial" w:eastAsia="굴림" w:hAnsi="Arial" w:cs="Arial"/>
          <w:color w:val="000000"/>
          <w:kern w:val="0"/>
          <w:sz w:val="18"/>
          <w:szCs w:val="18"/>
        </w:rPr>
        <w:t>이상</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올랐다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59" w:anchor="rfn24" w:history="1">
        <w:r w:rsidRPr="00A1496D">
          <w:rPr>
            <w:rFonts w:ascii="굴림체" w:eastAsia="굴림체" w:hAnsi="굴림체" w:cs="굴림체"/>
            <w:color w:val="551A8B"/>
            <w:kern w:val="0"/>
            <w:sz w:val="15"/>
            <w:szCs w:val="15"/>
            <w:u w:val="single"/>
            <w:bdr w:val="none" w:sz="0" w:space="0" w:color="auto" w:frame="1"/>
            <w:vertAlign w:val="superscript"/>
          </w:rPr>
          <w:t>[24]</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다만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세세하게</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따지고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들어가면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차이점이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존재한다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우선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생산된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회사가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다르다</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810 MSM8994</w:t>
      </w:r>
      <w:r w:rsidRPr="00A1496D">
        <w:rPr>
          <w:rFonts w:ascii="Arial" w:eastAsia="굴림" w:hAnsi="Arial" w:cs="Arial"/>
          <w:color w:val="000000"/>
          <w:kern w:val="0"/>
          <w:sz w:val="18"/>
          <w:szCs w:val="18"/>
        </w:rPr>
        <w:t>는</w:t>
      </w:r>
      <w:r w:rsidRPr="00A1496D">
        <w:rPr>
          <w:rFonts w:ascii="Arial" w:eastAsia="굴림" w:hAnsi="Arial" w:cs="Arial"/>
          <w:color w:val="000000"/>
          <w:kern w:val="0"/>
          <w:sz w:val="18"/>
          <w:szCs w:val="18"/>
        </w:rPr>
        <w:t> </w:t>
      </w:r>
      <w:hyperlink r:id="rId860" w:tooltip="애플(기업)" w:history="1">
        <w:r w:rsidRPr="00A1496D">
          <w:rPr>
            <w:rFonts w:ascii="Arial" w:eastAsia="굴림" w:hAnsi="Arial" w:cs="Arial"/>
            <w:color w:val="551A8B"/>
            <w:kern w:val="0"/>
            <w:sz w:val="18"/>
            <w:szCs w:val="18"/>
            <w:u w:val="single"/>
            <w:bdr w:val="none" w:sz="0" w:space="0" w:color="auto" w:frame="1"/>
          </w:rPr>
          <w:t>애플</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w:t>
      </w:r>
      <w:hyperlink r:id="rId861" w:tooltip="애플 A 시리즈" w:history="1">
        <w:r w:rsidRPr="00A1496D">
          <w:rPr>
            <w:rFonts w:ascii="Arial" w:eastAsia="굴림" w:hAnsi="Arial" w:cs="Arial"/>
            <w:color w:val="551A8B"/>
            <w:kern w:val="0"/>
            <w:sz w:val="18"/>
            <w:szCs w:val="18"/>
            <w:u w:val="single"/>
            <w:bdr w:val="none" w:sz="0" w:space="0" w:color="auto" w:frame="1"/>
          </w:rPr>
          <w:t>Apple A8</w:t>
        </w:r>
        <w:r w:rsidRPr="00A1496D">
          <w:rPr>
            <w:rFonts w:ascii="Arial" w:eastAsia="굴림" w:hAnsi="Arial" w:cs="Arial"/>
            <w:color w:val="551A8B"/>
            <w:kern w:val="0"/>
            <w:sz w:val="18"/>
            <w:szCs w:val="18"/>
            <w:u w:val="single"/>
            <w:bdr w:val="none" w:sz="0" w:space="0" w:color="auto" w:frame="1"/>
          </w:rPr>
          <w:t>과</w:t>
        </w:r>
        <w:r w:rsidRPr="00A1496D">
          <w:rPr>
            <w:rFonts w:ascii="Arial" w:eastAsia="굴림" w:hAnsi="Arial" w:cs="Arial"/>
            <w:color w:val="551A8B"/>
            <w:kern w:val="0"/>
            <w:sz w:val="18"/>
            <w:szCs w:val="18"/>
            <w:u w:val="single"/>
            <w:bdr w:val="none" w:sz="0" w:space="0" w:color="auto" w:frame="1"/>
          </w:rPr>
          <w:t xml:space="preserve"> Apple A8X</w:t>
        </w:r>
      </w:hyperlink>
      <w:r w:rsidRPr="00A1496D">
        <w:rPr>
          <w:rFonts w:ascii="Arial" w:eastAsia="굴림" w:hAnsi="Arial" w:cs="Arial"/>
          <w:color w:val="000000"/>
          <w:kern w:val="0"/>
          <w:sz w:val="18"/>
          <w:szCs w:val="18"/>
        </w:rPr>
        <w:t>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w:t>
      </w:r>
      <w:hyperlink r:id="rId862" w:tooltip="TSMC" w:history="1">
        <w:r w:rsidRPr="00A1496D">
          <w:rPr>
            <w:rFonts w:ascii="Arial" w:eastAsia="굴림" w:hAnsi="Arial" w:cs="Arial"/>
            <w:color w:val="551A8B"/>
            <w:kern w:val="0"/>
            <w:sz w:val="18"/>
            <w:szCs w:val="18"/>
            <w:u w:val="single"/>
            <w:bdr w:val="none" w:sz="0" w:space="0" w:color="auto" w:frame="1"/>
          </w:rPr>
          <w:t>TSMC</w:t>
        </w:r>
      </w:hyperlink>
      <w:r w:rsidRPr="00A1496D">
        <w:rPr>
          <w:rFonts w:ascii="Arial" w:eastAsia="굴림" w:hAnsi="Arial" w:cs="Arial"/>
          <w:color w:val="000000"/>
          <w:kern w:val="0"/>
          <w:sz w:val="18"/>
          <w:szCs w:val="18"/>
        </w:rPr>
        <w:t xml:space="preserve"> 20nm </w:t>
      </w:r>
      <w:proofErr w:type="spellStart"/>
      <w:r w:rsidRPr="00A1496D">
        <w:rPr>
          <w:rFonts w:ascii="Arial" w:eastAsia="굴림" w:hAnsi="Arial" w:cs="Arial"/>
          <w:color w:val="000000"/>
          <w:kern w:val="0"/>
          <w:sz w:val="18"/>
          <w:szCs w:val="18"/>
        </w:rPr>
        <w:t>HPm</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공정이고</w:t>
      </w:r>
      <w:r w:rsidRPr="00A1496D">
        <w:rPr>
          <w:rFonts w:ascii="Arial" w:eastAsia="굴림" w:hAnsi="Arial" w:cs="Arial"/>
          <w:color w:val="000000"/>
          <w:kern w:val="0"/>
          <w:sz w:val="18"/>
          <w:szCs w:val="18"/>
        </w:rPr>
        <w:t> </w:t>
      </w:r>
      <w:hyperlink r:id="rId863"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5433</w:t>
      </w:r>
      <w:r w:rsidRPr="00A1496D">
        <w:rPr>
          <w:rFonts w:ascii="Arial" w:eastAsia="굴림" w:hAnsi="Arial" w:cs="Arial"/>
          <w:color w:val="000000"/>
          <w:kern w:val="0"/>
          <w:sz w:val="18"/>
          <w:szCs w:val="18"/>
        </w:rPr>
        <w:t>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삼성</w:t>
      </w:r>
      <w:r w:rsidRPr="00A1496D">
        <w:rPr>
          <w:rFonts w:ascii="Arial" w:eastAsia="굴림" w:hAnsi="Arial" w:cs="Arial"/>
          <w:color w:val="000000"/>
          <w:kern w:val="0"/>
          <w:sz w:val="18"/>
          <w:szCs w:val="18"/>
        </w:rPr>
        <w:t xml:space="preserve"> 20nm HKMG </w:t>
      </w:r>
      <w:r w:rsidRPr="00A1496D">
        <w:rPr>
          <w:rFonts w:ascii="Arial" w:eastAsia="굴림" w:hAnsi="Arial" w:cs="Arial"/>
          <w:color w:val="000000"/>
          <w:kern w:val="0"/>
          <w:sz w:val="18"/>
          <w:szCs w:val="18"/>
        </w:rPr>
        <w:t>공정이다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또한</w:t>
      </w:r>
      <w:r w:rsidRPr="00A1496D">
        <w:rPr>
          <w:rFonts w:ascii="Arial" w:eastAsia="굴림" w:hAnsi="Arial" w:cs="Arial"/>
          <w:color w:val="000000"/>
          <w:kern w:val="0"/>
          <w:sz w:val="18"/>
          <w:szCs w:val="18"/>
        </w:rPr>
        <w:t>, </w:t>
      </w:r>
      <w:hyperlink r:id="rId864" w:tooltip="CPU" w:history="1">
        <w:r w:rsidRPr="00A1496D">
          <w:rPr>
            <w:rFonts w:ascii="Arial" w:eastAsia="굴림" w:hAnsi="Arial" w:cs="Arial"/>
            <w:color w:val="551A8B"/>
            <w:kern w:val="0"/>
            <w:sz w:val="18"/>
            <w:szCs w:val="18"/>
            <w:u w:val="single"/>
            <w:bdr w:val="none" w:sz="0" w:space="0" w:color="auto" w:frame="1"/>
          </w:rPr>
          <w:t>CPU</w:t>
        </w:r>
      </w:hyperlink>
      <w:r w:rsidRPr="00A1496D">
        <w:rPr>
          <w:rFonts w:ascii="Arial" w:eastAsia="굴림" w:hAnsi="Arial" w:cs="Arial"/>
          <w:color w:val="000000"/>
          <w:kern w:val="0"/>
          <w:sz w:val="18"/>
          <w:szCs w:val="18"/>
        </w:rPr>
        <w:t> </w:t>
      </w:r>
      <w:proofErr w:type="spellStart"/>
      <w:r w:rsidRPr="00A1496D">
        <w:rPr>
          <w:rFonts w:ascii="Arial" w:eastAsia="굴림" w:hAnsi="Arial" w:cs="Arial"/>
          <w:color w:val="000000"/>
          <w:kern w:val="0"/>
          <w:sz w:val="18"/>
          <w:szCs w:val="18"/>
        </w:rPr>
        <w:t>아키텍쳐의</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리비전</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버전역시</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810 MSM8994</w:t>
      </w:r>
      <w:r w:rsidRPr="00A1496D">
        <w:rPr>
          <w:rFonts w:ascii="Arial" w:eastAsia="굴림" w:hAnsi="Arial" w:cs="Arial"/>
          <w:color w:val="000000"/>
          <w:kern w:val="0"/>
          <w:sz w:val="18"/>
          <w:szCs w:val="18"/>
        </w:rPr>
        <w:t>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엑시노스</w:t>
      </w:r>
      <w:proofErr w:type="spellEnd"/>
      <w:r w:rsidRPr="00A1496D">
        <w:rPr>
          <w:rFonts w:ascii="Arial" w:eastAsia="굴림" w:hAnsi="Arial" w:cs="Arial"/>
          <w:color w:val="000000"/>
          <w:kern w:val="0"/>
          <w:sz w:val="18"/>
          <w:szCs w:val="18"/>
        </w:rPr>
        <w:t xml:space="preserve"> 5433</w:t>
      </w:r>
      <w:r w:rsidRPr="00A1496D">
        <w:rPr>
          <w:rFonts w:ascii="Arial" w:eastAsia="굴림" w:hAnsi="Arial" w:cs="Arial"/>
          <w:color w:val="000000"/>
          <w:kern w:val="0"/>
          <w:sz w:val="18"/>
          <w:szCs w:val="18"/>
        </w:rPr>
        <w:t>보다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최신이며</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세팅</w:t>
      </w:r>
      <w:proofErr w:type="spellEnd"/>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클럭</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역시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스냅드래곤</w:t>
      </w:r>
      <w:proofErr w:type="spellEnd"/>
      <w:r w:rsidRPr="00A1496D">
        <w:rPr>
          <w:rFonts w:ascii="Arial" w:eastAsia="굴림" w:hAnsi="Arial" w:cs="Arial"/>
          <w:color w:val="000000"/>
          <w:kern w:val="0"/>
          <w:sz w:val="18"/>
          <w:szCs w:val="18"/>
        </w:rPr>
        <w:t xml:space="preserve"> 810 MSM8994</w:t>
      </w:r>
      <w:r w:rsidRPr="00A1496D">
        <w:rPr>
          <w:rFonts w:ascii="Arial" w:eastAsia="굴림" w:hAnsi="Arial" w:cs="Arial"/>
          <w:color w:val="000000"/>
          <w:kern w:val="0"/>
          <w:sz w:val="18"/>
          <w:szCs w:val="18"/>
        </w:rPr>
        <w:t>쪽이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높다</w:t>
      </w:r>
      <w:r w:rsidRPr="00A1496D">
        <w:rPr>
          <w:rFonts w:ascii="Arial" w:eastAsia="굴림" w:hAnsi="Arial" w:cs="Arial"/>
          <w:color w:val="000000"/>
          <w:kern w:val="0"/>
          <w:sz w:val="18"/>
          <w:szCs w:val="18"/>
        </w:rPr>
        <w:t>.</w:t>
      </w:r>
      <w:del w:id="15" w:author="Unknown">
        <w:r w:rsidRPr="00A1496D">
          <w:rPr>
            <w:rFonts w:ascii="Arial" w:eastAsia="굴림" w:hAnsi="Arial" w:cs="Arial"/>
            <w:color w:val="7F7F7F"/>
            <w:kern w:val="0"/>
            <w:sz w:val="18"/>
            <w:szCs w:val="18"/>
          </w:rPr>
          <w:delText>그런대도</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성능안나오면</w:delText>
        </w:r>
        <w:r w:rsidRPr="00A1496D">
          <w:rPr>
            <w:rFonts w:ascii="Arial" w:eastAsia="굴림" w:hAnsi="Arial" w:cs="Arial"/>
            <w:color w:val="7F7F7F"/>
            <w:kern w:val="0"/>
            <w:sz w:val="18"/>
            <w:szCs w:val="18"/>
          </w:rPr>
          <w:delText xml:space="preserve"> </w:delText>
        </w:r>
        <w:r w:rsidRPr="00A1496D">
          <w:rPr>
            <w:rFonts w:ascii="Arial" w:eastAsia="굴림" w:hAnsi="Arial" w:cs="Arial"/>
            <w:color w:val="7F7F7F"/>
            <w:kern w:val="0"/>
            <w:sz w:val="18"/>
            <w:szCs w:val="18"/>
          </w:rPr>
          <w:delText>어쩌자는건지</w:delText>
        </w:r>
      </w:del>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65" w:anchor="rfn25" w:history="1">
        <w:r w:rsidRPr="00A1496D">
          <w:rPr>
            <w:rFonts w:ascii="굴림체" w:eastAsia="굴림체" w:hAnsi="굴림체" w:cs="굴림체"/>
            <w:color w:val="551A8B"/>
            <w:kern w:val="0"/>
            <w:sz w:val="15"/>
            <w:szCs w:val="15"/>
            <w:u w:val="single"/>
            <w:bdr w:val="none" w:sz="0" w:space="0" w:color="auto" w:frame="1"/>
            <w:vertAlign w:val="superscript"/>
          </w:rPr>
          <w:t>[25]</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온스크린으로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비교가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힘든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것이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오로지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개발자용</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기기이기에</w:t>
      </w:r>
      <w:r w:rsidRPr="00A1496D">
        <w:rPr>
          <w:rFonts w:ascii="Arial" w:eastAsia="굴림" w:hAnsi="Arial" w:cs="Arial"/>
          <w:color w:val="000000"/>
          <w:kern w:val="0"/>
          <w:sz w:val="18"/>
          <w:szCs w:val="18"/>
        </w:rPr>
        <w:t xml:space="preserve"> 4K </w:t>
      </w:r>
      <w:r w:rsidRPr="00A1496D">
        <w:rPr>
          <w:rFonts w:ascii="Arial" w:eastAsia="굴림" w:hAnsi="Arial" w:cs="Arial"/>
          <w:color w:val="000000"/>
          <w:kern w:val="0"/>
          <w:sz w:val="18"/>
          <w:szCs w:val="18"/>
        </w:rPr>
        <w:t>해상도의</w:t>
      </w:r>
      <w:r w:rsidRPr="00A1496D">
        <w:rPr>
          <w:rFonts w:ascii="Arial" w:eastAsia="굴림" w:hAnsi="Arial" w:cs="Arial"/>
          <w:color w:val="000000"/>
          <w:kern w:val="0"/>
          <w:sz w:val="18"/>
          <w:szCs w:val="18"/>
        </w:rPr>
        <w:t> </w:t>
      </w:r>
      <w:hyperlink r:id="rId866" w:tooltip="디스플레이" w:history="1">
        <w:r w:rsidRPr="00A1496D">
          <w:rPr>
            <w:rFonts w:ascii="Arial" w:eastAsia="굴림" w:hAnsi="Arial" w:cs="Arial"/>
            <w:color w:val="551A8B"/>
            <w:kern w:val="0"/>
            <w:sz w:val="18"/>
            <w:szCs w:val="18"/>
            <w:u w:val="single"/>
            <w:bdr w:val="none" w:sz="0" w:space="0" w:color="auto" w:frame="1"/>
          </w:rPr>
          <w:t>디스플레이</w:t>
        </w:r>
      </w:hyperlink>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탑재했다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67" w:anchor="rfn26" w:history="1">
        <w:r w:rsidRPr="00A1496D">
          <w:rPr>
            <w:rFonts w:ascii="굴림체" w:eastAsia="굴림체" w:hAnsi="굴림체" w:cs="굴림체"/>
            <w:color w:val="551A8B"/>
            <w:kern w:val="0"/>
            <w:sz w:val="15"/>
            <w:szCs w:val="15"/>
            <w:u w:val="single"/>
            <w:bdr w:val="none" w:sz="0" w:space="0" w:color="auto" w:frame="1"/>
            <w:vertAlign w:val="superscript"/>
          </w:rPr>
          <w:t>[26]</w:t>
        </w:r>
      </w:hyperlink>
      <w:r w:rsidRPr="00A1496D">
        <w:rPr>
          <w:rFonts w:ascii="Arial" w:eastAsia="굴림" w:hAnsi="Arial" w:cs="Arial"/>
          <w:color w:val="000000"/>
          <w:kern w:val="0"/>
          <w:sz w:val="18"/>
          <w:szCs w:val="18"/>
        </w:rPr>
        <w:t> </w:t>
      </w:r>
      <w:hyperlink r:id="rId868" w:tooltip="ARM Mali" w:history="1">
        <w:r w:rsidRPr="00A1496D">
          <w:rPr>
            <w:rFonts w:ascii="Arial" w:eastAsia="굴림" w:hAnsi="Arial" w:cs="Arial"/>
            <w:color w:val="551A8B"/>
            <w:kern w:val="0"/>
            <w:sz w:val="18"/>
            <w:szCs w:val="18"/>
            <w:u w:val="single"/>
            <w:bdr w:val="none" w:sz="0" w:space="0" w:color="auto" w:frame="1"/>
          </w:rPr>
          <w:t>ARM Mali</w:t>
        </w:r>
      </w:hyperlink>
      <w:r w:rsidRPr="00A1496D">
        <w:rPr>
          <w:rFonts w:ascii="Arial" w:eastAsia="굴림" w:hAnsi="Arial" w:cs="Arial"/>
          <w:color w:val="000000"/>
          <w:kern w:val="0"/>
          <w:sz w:val="18"/>
          <w:szCs w:val="18"/>
        </w:rPr>
        <w:t xml:space="preserve">-400 </w:t>
      </w:r>
      <w:proofErr w:type="spellStart"/>
      <w:r w:rsidRPr="00A1496D">
        <w:rPr>
          <w:rFonts w:ascii="Arial" w:eastAsia="굴림" w:hAnsi="Arial" w:cs="Arial"/>
          <w:color w:val="000000"/>
          <w:kern w:val="0"/>
          <w:sz w:val="18"/>
          <w:szCs w:val="18"/>
        </w:rPr>
        <w:t>쿼드코어</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버텍스</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프로세서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하나에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픽셀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담당</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프로세서가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개나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박혀있다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69" w:anchor="rfn27" w:history="1">
        <w:r w:rsidRPr="00A1496D">
          <w:rPr>
            <w:rFonts w:ascii="굴림체" w:eastAsia="굴림체" w:hAnsi="굴림체" w:cs="굴림체"/>
            <w:color w:val="551A8B"/>
            <w:kern w:val="0"/>
            <w:sz w:val="15"/>
            <w:szCs w:val="15"/>
            <w:u w:val="single"/>
            <w:bdr w:val="none" w:sz="0" w:space="0" w:color="auto" w:frame="1"/>
            <w:vertAlign w:val="superscript"/>
          </w:rPr>
          <w:t>[27]</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이는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기준이긴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실</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성능은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오차</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범위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내에서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동급을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보여준다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70" w:anchor="rfn28" w:history="1">
        <w:r w:rsidRPr="00A1496D">
          <w:rPr>
            <w:rFonts w:ascii="굴림체" w:eastAsia="굴림체" w:hAnsi="굴림체" w:cs="굴림체"/>
            <w:color w:val="551A8B"/>
            <w:kern w:val="0"/>
            <w:sz w:val="15"/>
            <w:szCs w:val="15"/>
            <w:u w:val="single"/>
            <w:bdr w:val="none" w:sz="0" w:space="0" w:color="auto" w:frame="1"/>
            <w:vertAlign w:val="superscript"/>
          </w:rPr>
          <w:t>[28]</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최근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로고에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없던</w:t>
      </w:r>
      <w:r w:rsidRPr="00A1496D">
        <w:rPr>
          <w:rFonts w:ascii="Arial" w:eastAsia="굴림" w:hAnsi="Arial" w:cs="Arial"/>
          <w:color w:val="000000"/>
          <w:kern w:val="0"/>
          <w:sz w:val="18"/>
          <w:szCs w:val="18"/>
        </w:rPr>
        <w:t xml:space="preserve"> X</w:t>
      </w:r>
      <w:r w:rsidRPr="00A1496D">
        <w:rPr>
          <w:rFonts w:ascii="Arial" w:eastAsia="굴림" w:hAnsi="Arial" w:cs="Arial"/>
          <w:color w:val="000000"/>
          <w:kern w:val="0"/>
          <w:sz w:val="18"/>
          <w:szCs w:val="18"/>
        </w:rPr>
        <w:t>마크가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생겼다</w:t>
      </w:r>
      <w:r w:rsidRPr="00A1496D">
        <w:rPr>
          <w:rFonts w:ascii="Arial" w:eastAsia="굴림" w:hAnsi="Arial" w:cs="Arial"/>
          <w:color w:val="000000"/>
          <w:kern w:val="0"/>
          <w:sz w:val="18"/>
          <w:szCs w:val="18"/>
        </w:rPr>
        <w:t xml:space="preserve">(x86) </w:t>
      </w:r>
      <w:r w:rsidRPr="00A1496D">
        <w:rPr>
          <w:rFonts w:ascii="Arial" w:eastAsia="굴림" w:hAnsi="Arial" w:cs="Arial"/>
          <w:color w:val="000000"/>
          <w:kern w:val="0"/>
          <w:sz w:val="18"/>
          <w:szCs w:val="18"/>
        </w:rPr>
        <w:t>이걸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두고</w:t>
      </w:r>
      <w:r w:rsidRPr="00A1496D">
        <w:rPr>
          <w:rFonts w:ascii="Arial" w:eastAsia="굴림" w:hAnsi="Arial" w:cs="Arial"/>
          <w:color w:val="000000"/>
          <w:kern w:val="0"/>
          <w:sz w:val="18"/>
          <w:szCs w:val="18"/>
        </w:rPr>
        <w:t xml:space="preserve"> AMD</w:t>
      </w:r>
      <w:r w:rsidRPr="00A1496D">
        <w:rPr>
          <w:rFonts w:ascii="Arial" w:eastAsia="굴림" w:hAnsi="Arial" w:cs="Arial"/>
          <w:color w:val="000000"/>
          <w:kern w:val="0"/>
          <w:sz w:val="18"/>
          <w:szCs w:val="18"/>
        </w:rPr>
        <w:t>에서</w:t>
      </w:r>
      <w:r w:rsidRPr="00A1496D">
        <w:rPr>
          <w:rFonts w:ascii="Arial" w:eastAsia="굴림" w:hAnsi="Arial" w:cs="Arial"/>
          <w:color w:val="000000"/>
          <w:kern w:val="0"/>
          <w:sz w:val="18"/>
          <w:szCs w:val="18"/>
        </w:rPr>
        <w:t xml:space="preserve"> ARM </w:t>
      </w:r>
      <w:proofErr w:type="spellStart"/>
      <w:r w:rsidRPr="00A1496D">
        <w:rPr>
          <w:rFonts w:ascii="Arial" w:eastAsia="굴림" w:hAnsi="Arial" w:cs="Arial"/>
          <w:color w:val="000000"/>
          <w:kern w:val="0"/>
          <w:sz w:val="18"/>
          <w:szCs w:val="18"/>
        </w:rPr>
        <w:t>라이센스로</w:t>
      </w:r>
      <w:proofErr w:type="spellEnd"/>
      <w:r w:rsidRPr="00A1496D">
        <w:rPr>
          <w:rFonts w:ascii="Arial" w:eastAsia="굴림" w:hAnsi="Arial" w:cs="Arial"/>
          <w:color w:val="000000"/>
          <w:kern w:val="0"/>
          <w:sz w:val="18"/>
          <w:szCs w:val="18"/>
        </w:rPr>
        <w:t xml:space="preserve"> AP</w:t>
      </w:r>
      <w:r w:rsidRPr="00A1496D">
        <w:rPr>
          <w:rFonts w:ascii="Arial" w:eastAsia="굴림" w:hAnsi="Arial" w:cs="Arial"/>
          <w:color w:val="000000"/>
          <w:kern w:val="0"/>
          <w:sz w:val="18"/>
          <w:szCs w:val="18"/>
        </w:rPr>
        <w:t>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만들고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동일한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로고에</w:t>
      </w:r>
      <w:r w:rsidRPr="00A1496D">
        <w:rPr>
          <w:rFonts w:ascii="Arial" w:eastAsia="굴림" w:hAnsi="Arial" w:cs="Arial"/>
          <w:color w:val="000000"/>
          <w:kern w:val="0"/>
          <w:sz w:val="18"/>
          <w:szCs w:val="18"/>
        </w:rPr>
        <w:t xml:space="preserve"> R(</w:t>
      </w:r>
      <w:proofErr w:type="spellStart"/>
      <w:r w:rsidRPr="00A1496D">
        <w:rPr>
          <w:rFonts w:ascii="Arial" w:eastAsia="굴림" w:hAnsi="Arial" w:cs="Arial"/>
          <w:color w:val="000000"/>
          <w:kern w:val="0"/>
          <w:sz w:val="18"/>
          <w:szCs w:val="18"/>
        </w:rPr>
        <w:t>Risc</w:t>
      </w:r>
      <w:proofErr w:type="spellEnd"/>
      <w:r w:rsidRPr="00A1496D">
        <w:rPr>
          <w:rFonts w:ascii="Arial" w:eastAsia="굴림" w:hAnsi="Arial" w:cs="Arial"/>
          <w:color w:val="000000"/>
          <w:kern w:val="0"/>
          <w:sz w:val="18"/>
          <w:szCs w:val="18"/>
        </w:rPr>
        <w:t>)</w:t>
      </w:r>
      <w:r w:rsidRPr="00A1496D">
        <w:rPr>
          <w:rFonts w:ascii="Arial" w:eastAsia="굴림" w:hAnsi="Arial" w:cs="Arial"/>
          <w:color w:val="000000"/>
          <w:kern w:val="0"/>
          <w:sz w:val="18"/>
          <w:szCs w:val="18"/>
        </w:rPr>
        <w:t>자를</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달을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밑밥이라고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이야기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사람도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71" w:anchor="rfn29" w:history="1">
        <w:r w:rsidRPr="00A1496D">
          <w:rPr>
            <w:rFonts w:ascii="굴림체" w:eastAsia="굴림체" w:hAnsi="굴림체" w:cs="굴림체"/>
            <w:color w:val="551A8B"/>
            <w:kern w:val="0"/>
            <w:sz w:val="15"/>
            <w:szCs w:val="15"/>
            <w:u w:val="single"/>
            <w:bdr w:val="none" w:sz="0" w:space="0" w:color="auto" w:frame="1"/>
            <w:vertAlign w:val="superscript"/>
          </w:rPr>
          <w:t>[29]</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대표적으로</w:t>
      </w:r>
      <w:r w:rsidRPr="00A1496D">
        <w:rPr>
          <w:rFonts w:ascii="Arial" w:eastAsia="굴림" w:hAnsi="Arial" w:cs="Arial"/>
          <w:color w:val="000000"/>
          <w:kern w:val="0"/>
          <w:sz w:val="18"/>
          <w:szCs w:val="18"/>
        </w:rPr>
        <w:t> </w:t>
      </w:r>
      <w:hyperlink r:id="rId872" w:tooltip="삼성전자" w:history="1">
        <w:r w:rsidRPr="00A1496D">
          <w:rPr>
            <w:rFonts w:ascii="Arial" w:eastAsia="굴림" w:hAnsi="Arial" w:cs="Arial"/>
            <w:color w:val="551A8B"/>
            <w:kern w:val="0"/>
            <w:sz w:val="18"/>
            <w:szCs w:val="18"/>
            <w:u w:val="single"/>
            <w:bdr w:val="none" w:sz="0" w:space="0" w:color="auto" w:frame="1"/>
          </w:rPr>
          <w:t>삼성전자</w:t>
        </w:r>
      </w:hyperlink>
      <w:r w:rsidRPr="00A1496D">
        <w:rPr>
          <w:rFonts w:ascii="Arial" w:eastAsia="굴림" w:hAnsi="Arial" w:cs="Arial"/>
          <w:color w:val="000000"/>
          <w:kern w:val="0"/>
          <w:sz w:val="18"/>
          <w:szCs w:val="18"/>
        </w:rPr>
        <w:t> </w:t>
      </w:r>
      <w:hyperlink r:id="rId873" w:tooltip="엑시노스" w:history="1">
        <w:r w:rsidRPr="00A1496D">
          <w:rPr>
            <w:rFonts w:ascii="Arial" w:eastAsia="굴림" w:hAnsi="Arial" w:cs="Arial"/>
            <w:color w:val="551A8B"/>
            <w:kern w:val="0"/>
            <w:sz w:val="18"/>
            <w:szCs w:val="18"/>
            <w:u w:val="single"/>
            <w:bdr w:val="none" w:sz="0" w:space="0" w:color="auto" w:frame="1"/>
          </w:rPr>
          <w:t>엑시노스</w:t>
        </w:r>
      </w:hyperlink>
      <w:r w:rsidRPr="00A1496D">
        <w:rPr>
          <w:rFonts w:ascii="Arial" w:eastAsia="굴림" w:hAnsi="Arial" w:cs="Arial"/>
          <w:color w:val="000000"/>
          <w:kern w:val="0"/>
          <w:sz w:val="18"/>
          <w:szCs w:val="18"/>
        </w:rPr>
        <w:t> 5410</w:t>
      </w:r>
      <w:r w:rsidRPr="00A1496D">
        <w:rPr>
          <w:rFonts w:ascii="Arial" w:eastAsia="굴림" w:hAnsi="Arial" w:cs="Arial"/>
          <w:color w:val="000000"/>
          <w:kern w:val="0"/>
          <w:sz w:val="18"/>
          <w:szCs w:val="18"/>
        </w:rPr>
        <w:t>이</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74" w:anchor="rfn30" w:history="1">
        <w:r w:rsidRPr="00A1496D">
          <w:rPr>
            <w:rFonts w:ascii="굴림체" w:eastAsia="굴림체" w:hAnsi="굴림체" w:cs="굴림체"/>
            <w:color w:val="551A8B"/>
            <w:kern w:val="0"/>
            <w:sz w:val="15"/>
            <w:szCs w:val="15"/>
            <w:u w:val="single"/>
            <w:bdr w:val="none" w:sz="0" w:space="0" w:color="auto" w:frame="1"/>
            <w:vertAlign w:val="superscript"/>
          </w:rPr>
          <w:t>[30]</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간단한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변명으로</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데스크탑으로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치자면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풀스크린으로</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동작하는</w:t>
      </w:r>
      <w:r w:rsidRPr="00A1496D">
        <w:rPr>
          <w:rFonts w:ascii="Arial" w:eastAsia="굴림" w:hAnsi="Arial" w:cs="Arial"/>
          <w:color w:val="000000"/>
          <w:kern w:val="0"/>
          <w:sz w:val="18"/>
          <w:szCs w:val="18"/>
        </w:rPr>
        <w:t> </w:t>
      </w:r>
      <w:hyperlink r:id="rId875"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원래대로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동작</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그렇지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않을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경우에는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전력관리라고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몇몇</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제조사에선</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밝혔으나</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그것도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벤치마크</w:t>
      </w:r>
      <w:r w:rsidRPr="00A1496D">
        <w:rPr>
          <w:rFonts w:ascii="Arial" w:eastAsia="굴림" w:hAnsi="Arial" w:cs="Arial"/>
          <w:color w:val="000000"/>
          <w:kern w:val="0"/>
          <w:sz w:val="18"/>
          <w:szCs w:val="18"/>
        </w:rPr>
        <w:t> </w:t>
      </w:r>
      <w:hyperlink r:id="rId876" w:tooltip="애플리케이션" w:history="1">
        <w:r w:rsidRPr="00A1496D">
          <w:rPr>
            <w:rFonts w:ascii="Arial" w:eastAsia="굴림" w:hAnsi="Arial" w:cs="Arial"/>
            <w:color w:val="551A8B"/>
            <w:kern w:val="0"/>
            <w:sz w:val="18"/>
            <w:szCs w:val="18"/>
            <w:u w:val="single"/>
            <w:bdr w:val="none" w:sz="0" w:space="0" w:color="auto" w:frame="1"/>
          </w:rPr>
          <w:t>애플리케이션</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구동</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때와는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다른</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차이가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있는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거짓으로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판명되었다</w:t>
      </w:r>
      <w:r w:rsidRPr="00A1496D">
        <w:rPr>
          <w:rFonts w:ascii="Arial" w:eastAsia="굴림" w:hAnsi="Arial" w:cs="Arial"/>
          <w:color w:val="000000"/>
          <w:kern w:val="0"/>
          <w:sz w:val="18"/>
          <w:szCs w:val="18"/>
        </w:rPr>
        <w:t>.</w:t>
      </w:r>
    </w:p>
    <w:p w:rsidR="00A1496D" w:rsidRPr="00A1496D" w:rsidRDefault="00A1496D" w:rsidP="00A1496D">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877" w:anchor="rfn31" w:history="1">
        <w:r w:rsidRPr="00A1496D">
          <w:rPr>
            <w:rFonts w:ascii="굴림체" w:eastAsia="굴림체" w:hAnsi="굴림체" w:cs="굴림체"/>
            <w:color w:val="551A8B"/>
            <w:kern w:val="0"/>
            <w:sz w:val="15"/>
            <w:szCs w:val="15"/>
            <w:u w:val="single"/>
            <w:bdr w:val="none" w:sz="0" w:space="0" w:color="auto" w:frame="1"/>
            <w:vertAlign w:val="superscript"/>
          </w:rPr>
          <w:t>[31]</w:t>
        </w:r>
      </w:hyperlink>
      <w:r w:rsidRPr="00A1496D">
        <w:rPr>
          <w:rFonts w:ascii="Arial" w:eastAsia="굴림" w:hAnsi="Arial" w:cs="Arial"/>
          <w:color w:val="000000"/>
          <w:kern w:val="0"/>
          <w:sz w:val="18"/>
          <w:szCs w:val="18"/>
        </w:rPr>
        <w:t> </w:t>
      </w:r>
      <w:r w:rsidRPr="00A1496D">
        <w:rPr>
          <w:rFonts w:ascii="Arial" w:eastAsia="굴림" w:hAnsi="Arial" w:cs="Arial"/>
          <w:color w:val="000000"/>
          <w:kern w:val="0"/>
          <w:sz w:val="18"/>
          <w:szCs w:val="18"/>
        </w:rPr>
        <w:t>팬택이</w:t>
      </w:r>
      <w:r w:rsidRPr="00A1496D">
        <w:rPr>
          <w:rFonts w:ascii="Arial" w:eastAsia="굴림" w:hAnsi="Arial" w:cs="Arial"/>
          <w:color w:val="000000"/>
          <w:kern w:val="0"/>
          <w:sz w:val="18"/>
          <w:szCs w:val="18"/>
        </w:rPr>
        <w:t xml:space="preserve"> </w:t>
      </w:r>
      <w:proofErr w:type="spellStart"/>
      <w:r w:rsidRPr="00A1496D">
        <w:rPr>
          <w:rFonts w:ascii="Arial" w:eastAsia="굴림" w:hAnsi="Arial" w:cs="Arial"/>
          <w:color w:val="000000"/>
          <w:kern w:val="0"/>
          <w:sz w:val="18"/>
          <w:szCs w:val="18"/>
        </w:rPr>
        <w:t>퀄컴에</w:t>
      </w:r>
      <w:proofErr w:type="spellEnd"/>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지불</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못한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로열티</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등을</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주식에</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투자하는</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식으로</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해서</w:t>
      </w:r>
      <w:r w:rsidRPr="00A1496D">
        <w:rPr>
          <w:rFonts w:ascii="Arial" w:eastAsia="굴림" w:hAnsi="Arial" w:cs="Arial"/>
          <w:color w:val="000000"/>
          <w:kern w:val="0"/>
          <w:sz w:val="18"/>
          <w:szCs w:val="18"/>
        </w:rPr>
        <w:t xml:space="preserve"> 2</w:t>
      </w:r>
      <w:r w:rsidRPr="00A1496D">
        <w:rPr>
          <w:rFonts w:ascii="Arial" w:eastAsia="굴림" w:hAnsi="Arial" w:cs="Arial"/>
          <w:color w:val="000000"/>
          <w:kern w:val="0"/>
          <w:sz w:val="18"/>
          <w:szCs w:val="18"/>
        </w:rPr>
        <w:t>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주주가</w:t>
      </w:r>
      <w:r w:rsidRPr="00A1496D">
        <w:rPr>
          <w:rFonts w:ascii="Arial" w:eastAsia="굴림" w:hAnsi="Arial" w:cs="Arial"/>
          <w:color w:val="000000"/>
          <w:kern w:val="0"/>
          <w:sz w:val="18"/>
          <w:szCs w:val="18"/>
        </w:rPr>
        <w:t xml:space="preserve"> </w:t>
      </w:r>
      <w:r w:rsidRPr="00A1496D">
        <w:rPr>
          <w:rFonts w:ascii="Arial" w:eastAsia="굴림" w:hAnsi="Arial" w:cs="Arial"/>
          <w:color w:val="000000"/>
          <w:kern w:val="0"/>
          <w:sz w:val="18"/>
          <w:szCs w:val="18"/>
        </w:rPr>
        <w:t>되었다</w:t>
      </w:r>
      <w:r w:rsidRPr="00A1496D">
        <w:rPr>
          <w:rFonts w:ascii="Arial" w:eastAsia="굴림" w:hAnsi="Arial" w:cs="Arial"/>
          <w:color w:val="000000"/>
          <w:kern w:val="0"/>
          <w:sz w:val="18"/>
          <w:szCs w:val="18"/>
        </w:rPr>
        <w:t>.</w:t>
      </w:r>
      <w:r w:rsidRPr="00A1496D">
        <w:rPr>
          <w:rFonts w:ascii="굴림체" w:eastAsia="굴림체" w:hAnsi="굴림체" w:cs="굴림체"/>
          <w:noProof/>
          <w:color w:val="000000"/>
          <w:kern w:val="0"/>
          <w:sz w:val="24"/>
          <w:szCs w:val="24"/>
        </w:rPr>
        <w:t xml:space="preserve"> </w:t>
      </w:r>
      <w:r>
        <w:rPr>
          <w:rFonts w:ascii="굴림체" w:eastAsia="굴림체" w:hAnsi="굴림체" w:cs="굴림체"/>
          <w:noProof/>
          <w:color w:val="000000"/>
          <w:kern w:val="0"/>
          <w:sz w:val="24"/>
          <w:szCs w:val="24"/>
        </w:rPr>
        <w:drawing>
          <wp:inline distT="0" distB="0" distL="0" distR="0" wp14:anchorId="04268E52" wp14:editId="562EA46C">
            <wp:extent cx="2924175" cy="2201599"/>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878">
                      <a:extLst>
                        <a:ext uri="{28A0092B-C50C-407E-A947-70E740481C1C}">
                          <a14:useLocalDpi xmlns:a14="http://schemas.microsoft.com/office/drawing/2010/main" val="0"/>
                        </a:ext>
                      </a:extLst>
                    </a:blip>
                    <a:stretch>
                      <a:fillRect/>
                    </a:stretch>
                  </pic:blipFill>
                  <pic:spPr>
                    <a:xfrm>
                      <a:off x="0" y="0"/>
                      <a:ext cx="2935800" cy="2210351"/>
                    </a:xfrm>
                    <a:prstGeom prst="rect">
                      <a:avLst/>
                    </a:prstGeom>
                  </pic:spPr>
                </pic:pic>
              </a:graphicData>
            </a:graphic>
          </wp:inline>
        </w:drawing>
      </w:r>
      <w:bookmarkStart w:id="16" w:name="_GoBack"/>
      <w:bookmarkEnd w:id="16"/>
      <w:r>
        <w:rPr>
          <w:rFonts w:ascii="Arial" w:eastAsia="굴림" w:hAnsi="Arial" w:cs="Arial"/>
          <w:noProof/>
          <w:color w:val="000000"/>
          <w:kern w:val="0"/>
          <w:sz w:val="18"/>
          <w:szCs w:val="18"/>
        </w:rPr>
        <w:drawing>
          <wp:inline distT="0" distB="0" distL="0" distR="0">
            <wp:extent cx="2609850" cy="1524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res.jpg"/>
                    <pic:cNvPicPr/>
                  </pic:nvPicPr>
                  <pic:blipFill>
                    <a:blip r:embed="rId879">
                      <a:extLst>
                        <a:ext uri="{28A0092B-C50C-407E-A947-70E740481C1C}">
                          <a14:useLocalDpi xmlns:a14="http://schemas.microsoft.com/office/drawing/2010/main" val="0"/>
                        </a:ext>
                      </a:extLst>
                    </a:blip>
                    <a:stretch>
                      <a:fillRect/>
                    </a:stretch>
                  </pic:blipFill>
                  <pic:spPr>
                    <a:xfrm>
                      <a:off x="0" y="0"/>
                      <a:ext cx="2609850" cy="1524000"/>
                    </a:xfrm>
                    <a:prstGeom prst="rect">
                      <a:avLst/>
                    </a:prstGeom>
                  </pic:spPr>
                </pic:pic>
              </a:graphicData>
            </a:graphic>
          </wp:inline>
        </w:drawing>
      </w:r>
    </w:p>
    <w:sectPr w:rsidR="00A1496D" w:rsidRPr="00A149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24CF"/>
    <w:multiLevelType w:val="multilevel"/>
    <w:tmpl w:val="7F40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02B60"/>
    <w:multiLevelType w:val="multilevel"/>
    <w:tmpl w:val="997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D223E"/>
    <w:multiLevelType w:val="multilevel"/>
    <w:tmpl w:val="DA0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30AB3"/>
    <w:multiLevelType w:val="multilevel"/>
    <w:tmpl w:val="322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6D"/>
    <w:rsid w:val="00A1496D"/>
    <w:rsid w:val="00E8656D"/>
    <w:rsid w:val="00FB3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6D505-4E74-43DF-B7D9-32EA1CB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1496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1496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A1496D"/>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A1496D"/>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1496D"/>
    <w:rPr>
      <w:rFonts w:ascii="굴림" w:eastAsia="굴림" w:hAnsi="굴림" w:cs="굴림"/>
      <w:b/>
      <w:bCs/>
      <w:kern w:val="0"/>
      <w:sz w:val="36"/>
      <w:szCs w:val="36"/>
    </w:rPr>
  </w:style>
  <w:style w:type="character" w:customStyle="1" w:styleId="3Char">
    <w:name w:val="제목 3 Char"/>
    <w:basedOn w:val="a0"/>
    <w:link w:val="3"/>
    <w:uiPriority w:val="9"/>
    <w:rsid w:val="00A1496D"/>
    <w:rPr>
      <w:rFonts w:ascii="굴림" w:eastAsia="굴림" w:hAnsi="굴림" w:cs="굴림"/>
      <w:b/>
      <w:bCs/>
      <w:kern w:val="0"/>
      <w:sz w:val="27"/>
      <w:szCs w:val="27"/>
    </w:rPr>
  </w:style>
  <w:style w:type="character" w:customStyle="1" w:styleId="4Char">
    <w:name w:val="제목 4 Char"/>
    <w:basedOn w:val="a0"/>
    <w:link w:val="4"/>
    <w:uiPriority w:val="9"/>
    <w:rsid w:val="00A1496D"/>
    <w:rPr>
      <w:rFonts w:ascii="굴림" w:eastAsia="굴림" w:hAnsi="굴림" w:cs="굴림"/>
      <w:b/>
      <w:bCs/>
      <w:kern w:val="0"/>
      <w:sz w:val="24"/>
      <w:szCs w:val="24"/>
    </w:rPr>
  </w:style>
  <w:style w:type="character" w:customStyle="1" w:styleId="5Char">
    <w:name w:val="제목 5 Char"/>
    <w:basedOn w:val="a0"/>
    <w:link w:val="5"/>
    <w:uiPriority w:val="9"/>
    <w:rsid w:val="00A1496D"/>
    <w:rPr>
      <w:rFonts w:ascii="굴림" w:eastAsia="굴림" w:hAnsi="굴림" w:cs="굴림"/>
      <w:b/>
      <w:bCs/>
      <w:kern w:val="0"/>
      <w:szCs w:val="20"/>
    </w:rPr>
  </w:style>
  <w:style w:type="character" w:styleId="a3">
    <w:name w:val="Hyperlink"/>
    <w:basedOn w:val="a0"/>
    <w:uiPriority w:val="99"/>
    <w:unhideWhenUsed/>
    <w:rsid w:val="00A1496D"/>
    <w:rPr>
      <w:color w:val="0000FF"/>
      <w:u w:val="single"/>
    </w:rPr>
  </w:style>
  <w:style w:type="character" w:styleId="a4">
    <w:name w:val="FollowedHyperlink"/>
    <w:basedOn w:val="a0"/>
    <w:uiPriority w:val="99"/>
    <w:semiHidden/>
    <w:unhideWhenUsed/>
    <w:rsid w:val="00A1496D"/>
    <w:rPr>
      <w:color w:val="800080"/>
      <w:u w:val="single"/>
    </w:rPr>
  </w:style>
  <w:style w:type="character" w:customStyle="1" w:styleId="apple-converted-space">
    <w:name w:val="apple-converted-space"/>
    <w:basedOn w:val="a0"/>
    <w:rsid w:val="00A1496D"/>
  </w:style>
  <w:style w:type="character" w:customStyle="1" w:styleId="line-anchor">
    <w:name w:val="line-anchor"/>
    <w:basedOn w:val="a0"/>
    <w:rsid w:val="00A1496D"/>
  </w:style>
  <w:style w:type="character" w:styleId="HTML">
    <w:name w:val="HTML Typewriter"/>
    <w:basedOn w:val="a0"/>
    <w:uiPriority w:val="99"/>
    <w:semiHidden/>
    <w:unhideWhenUsed/>
    <w:rsid w:val="00A1496D"/>
    <w:rPr>
      <w:rFonts w:ascii="굴림체" w:eastAsia="굴림체" w:hAnsi="굴림체" w:cs="굴림체"/>
      <w:sz w:val="24"/>
      <w:szCs w:val="24"/>
    </w:rPr>
  </w:style>
  <w:style w:type="character" w:customStyle="1" w:styleId="sep">
    <w:name w:val="sep"/>
    <w:basedOn w:val="a0"/>
    <w:rsid w:val="00A1496D"/>
  </w:style>
  <w:style w:type="character" w:customStyle="1" w:styleId="tocnumber">
    <w:name w:val="tocnumber"/>
    <w:basedOn w:val="a0"/>
    <w:rsid w:val="00A1496D"/>
  </w:style>
  <w:style w:type="character" w:customStyle="1" w:styleId="dot">
    <w:name w:val="dot"/>
    <w:basedOn w:val="a0"/>
    <w:rsid w:val="00A1496D"/>
  </w:style>
  <w:style w:type="character" w:styleId="a5">
    <w:name w:val="Strong"/>
    <w:basedOn w:val="a0"/>
    <w:uiPriority w:val="22"/>
    <w:qFormat/>
    <w:rsid w:val="00A14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801751">
      <w:bodyDiv w:val="1"/>
      <w:marLeft w:val="0"/>
      <w:marRight w:val="0"/>
      <w:marTop w:val="0"/>
      <w:marBottom w:val="0"/>
      <w:divBdr>
        <w:top w:val="none" w:sz="0" w:space="0" w:color="auto"/>
        <w:left w:val="none" w:sz="0" w:space="0" w:color="auto"/>
        <w:bottom w:val="none" w:sz="0" w:space="0" w:color="auto"/>
        <w:right w:val="none" w:sz="0" w:space="0" w:color="auto"/>
      </w:divBdr>
      <w:divsChild>
        <w:div w:id="1610307900">
          <w:marLeft w:val="0"/>
          <w:marRight w:val="0"/>
          <w:marTop w:val="0"/>
          <w:marBottom w:val="0"/>
          <w:divBdr>
            <w:top w:val="none" w:sz="0" w:space="0" w:color="auto"/>
            <w:left w:val="none" w:sz="0" w:space="0" w:color="auto"/>
            <w:bottom w:val="none" w:sz="0" w:space="0" w:color="auto"/>
            <w:right w:val="none" w:sz="0" w:space="0" w:color="auto"/>
          </w:divBdr>
          <w:divsChild>
            <w:div w:id="1862162240">
              <w:marLeft w:val="0"/>
              <w:marRight w:val="0"/>
              <w:marTop w:val="0"/>
              <w:marBottom w:val="0"/>
              <w:divBdr>
                <w:top w:val="none" w:sz="0" w:space="0" w:color="auto"/>
                <w:left w:val="none" w:sz="0" w:space="0" w:color="auto"/>
                <w:bottom w:val="none" w:sz="0" w:space="0" w:color="auto"/>
                <w:right w:val="none" w:sz="0" w:space="0" w:color="auto"/>
              </w:divBdr>
              <w:divsChild>
                <w:div w:id="1979416258">
                  <w:marLeft w:val="0"/>
                  <w:marRight w:val="0"/>
                  <w:marTop w:val="0"/>
                  <w:marBottom w:val="0"/>
                  <w:divBdr>
                    <w:top w:val="none" w:sz="0" w:space="0" w:color="auto"/>
                    <w:left w:val="none" w:sz="0" w:space="0" w:color="auto"/>
                    <w:bottom w:val="none" w:sz="0" w:space="0" w:color="auto"/>
                    <w:right w:val="none" w:sz="0" w:space="0" w:color="auto"/>
                  </w:divBdr>
                </w:div>
                <w:div w:id="414783432">
                  <w:marLeft w:val="0"/>
                  <w:marRight w:val="0"/>
                  <w:marTop w:val="0"/>
                  <w:marBottom w:val="0"/>
                  <w:divBdr>
                    <w:top w:val="none" w:sz="0" w:space="0" w:color="auto"/>
                    <w:left w:val="none" w:sz="0" w:space="0" w:color="auto"/>
                    <w:bottom w:val="none" w:sz="0" w:space="0" w:color="auto"/>
                    <w:right w:val="none" w:sz="0" w:space="0" w:color="auto"/>
                  </w:divBdr>
                </w:div>
                <w:div w:id="1643196205">
                  <w:marLeft w:val="0"/>
                  <w:marRight w:val="0"/>
                  <w:marTop w:val="0"/>
                  <w:marBottom w:val="0"/>
                  <w:divBdr>
                    <w:top w:val="none" w:sz="0" w:space="0" w:color="auto"/>
                    <w:left w:val="none" w:sz="0" w:space="0" w:color="auto"/>
                    <w:bottom w:val="none" w:sz="0" w:space="0" w:color="auto"/>
                    <w:right w:val="none" w:sz="0" w:space="0" w:color="auto"/>
                  </w:divBdr>
                </w:div>
                <w:div w:id="1947423814">
                  <w:marLeft w:val="0"/>
                  <w:marRight w:val="0"/>
                  <w:marTop w:val="0"/>
                  <w:marBottom w:val="0"/>
                  <w:divBdr>
                    <w:top w:val="none" w:sz="0" w:space="0" w:color="auto"/>
                    <w:left w:val="none" w:sz="0" w:space="0" w:color="auto"/>
                    <w:bottom w:val="none" w:sz="0" w:space="0" w:color="auto"/>
                    <w:right w:val="none" w:sz="0" w:space="0" w:color="auto"/>
                  </w:divBdr>
                </w:div>
                <w:div w:id="280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335">
          <w:marLeft w:val="0"/>
          <w:marRight w:val="0"/>
          <w:marTop w:val="0"/>
          <w:marBottom w:val="0"/>
          <w:divBdr>
            <w:top w:val="none" w:sz="0" w:space="0" w:color="auto"/>
            <w:left w:val="none" w:sz="0" w:space="0" w:color="auto"/>
            <w:bottom w:val="none" w:sz="0" w:space="0" w:color="auto"/>
            <w:right w:val="none" w:sz="0" w:space="0" w:color="auto"/>
          </w:divBdr>
          <w:divsChild>
            <w:div w:id="1877347334">
              <w:marLeft w:val="0"/>
              <w:marRight w:val="0"/>
              <w:marTop w:val="0"/>
              <w:marBottom w:val="0"/>
              <w:divBdr>
                <w:top w:val="none" w:sz="0" w:space="0" w:color="auto"/>
                <w:left w:val="none" w:sz="0" w:space="0" w:color="auto"/>
                <w:bottom w:val="none" w:sz="0" w:space="0" w:color="auto"/>
                <w:right w:val="none" w:sz="0" w:space="0" w:color="auto"/>
              </w:divBdr>
            </w:div>
            <w:div w:id="80372492">
              <w:marLeft w:val="0"/>
              <w:marRight w:val="0"/>
              <w:marTop w:val="0"/>
              <w:marBottom w:val="0"/>
              <w:divBdr>
                <w:top w:val="none" w:sz="0" w:space="0" w:color="auto"/>
                <w:left w:val="none" w:sz="0" w:space="0" w:color="auto"/>
                <w:bottom w:val="none" w:sz="0" w:space="0" w:color="auto"/>
                <w:right w:val="none" w:sz="0" w:space="0" w:color="auto"/>
              </w:divBdr>
              <w:divsChild>
                <w:div w:id="1555657706">
                  <w:marLeft w:val="0"/>
                  <w:marRight w:val="0"/>
                  <w:marTop w:val="0"/>
                  <w:marBottom w:val="0"/>
                  <w:divBdr>
                    <w:top w:val="none" w:sz="0" w:space="0" w:color="auto"/>
                    <w:left w:val="none" w:sz="0" w:space="0" w:color="auto"/>
                    <w:bottom w:val="none" w:sz="0" w:space="0" w:color="auto"/>
                    <w:right w:val="none" w:sz="0" w:space="0" w:color="auto"/>
                  </w:divBdr>
                </w:div>
                <w:div w:id="212888330">
                  <w:marLeft w:val="0"/>
                  <w:marRight w:val="0"/>
                  <w:marTop w:val="0"/>
                  <w:marBottom w:val="0"/>
                  <w:divBdr>
                    <w:top w:val="none" w:sz="0" w:space="0" w:color="auto"/>
                    <w:left w:val="none" w:sz="0" w:space="0" w:color="auto"/>
                    <w:bottom w:val="none" w:sz="0" w:space="0" w:color="auto"/>
                    <w:right w:val="none" w:sz="0" w:space="0" w:color="auto"/>
                  </w:divBdr>
                </w:div>
                <w:div w:id="7441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242">
          <w:marLeft w:val="0"/>
          <w:marRight w:val="0"/>
          <w:marTop w:val="0"/>
          <w:marBottom w:val="0"/>
          <w:divBdr>
            <w:top w:val="none" w:sz="0" w:space="0" w:color="auto"/>
            <w:left w:val="none" w:sz="0" w:space="0" w:color="auto"/>
            <w:bottom w:val="none" w:sz="0" w:space="0" w:color="auto"/>
            <w:right w:val="none" w:sz="0" w:space="0" w:color="auto"/>
          </w:divBdr>
          <w:divsChild>
            <w:div w:id="1989168217">
              <w:marLeft w:val="0"/>
              <w:marRight w:val="0"/>
              <w:marTop w:val="0"/>
              <w:marBottom w:val="0"/>
              <w:divBdr>
                <w:top w:val="none" w:sz="0" w:space="0" w:color="auto"/>
                <w:left w:val="none" w:sz="0" w:space="0" w:color="auto"/>
                <w:bottom w:val="none" w:sz="0" w:space="0" w:color="auto"/>
                <w:right w:val="none" w:sz="0" w:space="0" w:color="auto"/>
              </w:divBdr>
            </w:div>
            <w:div w:id="1959946836">
              <w:marLeft w:val="0"/>
              <w:marRight w:val="0"/>
              <w:marTop w:val="0"/>
              <w:marBottom w:val="0"/>
              <w:divBdr>
                <w:top w:val="none" w:sz="0" w:space="0" w:color="auto"/>
                <w:left w:val="none" w:sz="0" w:space="0" w:color="auto"/>
                <w:bottom w:val="none" w:sz="0" w:space="0" w:color="auto"/>
                <w:right w:val="none" w:sz="0" w:space="0" w:color="auto"/>
              </w:divBdr>
              <w:divsChild>
                <w:div w:id="5586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9549">
          <w:marLeft w:val="0"/>
          <w:marRight w:val="0"/>
          <w:marTop w:val="0"/>
          <w:marBottom w:val="0"/>
          <w:divBdr>
            <w:top w:val="none" w:sz="0" w:space="0" w:color="auto"/>
            <w:left w:val="none" w:sz="0" w:space="0" w:color="auto"/>
            <w:bottom w:val="none" w:sz="0" w:space="0" w:color="auto"/>
            <w:right w:val="none" w:sz="0" w:space="0" w:color="auto"/>
          </w:divBdr>
          <w:divsChild>
            <w:div w:id="1546331092">
              <w:marLeft w:val="0"/>
              <w:marRight w:val="0"/>
              <w:marTop w:val="0"/>
              <w:marBottom w:val="0"/>
              <w:divBdr>
                <w:top w:val="none" w:sz="0" w:space="0" w:color="auto"/>
                <w:left w:val="none" w:sz="0" w:space="0" w:color="auto"/>
                <w:bottom w:val="none" w:sz="0" w:space="0" w:color="auto"/>
                <w:right w:val="none" w:sz="0" w:space="0" w:color="auto"/>
              </w:divBdr>
            </w:div>
            <w:div w:id="156772773">
              <w:marLeft w:val="0"/>
              <w:marRight w:val="0"/>
              <w:marTop w:val="0"/>
              <w:marBottom w:val="0"/>
              <w:divBdr>
                <w:top w:val="none" w:sz="0" w:space="0" w:color="auto"/>
                <w:left w:val="none" w:sz="0" w:space="0" w:color="auto"/>
                <w:bottom w:val="none" w:sz="0" w:space="0" w:color="auto"/>
                <w:right w:val="none" w:sz="0" w:space="0" w:color="auto"/>
              </w:divBdr>
              <w:divsChild>
                <w:div w:id="219484739">
                  <w:marLeft w:val="0"/>
                  <w:marRight w:val="0"/>
                  <w:marTop w:val="0"/>
                  <w:marBottom w:val="0"/>
                  <w:divBdr>
                    <w:top w:val="none" w:sz="0" w:space="0" w:color="auto"/>
                    <w:left w:val="none" w:sz="0" w:space="0" w:color="auto"/>
                    <w:bottom w:val="none" w:sz="0" w:space="0" w:color="auto"/>
                    <w:right w:val="none" w:sz="0" w:space="0" w:color="auto"/>
                  </w:divBdr>
                </w:div>
                <w:div w:id="570428942">
                  <w:marLeft w:val="0"/>
                  <w:marRight w:val="0"/>
                  <w:marTop w:val="0"/>
                  <w:marBottom w:val="0"/>
                  <w:divBdr>
                    <w:top w:val="none" w:sz="0" w:space="0" w:color="auto"/>
                    <w:left w:val="none" w:sz="0" w:space="0" w:color="auto"/>
                    <w:bottom w:val="none" w:sz="0" w:space="0" w:color="auto"/>
                    <w:right w:val="none" w:sz="0" w:space="0" w:color="auto"/>
                  </w:divBdr>
                </w:div>
                <w:div w:id="889733737">
                  <w:marLeft w:val="0"/>
                  <w:marRight w:val="0"/>
                  <w:marTop w:val="0"/>
                  <w:marBottom w:val="0"/>
                  <w:divBdr>
                    <w:top w:val="none" w:sz="0" w:space="0" w:color="auto"/>
                    <w:left w:val="none" w:sz="0" w:space="0" w:color="auto"/>
                    <w:bottom w:val="none" w:sz="0" w:space="0" w:color="auto"/>
                    <w:right w:val="none" w:sz="0" w:space="0" w:color="auto"/>
                  </w:divBdr>
                </w:div>
                <w:div w:id="12661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637">
          <w:marLeft w:val="0"/>
          <w:marRight w:val="0"/>
          <w:marTop w:val="0"/>
          <w:marBottom w:val="0"/>
          <w:divBdr>
            <w:top w:val="none" w:sz="0" w:space="0" w:color="auto"/>
            <w:left w:val="none" w:sz="0" w:space="0" w:color="auto"/>
            <w:bottom w:val="none" w:sz="0" w:space="0" w:color="auto"/>
            <w:right w:val="none" w:sz="0" w:space="0" w:color="auto"/>
          </w:divBdr>
          <w:divsChild>
            <w:div w:id="1915429487">
              <w:marLeft w:val="0"/>
              <w:marRight w:val="0"/>
              <w:marTop w:val="0"/>
              <w:marBottom w:val="0"/>
              <w:divBdr>
                <w:top w:val="none" w:sz="0" w:space="0" w:color="auto"/>
                <w:left w:val="none" w:sz="0" w:space="0" w:color="auto"/>
                <w:bottom w:val="none" w:sz="0" w:space="0" w:color="auto"/>
                <w:right w:val="none" w:sz="0" w:space="0" w:color="auto"/>
              </w:divBdr>
            </w:div>
            <w:div w:id="1889099494">
              <w:marLeft w:val="0"/>
              <w:marRight w:val="0"/>
              <w:marTop w:val="0"/>
              <w:marBottom w:val="0"/>
              <w:divBdr>
                <w:top w:val="none" w:sz="0" w:space="0" w:color="auto"/>
                <w:left w:val="none" w:sz="0" w:space="0" w:color="auto"/>
                <w:bottom w:val="none" w:sz="0" w:space="0" w:color="auto"/>
                <w:right w:val="none" w:sz="0" w:space="0" w:color="auto"/>
              </w:divBdr>
              <w:divsChild>
                <w:div w:id="1758139225">
                  <w:marLeft w:val="0"/>
                  <w:marRight w:val="0"/>
                  <w:marTop w:val="0"/>
                  <w:marBottom w:val="0"/>
                  <w:divBdr>
                    <w:top w:val="none" w:sz="0" w:space="0" w:color="auto"/>
                    <w:left w:val="none" w:sz="0" w:space="0" w:color="auto"/>
                    <w:bottom w:val="none" w:sz="0" w:space="0" w:color="auto"/>
                    <w:right w:val="none" w:sz="0" w:space="0" w:color="auto"/>
                  </w:divBdr>
                </w:div>
                <w:div w:id="968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041">
          <w:marLeft w:val="0"/>
          <w:marRight w:val="0"/>
          <w:marTop w:val="0"/>
          <w:marBottom w:val="0"/>
          <w:divBdr>
            <w:top w:val="none" w:sz="0" w:space="0" w:color="auto"/>
            <w:left w:val="none" w:sz="0" w:space="0" w:color="auto"/>
            <w:bottom w:val="none" w:sz="0" w:space="0" w:color="auto"/>
            <w:right w:val="none" w:sz="0" w:space="0" w:color="auto"/>
          </w:divBdr>
          <w:divsChild>
            <w:div w:id="971255460">
              <w:marLeft w:val="0"/>
              <w:marRight w:val="0"/>
              <w:marTop w:val="0"/>
              <w:marBottom w:val="0"/>
              <w:divBdr>
                <w:top w:val="none" w:sz="0" w:space="0" w:color="auto"/>
                <w:left w:val="none" w:sz="0" w:space="0" w:color="auto"/>
                <w:bottom w:val="none" w:sz="0" w:space="0" w:color="auto"/>
                <w:right w:val="none" w:sz="0" w:space="0" w:color="auto"/>
              </w:divBdr>
            </w:div>
            <w:div w:id="1327901629">
              <w:marLeft w:val="0"/>
              <w:marRight w:val="0"/>
              <w:marTop w:val="0"/>
              <w:marBottom w:val="0"/>
              <w:divBdr>
                <w:top w:val="none" w:sz="0" w:space="0" w:color="auto"/>
                <w:left w:val="none" w:sz="0" w:space="0" w:color="auto"/>
                <w:bottom w:val="none" w:sz="0" w:space="0" w:color="auto"/>
                <w:right w:val="none" w:sz="0" w:space="0" w:color="auto"/>
              </w:divBdr>
              <w:divsChild>
                <w:div w:id="2002923715">
                  <w:marLeft w:val="0"/>
                  <w:marRight w:val="0"/>
                  <w:marTop w:val="0"/>
                  <w:marBottom w:val="0"/>
                  <w:divBdr>
                    <w:top w:val="none" w:sz="0" w:space="0" w:color="auto"/>
                    <w:left w:val="none" w:sz="0" w:space="0" w:color="auto"/>
                    <w:bottom w:val="none" w:sz="0" w:space="0" w:color="auto"/>
                    <w:right w:val="none" w:sz="0" w:space="0" w:color="auto"/>
                  </w:divBdr>
                </w:div>
                <w:div w:id="7609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4033">
          <w:marLeft w:val="0"/>
          <w:marRight w:val="0"/>
          <w:marTop w:val="0"/>
          <w:marBottom w:val="0"/>
          <w:divBdr>
            <w:top w:val="none" w:sz="0" w:space="0" w:color="auto"/>
            <w:left w:val="none" w:sz="0" w:space="0" w:color="auto"/>
            <w:bottom w:val="none" w:sz="0" w:space="0" w:color="auto"/>
            <w:right w:val="none" w:sz="0" w:space="0" w:color="auto"/>
          </w:divBdr>
          <w:divsChild>
            <w:div w:id="1110858504">
              <w:marLeft w:val="0"/>
              <w:marRight w:val="0"/>
              <w:marTop w:val="0"/>
              <w:marBottom w:val="0"/>
              <w:divBdr>
                <w:top w:val="none" w:sz="0" w:space="0" w:color="auto"/>
                <w:left w:val="none" w:sz="0" w:space="0" w:color="auto"/>
                <w:bottom w:val="none" w:sz="0" w:space="0" w:color="auto"/>
                <w:right w:val="none" w:sz="0" w:space="0" w:color="auto"/>
              </w:divBdr>
            </w:div>
            <w:div w:id="1697579921">
              <w:marLeft w:val="0"/>
              <w:marRight w:val="0"/>
              <w:marTop w:val="0"/>
              <w:marBottom w:val="0"/>
              <w:divBdr>
                <w:top w:val="none" w:sz="0" w:space="0" w:color="auto"/>
                <w:left w:val="none" w:sz="0" w:space="0" w:color="auto"/>
                <w:bottom w:val="none" w:sz="0" w:space="0" w:color="auto"/>
                <w:right w:val="none" w:sz="0" w:space="0" w:color="auto"/>
              </w:divBdr>
              <w:divsChild>
                <w:div w:id="17708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6343">
          <w:marLeft w:val="0"/>
          <w:marRight w:val="0"/>
          <w:marTop w:val="0"/>
          <w:marBottom w:val="0"/>
          <w:divBdr>
            <w:top w:val="none" w:sz="0" w:space="0" w:color="auto"/>
            <w:left w:val="none" w:sz="0" w:space="0" w:color="auto"/>
            <w:bottom w:val="none" w:sz="0" w:space="0" w:color="auto"/>
            <w:right w:val="none" w:sz="0" w:space="0" w:color="auto"/>
          </w:divBdr>
          <w:divsChild>
            <w:div w:id="865025702">
              <w:marLeft w:val="0"/>
              <w:marRight w:val="0"/>
              <w:marTop w:val="0"/>
              <w:marBottom w:val="0"/>
              <w:divBdr>
                <w:top w:val="none" w:sz="0" w:space="0" w:color="auto"/>
                <w:left w:val="none" w:sz="0" w:space="0" w:color="auto"/>
                <w:bottom w:val="none" w:sz="0" w:space="0" w:color="auto"/>
                <w:right w:val="none" w:sz="0" w:space="0" w:color="auto"/>
              </w:divBdr>
            </w:div>
            <w:div w:id="1536193768">
              <w:marLeft w:val="0"/>
              <w:marRight w:val="0"/>
              <w:marTop w:val="0"/>
              <w:marBottom w:val="0"/>
              <w:divBdr>
                <w:top w:val="none" w:sz="0" w:space="0" w:color="auto"/>
                <w:left w:val="none" w:sz="0" w:space="0" w:color="auto"/>
                <w:bottom w:val="none" w:sz="0" w:space="0" w:color="auto"/>
                <w:right w:val="none" w:sz="0" w:space="0" w:color="auto"/>
              </w:divBdr>
              <w:divsChild>
                <w:div w:id="778112005">
                  <w:marLeft w:val="0"/>
                  <w:marRight w:val="0"/>
                  <w:marTop w:val="0"/>
                  <w:marBottom w:val="0"/>
                  <w:divBdr>
                    <w:top w:val="none" w:sz="0" w:space="0" w:color="auto"/>
                    <w:left w:val="none" w:sz="0" w:space="0" w:color="auto"/>
                    <w:bottom w:val="none" w:sz="0" w:space="0" w:color="auto"/>
                    <w:right w:val="none" w:sz="0" w:space="0" w:color="auto"/>
                  </w:divBdr>
                </w:div>
                <w:div w:id="659695971">
                  <w:marLeft w:val="0"/>
                  <w:marRight w:val="0"/>
                  <w:marTop w:val="0"/>
                  <w:marBottom w:val="0"/>
                  <w:divBdr>
                    <w:top w:val="none" w:sz="0" w:space="0" w:color="auto"/>
                    <w:left w:val="none" w:sz="0" w:space="0" w:color="auto"/>
                    <w:bottom w:val="none" w:sz="0" w:space="0" w:color="auto"/>
                    <w:right w:val="none" w:sz="0" w:space="0" w:color="auto"/>
                  </w:divBdr>
                </w:div>
                <w:div w:id="1153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401">
          <w:marLeft w:val="0"/>
          <w:marRight w:val="0"/>
          <w:marTop w:val="0"/>
          <w:marBottom w:val="0"/>
          <w:divBdr>
            <w:top w:val="none" w:sz="0" w:space="0" w:color="auto"/>
            <w:left w:val="none" w:sz="0" w:space="0" w:color="auto"/>
            <w:bottom w:val="none" w:sz="0" w:space="0" w:color="auto"/>
            <w:right w:val="none" w:sz="0" w:space="0" w:color="auto"/>
          </w:divBdr>
          <w:divsChild>
            <w:div w:id="126826465">
              <w:marLeft w:val="0"/>
              <w:marRight w:val="0"/>
              <w:marTop w:val="0"/>
              <w:marBottom w:val="0"/>
              <w:divBdr>
                <w:top w:val="none" w:sz="0" w:space="0" w:color="auto"/>
                <w:left w:val="none" w:sz="0" w:space="0" w:color="auto"/>
                <w:bottom w:val="none" w:sz="0" w:space="0" w:color="auto"/>
                <w:right w:val="none" w:sz="0" w:space="0" w:color="auto"/>
              </w:divBdr>
            </w:div>
            <w:div w:id="2115245217">
              <w:marLeft w:val="0"/>
              <w:marRight w:val="0"/>
              <w:marTop w:val="0"/>
              <w:marBottom w:val="0"/>
              <w:divBdr>
                <w:top w:val="none" w:sz="0" w:space="0" w:color="auto"/>
                <w:left w:val="none" w:sz="0" w:space="0" w:color="auto"/>
                <w:bottom w:val="none" w:sz="0" w:space="0" w:color="auto"/>
                <w:right w:val="none" w:sz="0" w:space="0" w:color="auto"/>
              </w:divBdr>
              <w:divsChild>
                <w:div w:id="1514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750">
          <w:marLeft w:val="0"/>
          <w:marRight w:val="0"/>
          <w:marTop w:val="0"/>
          <w:marBottom w:val="0"/>
          <w:divBdr>
            <w:top w:val="none" w:sz="0" w:space="0" w:color="auto"/>
            <w:left w:val="none" w:sz="0" w:space="0" w:color="auto"/>
            <w:bottom w:val="none" w:sz="0" w:space="0" w:color="auto"/>
            <w:right w:val="none" w:sz="0" w:space="0" w:color="auto"/>
          </w:divBdr>
          <w:divsChild>
            <w:div w:id="1317757184">
              <w:marLeft w:val="0"/>
              <w:marRight w:val="0"/>
              <w:marTop w:val="0"/>
              <w:marBottom w:val="0"/>
              <w:divBdr>
                <w:top w:val="none" w:sz="0" w:space="0" w:color="auto"/>
                <w:left w:val="none" w:sz="0" w:space="0" w:color="auto"/>
                <w:bottom w:val="none" w:sz="0" w:space="0" w:color="auto"/>
                <w:right w:val="none" w:sz="0" w:space="0" w:color="auto"/>
              </w:divBdr>
            </w:div>
            <w:div w:id="1319069052">
              <w:marLeft w:val="0"/>
              <w:marRight w:val="0"/>
              <w:marTop w:val="0"/>
              <w:marBottom w:val="0"/>
              <w:divBdr>
                <w:top w:val="none" w:sz="0" w:space="0" w:color="auto"/>
                <w:left w:val="none" w:sz="0" w:space="0" w:color="auto"/>
                <w:bottom w:val="none" w:sz="0" w:space="0" w:color="auto"/>
                <w:right w:val="none" w:sz="0" w:space="0" w:color="auto"/>
              </w:divBdr>
              <w:divsChild>
                <w:div w:id="1623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600">
          <w:marLeft w:val="0"/>
          <w:marRight w:val="0"/>
          <w:marTop w:val="0"/>
          <w:marBottom w:val="0"/>
          <w:divBdr>
            <w:top w:val="none" w:sz="0" w:space="0" w:color="auto"/>
            <w:left w:val="none" w:sz="0" w:space="0" w:color="auto"/>
            <w:bottom w:val="none" w:sz="0" w:space="0" w:color="auto"/>
            <w:right w:val="none" w:sz="0" w:space="0" w:color="auto"/>
          </w:divBdr>
          <w:divsChild>
            <w:div w:id="1961453408">
              <w:marLeft w:val="0"/>
              <w:marRight w:val="0"/>
              <w:marTop w:val="0"/>
              <w:marBottom w:val="0"/>
              <w:divBdr>
                <w:top w:val="none" w:sz="0" w:space="0" w:color="auto"/>
                <w:left w:val="none" w:sz="0" w:space="0" w:color="auto"/>
                <w:bottom w:val="none" w:sz="0" w:space="0" w:color="auto"/>
                <w:right w:val="none" w:sz="0" w:space="0" w:color="auto"/>
              </w:divBdr>
            </w:div>
            <w:div w:id="243297863">
              <w:marLeft w:val="0"/>
              <w:marRight w:val="0"/>
              <w:marTop w:val="0"/>
              <w:marBottom w:val="0"/>
              <w:divBdr>
                <w:top w:val="none" w:sz="0" w:space="0" w:color="auto"/>
                <w:left w:val="none" w:sz="0" w:space="0" w:color="auto"/>
                <w:bottom w:val="none" w:sz="0" w:space="0" w:color="auto"/>
                <w:right w:val="none" w:sz="0" w:space="0" w:color="auto"/>
              </w:divBdr>
              <w:divsChild>
                <w:div w:id="13048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098">
          <w:marLeft w:val="0"/>
          <w:marRight w:val="0"/>
          <w:marTop w:val="0"/>
          <w:marBottom w:val="0"/>
          <w:divBdr>
            <w:top w:val="none" w:sz="0" w:space="0" w:color="auto"/>
            <w:left w:val="none" w:sz="0" w:space="0" w:color="auto"/>
            <w:bottom w:val="none" w:sz="0" w:space="0" w:color="auto"/>
            <w:right w:val="none" w:sz="0" w:space="0" w:color="auto"/>
          </w:divBdr>
          <w:divsChild>
            <w:div w:id="862593573">
              <w:marLeft w:val="0"/>
              <w:marRight w:val="0"/>
              <w:marTop w:val="0"/>
              <w:marBottom w:val="0"/>
              <w:divBdr>
                <w:top w:val="none" w:sz="0" w:space="0" w:color="auto"/>
                <w:left w:val="none" w:sz="0" w:space="0" w:color="auto"/>
                <w:bottom w:val="none" w:sz="0" w:space="0" w:color="auto"/>
                <w:right w:val="none" w:sz="0" w:space="0" w:color="auto"/>
              </w:divBdr>
            </w:div>
            <w:div w:id="329453277">
              <w:marLeft w:val="0"/>
              <w:marRight w:val="0"/>
              <w:marTop w:val="0"/>
              <w:marBottom w:val="0"/>
              <w:divBdr>
                <w:top w:val="none" w:sz="0" w:space="0" w:color="auto"/>
                <w:left w:val="none" w:sz="0" w:space="0" w:color="auto"/>
                <w:bottom w:val="none" w:sz="0" w:space="0" w:color="auto"/>
                <w:right w:val="none" w:sz="0" w:space="0" w:color="auto"/>
              </w:divBdr>
              <w:divsChild>
                <w:div w:id="2069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5052">
          <w:marLeft w:val="0"/>
          <w:marRight w:val="0"/>
          <w:marTop w:val="0"/>
          <w:marBottom w:val="0"/>
          <w:divBdr>
            <w:top w:val="none" w:sz="0" w:space="0" w:color="auto"/>
            <w:left w:val="none" w:sz="0" w:space="0" w:color="auto"/>
            <w:bottom w:val="none" w:sz="0" w:space="0" w:color="auto"/>
            <w:right w:val="none" w:sz="0" w:space="0" w:color="auto"/>
          </w:divBdr>
          <w:divsChild>
            <w:div w:id="1405103609">
              <w:marLeft w:val="0"/>
              <w:marRight w:val="0"/>
              <w:marTop w:val="0"/>
              <w:marBottom w:val="0"/>
              <w:divBdr>
                <w:top w:val="none" w:sz="0" w:space="0" w:color="auto"/>
                <w:left w:val="none" w:sz="0" w:space="0" w:color="auto"/>
                <w:bottom w:val="none" w:sz="0" w:space="0" w:color="auto"/>
                <w:right w:val="none" w:sz="0" w:space="0" w:color="auto"/>
              </w:divBdr>
            </w:div>
            <w:div w:id="1937518571">
              <w:marLeft w:val="0"/>
              <w:marRight w:val="0"/>
              <w:marTop w:val="0"/>
              <w:marBottom w:val="0"/>
              <w:divBdr>
                <w:top w:val="none" w:sz="0" w:space="0" w:color="auto"/>
                <w:left w:val="none" w:sz="0" w:space="0" w:color="auto"/>
                <w:bottom w:val="none" w:sz="0" w:space="0" w:color="auto"/>
                <w:right w:val="none" w:sz="0" w:space="0" w:color="auto"/>
              </w:divBdr>
              <w:divsChild>
                <w:div w:id="1023480244">
                  <w:marLeft w:val="0"/>
                  <w:marRight w:val="0"/>
                  <w:marTop w:val="0"/>
                  <w:marBottom w:val="0"/>
                  <w:divBdr>
                    <w:top w:val="none" w:sz="0" w:space="0" w:color="auto"/>
                    <w:left w:val="none" w:sz="0" w:space="0" w:color="auto"/>
                    <w:bottom w:val="none" w:sz="0" w:space="0" w:color="auto"/>
                    <w:right w:val="none" w:sz="0" w:space="0" w:color="auto"/>
                  </w:divBdr>
                </w:div>
                <w:div w:id="845167189">
                  <w:marLeft w:val="0"/>
                  <w:marRight w:val="0"/>
                  <w:marTop w:val="0"/>
                  <w:marBottom w:val="0"/>
                  <w:divBdr>
                    <w:top w:val="none" w:sz="0" w:space="0" w:color="auto"/>
                    <w:left w:val="none" w:sz="0" w:space="0" w:color="auto"/>
                    <w:bottom w:val="none" w:sz="0" w:space="0" w:color="auto"/>
                    <w:right w:val="none" w:sz="0" w:space="0" w:color="auto"/>
                  </w:divBdr>
                </w:div>
                <w:div w:id="1663698103">
                  <w:marLeft w:val="0"/>
                  <w:marRight w:val="0"/>
                  <w:marTop w:val="0"/>
                  <w:marBottom w:val="0"/>
                  <w:divBdr>
                    <w:top w:val="none" w:sz="0" w:space="0" w:color="auto"/>
                    <w:left w:val="none" w:sz="0" w:space="0" w:color="auto"/>
                    <w:bottom w:val="none" w:sz="0" w:space="0" w:color="auto"/>
                    <w:right w:val="none" w:sz="0" w:space="0" w:color="auto"/>
                  </w:divBdr>
                </w:div>
                <w:div w:id="2000888357">
                  <w:marLeft w:val="0"/>
                  <w:marRight w:val="0"/>
                  <w:marTop w:val="0"/>
                  <w:marBottom w:val="0"/>
                  <w:divBdr>
                    <w:top w:val="none" w:sz="0" w:space="0" w:color="auto"/>
                    <w:left w:val="none" w:sz="0" w:space="0" w:color="auto"/>
                    <w:bottom w:val="none" w:sz="0" w:space="0" w:color="auto"/>
                    <w:right w:val="none" w:sz="0" w:space="0" w:color="auto"/>
                  </w:divBdr>
                </w:div>
                <w:div w:id="1861236526">
                  <w:marLeft w:val="0"/>
                  <w:marRight w:val="0"/>
                  <w:marTop w:val="0"/>
                  <w:marBottom w:val="0"/>
                  <w:divBdr>
                    <w:top w:val="none" w:sz="0" w:space="0" w:color="auto"/>
                    <w:left w:val="none" w:sz="0" w:space="0" w:color="auto"/>
                    <w:bottom w:val="none" w:sz="0" w:space="0" w:color="auto"/>
                    <w:right w:val="none" w:sz="0" w:space="0" w:color="auto"/>
                  </w:divBdr>
                </w:div>
                <w:div w:id="2139257853">
                  <w:marLeft w:val="0"/>
                  <w:marRight w:val="0"/>
                  <w:marTop w:val="0"/>
                  <w:marBottom w:val="0"/>
                  <w:divBdr>
                    <w:top w:val="none" w:sz="0" w:space="0" w:color="auto"/>
                    <w:left w:val="none" w:sz="0" w:space="0" w:color="auto"/>
                    <w:bottom w:val="none" w:sz="0" w:space="0" w:color="auto"/>
                    <w:right w:val="none" w:sz="0" w:space="0" w:color="auto"/>
                  </w:divBdr>
                </w:div>
                <w:div w:id="889194476">
                  <w:marLeft w:val="0"/>
                  <w:marRight w:val="0"/>
                  <w:marTop w:val="0"/>
                  <w:marBottom w:val="0"/>
                  <w:divBdr>
                    <w:top w:val="none" w:sz="0" w:space="0" w:color="auto"/>
                    <w:left w:val="none" w:sz="0" w:space="0" w:color="auto"/>
                    <w:bottom w:val="none" w:sz="0" w:space="0" w:color="auto"/>
                    <w:right w:val="none" w:sz="0" w:space="0" w:color="auto"/>
                  </w:divBdr>
                </w:div>
                <w:div w:id="1905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98813">
          <w:marLeft w:val="0"/>
          <w:marRight w:val="0"/>
          <w:marTop w:val="0"/>
          <w:marBottom w:val="0"/>
          <w:divBdr>
            <w:top w:val="none" w:sz="0" w:space="0" w:color="auto"/>
            <w:left w:val="none" w:sz="0" w:space="0" w:color="auto"/>
            <w:bottom w:val="none" w:sz="0" w:space="0" w:color="auto"/>
            <w:right w:val="none" w:sz="0" w:space="0" w:color="auto"/>
          </w:divBdr>
          <w:divsChild>
            <w:div w:id="618024581">
              <w:marLeft w:val="0"/>
              <w:marRight w:val="0"/>
              <w:marTop w:val="0"/>
              <w:marBottom w:val="0"/>
              <w:divBdr>
                <w:top w:val="none" w:sz="0" w:space="0" w:color="auto"/>
                <w:left w:val="none" w:sz="0" w:space="0" w:color="auto"/>
                <w:bottom w:val="none" w:sz="0" w:space="0" w:color="auto"/>
                <w:right w:val="none" w:sz="0" w:space="0" w:color="auto"/>
              </w:divBdr>
            </w:div>
            <w:div w:id="1010570848">
              <w:marLeft w:val="0"/>
              <w:marRight w:val="0"/>
              <w:marTop w:val="0"/>
              <w:marBottom w:val="0"/>
              <w:divBdr>
                <w:top w:val="none" w:sz="0" w:space="0" w:color="auto"/>
                <w:left w:val="none" w:sz="0" w:space="0" w:color="auto"/>
                <w:bottom w:val="none" w:sz="0" w:space="0" w:color="auto"/>
                <w:right w:val="none" w:sz="0" w:space="0" w:color="auto"/>
              </w:divBdr>
              <w:divsChild>
                <w:div w:id="995261636">
                  <w:marLeft w:val="0"/>
                  <w:marRight w:val="0"/>
                  <w:marTop w:val="0"/>
                  <w:marBottom w:val="0"/>
                  <w:divBdr>
                    <w:top w:val="none" w:sz="0" w:space="0" w:color="auto"/>
                    <w:left w:val="none" w:sz="0" w:space="0" w:color="auto"/>
                    <w:bottom w:val="none" w:sz="0" w:space="0" w:color="auto"/>
                    <w:right w:val="none" w:sz="0" w:space="0" w:color="auto"/>
                  </w:divBdr>
                </w:div>
                <w:div w:id="6142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817">
          <w:marLeft w:val="0"/>
          <w:marRight w:val="0"/>
          <w:marTop w:val="0"/>
          <w:marBottom w:val="0"/>
          <w:divBdr>
            <w:top w:val="none" w:sz="0" w:space="0" w:color="auto"/>
            <w:left w:val="none" w:sz="0" w:space="0" w:color="auto"/>
            <w:bottom w:val="none" w:sz="0" w:space="0" w:color="auto"/>
            <w:right w:val="none" w:sz="0" w:space="0" w:color="auto"/>
          </w:divBdr>
          <w:divsChild>
            <w:div w:id="478152900">
              <w:marLeft w:val="0"/>
              <w:marRight w:val="0"/>
              <w:marTop w:val="0"/>
              <w:marBottom w:val="0"/>
              <w:divBdr>
                <w:top w:val="none" w:sz="0" w:space="0" w:color="auto"/>
                <w:left w:val="none" w:sz="0" w:space="0" w:color="auto"/>
                <w:bottom w:val="none" w:sz="0" w:space="0" w:color="auto"/>
                <w:right w:val="none" w:sz="0" w:space="0" w:color="auto"/>
              </w:divBdr>
            </w:div>
            <w:div w:id="1635331098">
              <w:marLeft w:val="0"/>
              <w:marRight w:val="0"/>
              <w:marTop w:val="0"/>
              <w:marBottom w:val="0"/>
              <w:divBdr>
                <w:top w:val="none" w:sz="0" w:space="0" w:color="auto"/>
                <w:left w:val="none" w:sz="0" w:space="0" w:color="auto"/>
                <w:bottom w:val="none" w:sz="0" w:space="0" w:color="auto"/>
                <w:right w:val="none" w:sz="0" w:space="0" w:color="auto"/>
              </w:divBdr>
              <w:divsChild>
                <w:div w:id="2135323586">
                  <w:marLeft w:val="0"/>
                  <w:marRight w:val="0"/>
                  <w:marTop w:val="0"/>
                  <w:marBottom w:val="0"/>
                  <w:divBdr>
                    <w:top w:val="none" w:sz="0" w:space="0" w:color="auto"/>
                    <w:left w:val="none" w:sz="0" w:space="0" w:color="auto"/>
                    <w:bottom w:val="none" w:sz="0" w:space="0" w:color="auto"/>
                    <w:right w:val="none" w:sz="0" w:space="0" w:color="auto"/>
                  </w:divBdr>
                  <w:divsChild>
                    <w:div w:id="772437667">
                      <w:marLeft w:val="0"/>
                      <w:marRight w:val="0"/>
                      <w:marTop w:val="0"/>
                      <w:marBottom w:val="0"/>
                      <w:divBdr>
                        <w:top w:val="none" w:sz="0" w:space="0" w:color="auto"/>
                        <w:left w:val="none" w:sz="0" w:space="0" w:color="auto"/>
                        <w:bottom w:val="none" w:sz="0" w:space="0" w:color="auto"/>
                        <w:right w:val="none" w:sz="0" w:space="0" w:color="auto"/>
                      </w:divBdr>
                      <w:divsChild>
                        <w:div w:id="1589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4843">
                  <w:marLeft w:val="0"/>
                  <w:marRight w:val="0"/>
                  <w:marTop w:val="0"/>
                  <w:marBottom w:val="0"/>
                  <w:divBdr>
                    <w:top w:val="none" w:sz="0" w:space="0" w:color="auto"/>
                    <w:left w:val="none" w:sz="0" w:space="0" w:color="auto"/>
                    <w:bottom w:val="none" w:sz="0" w:space="0" w:color="auto"/>
                    <w:right w:val="none" w:sz="0" w:space="0" w:color="auto"/>
                  </w:divBdr>
                </w:div>
                <w:div w:id="7236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434">
          <w:marLeft w:val="0"/>
          <w:marRight w:val="0"/>
          <w:marTop w:val="0"/>
          <w:marBottom w:val="0"/>
          <w:divBdr>
            <w:top w:val="none" w:sz="0" w:space="0" w:color="auto"/>
            <w:left w:val="none" w:sz="0" w:space="0" w:color="auto"/>
            <w:bottom w:val="none" w:sz="0" w:space="0" w:color="auto"/>
            <w:right w:val="none" w:sz="0" w:space="0" w:color="auto"/>
          </w:divBdr>
          <w:divsChild>
            <w:div w:id="435491832">
              <w:marLeft w:val="0"/>
              <w:marRight w:val="0"/>
              <w:marTop w:val="0"/>
              <w:marBottom w:val="0"/>
              <w:divBdr>
                <w:top w:val="none" w:sz="0" w:space="0" w:color="auto"/>
                <w:left w:val="none" w:sz="0" w:space="0" w:color="auto"/>
                <w:bottom w:val="none" w:sz="0" w:space="0" w:color="auto"/>
                <w:right w:val="none" w:sz="0" w:space="0" w:color="auto"/>
              </w:divBdr>
            </w:div>
            <w:div w:id="1935630123">
              <w:marLeft w:val="0"/>
              <w:marRight w:val="0"/>
              <w:marTop w:val="0"/>
              <w:marBottom w:val="0"/>
              <w:divBdr>
                <w:top w:val="none" w:sz="0" w:space="0" w:color="auto"/>
                <w:left w:val="none" w:sz="0" w:space="0" w:color="auto"/>
                <w:bottom w:val="none" w:sz="0" w:space="0" w:color="auto"/>
                <w:right w:val="none" w:sz="0" w:space="0" w:color="auto"/>
              </w:divBdr>
              <w:divsChild>
                <w:div w:id="3547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191">
          <w:marLeft w:val="0"/>
          <w:marRight w:val="0"/>
          <w:marTop w:val="0"/>
          <w:marBottom w:val="0"/>
          <w:divBdr>
            <w:top w:val="none" w:sz="0" w:space="0" w:color="auto"/>
            <w:left w:val="none" w:sz="0" w:space="0" w:color="auto"/>
            <w:bottom w:val="none" w:sz="0" w:space="0" w:color="auto"/>
            <w:right w:val="none" w:sz="0" w:space="0" w:color="auto"/>
          </w:divBdr>
          <w:divsChild>
            <w:div w:id="448088895">
              <w:marLeft w:val="0"/>
              <w:marRight w:val="0"/>
              <w:marTop w:val="0"/>
              <w:marBottom w:val="0"/>
              <w:divBdr>
                <w:top w:val="none" w:sz="0" w:space="0" w:color="auto"/>
                <w:left w:val="none" w:sz="0" w:space="0" w:color="auto"/>
                <w:bottom w:val="none" w:sz="0" w:space="0" w:color="auto"/>
                <w:right w:val="none" w:sz="0" w:space="0" w:color="auto"/>
              </w:divBdr>
            </w:div>
            <w:div w:id="1793404283">
              <w:marLeft w:val="0"/>
              <w:marRight w:val="0"/>
              <w:marTop w:val="0"/>
              <w:marBottom w:val="0"/>
              <w:divBdr>
                <w:top w:val="none" w:sz="0" w:space="0" w:color="auto"/>
                <w:left w:val="none" w:sz="0" w:space="0" w:color="auto"/>
                <w:bottom w:val="none" w:sz="0" w:space="0" w:color="auto"/>
                <w:right w:val="none" w:sz="0" w:space="0" w:color="auto"/>
              </w:divBdr>
              <w:divsChild>
                <w:div w:id="760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46">
          <w:marLeft w:val="0"/>
          <w:marRight w:val="0"/>
          <w:marTop w:val="0"/>
          <w:marBottom w:val="0"/>
          <w:divBdr>
            <w:top w:val="none" w:sz="0" w:space="0" w:color="auto"/>
            <w:left w:val="none" w:sz="0" w:space="0" w:color="auto"/>
            <w:bottom w:val="none" w:sz="0" w:space="0" w:color="auto"/>
            <w:right w:val="none" w:sz="0" w:space="0" w:color="auto"/>
          </w:divBdr>
          <w:divsChild>
            <w:div w:id="1313489023">
              <w:marLeft w:val="0"/>
              <w:marRight w:val="0"/>
              <w:marTop w:val="0"/>
              <w:marBottom w:val="0"/>
              <w:divBdr>
                <w:top w:val="none" w:sz="0" w:space="0" w:color="auto"/>
                <w:left w:val="none" w:sz="0" w:space="0" w:color="auto"/>
                <w:bottom w:val="none" w:sz="0" w:space="0" w:color="auto"/>
                <w:right w:val="none" w:sz="0" w:space="0" w:color="auto"/>
              </w:divBdr>
            </w:div>
            <w:div w:id="1823303533">
              <w:marLeft w:val="0"/>
              <w:marRight w:val="0"/>
              <w:marTop w:val="0"/>
              <w:marBottom w:val="0"/>
              <w:divBdr>
                <w:top w:val="none" w:sz="0" w:space="0" w:color="auto"/>
                <w:left w:val="none" w:sz="0" w:space="0" w:color="auto"/>
                <w:bottom w:val="none" w:sz="0" w:space="0" w:color="auto"/>
                <w:right w:val="none" w:sz="0" w:space="0" w:color="auto"/>
              </w:divBdr>
              <w:divsChild>
                <w:div w:id="1558663036">
                  <w:marLeft w:val="0"/>
                  <w:marRight w:val="0"/>
                  <w:marTop w:val="0"/>
                  <w:marBottom w:val="0"/>
                  <w:divBdr>
                    <w:top w:val="none" w:sz="0" w:space="0" w:color="auto"/>
                    <w:left w:val="none" w:sz="0" w:space="0" w:color="auto"/>
                    <w:bottom w:val="none" w:sz="0" w:space="0" w:color="auto"/>
                    <w:right w:val="none" w:sz="0" w:space="0" w:color="auto"/>
                  </w:divBdr>
                </w:div>
                <w:div w:id="2033529252">
                  <w:marLeft w:val="0"/>
                  <w:marRight w:val="0"/>
                  <w:marTop w:val="0"/>
                  <w:marBottom w:val="0"/>
                  <w:divBdr>
                    <w:top w:val="none" w:sz="0" w:space="0" w:color="auto"/>
                    <w:left w:val="none" w:sz="0" w:space="0" w:color="auto"/>
                    <w:bottom w:val="none" w:sz="0" w:space="0" w:color="auto"/>
                    <w:right w:val="none" w:sz="0" w:space="0" w:color="auto"/>
                  </w:divBdr>
                </w:div>
                <w:div w:id="1948390693">
                  <w:marLeft w:val="0"/>
                  <w:marRight w:val="0"/>
                  <w:marTop w:val="0"/>
                  <w:marBottom w:val="0"/>
                  <w:divBdr>
                    <w:top w:val="none" w:sz="0" w:space="0" w:color="auto"/>
                    <w:left w:val="none" w:sz="0" w:space="0" w:color="auto"/>
                    <w:bottom w:val="none" w:sz="0" w:space="0" w:color="auto"/>
                    <w:right w:val="none" w:sz="0" w:space="0" w:color="auto"/>
                  </w:divBdr>
                </w:div>
                <w:div w:id="1212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744">
          <w:marLeft w:val="0"/>
          <w:marRight w:val="0"/>
          <w:marTop w:val="0"/>
          <w:marBottom w:val="0"/>
          <w:divBdr>
            <w:top w:val="none" w:sz="0" w:space="0" w:color="auto"/>
            <w:left w:val="none" w:sz="0" w:space="0" w:color="auto"/>
            <w:bottom w:val="none" w:sz="0" w:space="0" w:color="auto"/>
            <w:right w:val="none" w:sz="0" w:space="0" w:color="auto"/>
          </w:divBdr>
          <w:divsChild>
            <w:div w:id="1424843352">
              <w:marLeft w:val="0"/>
              <w:marRight w:val="0"/>
              <w:marTop w:val="0"/>
              <w:marBottom w:val="0"/>
              <w:divBdr>
                <w:top w:val="none" w:sz="0" w:space="0" w:color="auto"/>
                <w:left w:val="none" w:sz="0" w:space="0" w:color="auto"/>
                <w:bottom w:val="none" w:sz="0" w:space="0" w:color="auto"/>
                <w:right w:val="none" w:sz="0" w:space="0" w:color="auto"/>
              </w:divBdr>
            </w:div>
            <w:div w:id="1405301629">
              <w:marLeft w:val="0"/>
              <w:marRight w:val="0"/>
              <w:marTop w:val="0"/>
              <w:marBottom w:val="0"/>
              <w:divBdr>
                <w:top w:val="none" w:sz="0" w:space="0" w:color="auto"/>
                <w:left w:val="none" w:sz="0" w:space="0" w:color="auto"/>
                <w:bottom w:val="none" w:sz="0" w:space="0" w:color="auto"/>
                <w:right w:val="none" w:sz="0" w:space="0" w:color="auto"/>
              </w:divBdr>
              <w:divsChild>
                <w:div w:id="2053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716">
          <w:marLeft w:val="0"/>
          <w:marRight w:val="0"/>
          <w:marTop w:val="0"/>
          <w:marBottom w:val="0"/>
          <w:divBdr>
            <w:top w:val="none" w:sz="0" w:space="0" w:color="auto"/>
            <w:left w:val="none" w:sz="0" w:space="0" w:color="auto"/>
            <w:bottom w:val="none" w:sz="0" w:space="0" w:color="auto"/>
            <w:right w:val="none" w:sz="0" w:space="0" w:color="auto"/>
          </w:divBdr>
          <w:divsChild>
            <w:div w:id="1507675690">
              <w:marLeft w:val="0"/>
              <w:marRight w:val="0"/>
              <w:marTop w:val="0"/>
              <w:marBottom w:val="0"/>
              <w:divBdr>
                <w:top w:val="none" w:sz="0" w:space="0" w:color="auto"/>
                <w:left w:val="none" w:sz="0" w:space="0" w:color="auto"/>
                <w:bottom w:val="none" w:sz="0" w:space="0" w:color="auto"/>
                <w:right w:val="none" w:sz="0" w:space="0" w:color="auto"/>
              </w:divBdr>
            </w:div>
            <w:div w:id="1089274262">
              <w:marLeft w:val="0"/>
              <w:marRight w:val="0"/>
              <w:marTop w:val="0"/>
              <w:marBottom w:val="0"/>
              <w:divBdr>
                <w:top w:val="none" w:sz="0" w:space="0" w:color="auto"/>
                <w:left w:val="none" w:sz="0" w:space="0" w:color="auto"/>
                <w:bottom w:val="none" w:sz="0" w:space="0" w:color="auto"/>
                <w:right w:val="none" w:sz="0" w:space="0" w:color="auto"/>
              </w:divBdr>
              <w:divsChild>
                <w:div w:id="1614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496">
          <w:marLeft w:val="0"/>
          <w:marRight w:val="0"/>
          <w:marTop w:val="0"/>
          <w:marBottom w:val="0"/>
          <w:divBdr>
            <w:top w:val="none" w:sz="0" w:space="0" w:color="auto"/>
            <w:left w:val="none" w:sz="0" w:space="0" w:color="auto"/>
            <w:bottom w:val="none" w:sz="0" w:space="0" w:color="auto"/>
            <w:right w:val="none" w:sz="0" w:space="0" w:color="auto"/>
          </w:divBdr>
          <w:divsChild>
            <w:div w:id="1425035845">
              <w:marLeft w:val="0"/>
              <w:marRight w:val="0"/>
              <w:marTop w:val="0"/>
              <w:marBottom w:val="0"/>
              <w:divBdr>
                <w:top w:val="none" w:sz="0" w:space="0" w:color="auto"/>
                <w:left w:val="none" w:sz="0" w:space="0" w:color="auto"/>
                <w:bottom w:val="none" w:sz="0" w:space="0" w:color="auto"/>
                <w:right w:val="none" w:sz="0" w:space="0" w:color="auto"/>
              </w:divBdr>
            </w:div>
            <w:div w:id="1230309496">
              <w:marLeft w:val="0"/>
              <w:marRight w:val="0"/>
              <w:marTop w:val="0"/>
              <w:marBottom w:val="0"/>
              <w:divBdr>
                <w:top w:val="none" w:sz="0" w:space="0" w:color="auto"/>
                <w:left w:val="none" w:sz="0" w:space="0" w:color="auto"/>
                <w:bottom w:val="none" w:sz="0" w:space="0" w:color="auto"/>
                <w:right w:val="none" w:sz="0" w:space="0" w:color="auto"/>
              </w:divBdr>
              <w:divsChild>
                <w:div w:id="1273705762">
                  <w:marLeft w:val="0"/>
                  <w:marRight w:val="0"/>
                  <w:marTop w:val="0"/>
                  <w:marBottom w:val="0"/>
                  <w:divBdr>
                    <w:top w:val="none" w:sz="0" w:space="0" w:color="auto"/>
                    <w:left w:val="none" w:sz="0" w:space="0" w:color="auto"/>
                    <w:bottom w:val="none" w:sz="0" w:space="0" w:color="auto"/>
                    <w:right w:val="none" w:sz="0" w:space="0" w:color="auto"/>
                  </w:divBdr>
                </w:div>
                <w:div w:id="16987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928">
          <w:marLeft w:val="0"/>
          <w:marRight w:val="0"/>
          <w:marTop w:val="0"/>
          <w:marBottom w:val="0"/>
          <w:divBdr>
            <w:top w:val="none" w:sz="0" w:space="0" w:color="auto"/>
            <w:left w:val="none" w:sz="0" w:space="0" w:color="auto"/>
            <w:bottom w:val="none" w:sz="0" w:space="0" w:color="auto"/>
            <w:right w:val="none" w:sz="0" w:space="0" w:color="auto"/>
          </w:divBdr>
          <w:divsChild>
            <w:div w:id="1603107068">
              <w:marLeft w:val="0"/>
              <w:marRight w:val="0"/>
              <w:marTop w:val="0"/>
              <w:marBottom w:val="0"/>
              <w:divBdr>
                <w:top w:val="none" w:sz="0" w:space="0" w:color="auto"/>
                <w:left w:val="none" w:sz="0" w:space="0" w:color="auto"/>
                <w:bottom w:val="none" w:sz="0" w:space="0" w:color="auto"/>
                <w:right w:val="none" w:sz="0" w:space="0" w:color="auto"/>
              </w:divBdr>
            </w:div>
            <w:div w:id="1828860704">
              <w:marLeft w:val="0"/>
              <w:marRight w:val="0"/>
              <w:marTop w:val="0"/>
              <w:marBottom w:val="0"/>
              <w:divBdr>
                <w:top w:val="none" w:sz="0" w:space="0" w:color="auto"/>
                <w:left w:val="none" w:sz="0" w:space="0" w:color="auto"/>
                <w:bottom w:val="none" w:sz="0" w:space="0" w:color="auto"/>
                <w:right w:val="none" w:sz="0" w:space="0" w:color="auto"/>
              </w:divBdr>
              <w:divsChild>
                <w:div w:id="493881736">
                  <w:marLeft w:val="0"/>
                  <w:marRight w:val="0"/>
                  <w:marTop w:val="0"/>
                  <w:marBottom w:val="0"/>
                  <w:divBdr>
                    <w:top w:val="none" w:sz="0" w:space="0" w:color="auto"/>
                    <w:left w:val="none" w:sz="0" w:space="0" w:color="auto"/>
                    <w:bottom w:val="none" w:sz="0" w:space="0" w:color="auto"/>
                    <w:right w:val="none" w:sz="0" w:space="0" w:color="auto"/>
                  </w:divBdr>
                </w:div>
                <w:div w:id="5767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386">
          <w:marLeft w:val="0"/>
          <w:marRight w:val="0"/>
          <w:marTop w:val="0"/>
          <w:marBottom w:val="0"/>
          <w:divBdr>
            <w:top w:val="none" w:sz="0" w:space="0" w:color="auto"/>
            <w:left w:val="none" w:sz="0" w:space="0" w:color="auto"/>
            <w:bottom w:val="none" w:sz="0" w:space="0" w:color="auto"/>
            <w:right w:val="none" w:sz="0" w:space="0" w:color="auto"/>
          </w:divBdr>
          <w:divsChild>
            <w:div w:id="1530677233">
              <w:marLeft w:val="0"/>
              <w:marRight w:val="0"/>
              <w:marTop w:val="0"/>
              <w:marBottom w:val="0"/>
              <w:divBdr>
                <w:top w:val="none" w:sz="0" w:space="0" w:color="auto"/>
                <w:left w:val="none" w:sz="0" w:space="0" w:color="auto"/>
                <w:bottom w:val="none" w:sz="0" w:space="0" w:color="auto"/>
                <w:right w:val="none" w:sz="0" w:space="0" w:color="auto"/>
              </w:divBdr>
            </w:div>
            <w:div w:id="710882849">
              <w:marLeft w:val="0"/>
              <w:marRight w:val="0"/>
              <w:marTop w:val="0"/>
              <w:marBottom w:val="0"/>
              <w:divBdr>
                <w:top w:val="none" w:sz="0" w:space="0" w:color="auto"/>
                <w:left w:val="none" w:sz="0" w:space="0" w:color="auto"/>
                <w:bottom w:val="none" w:sz="0" w:space="0" w:color="auto"/>
                <w:right w:val="none" w:sz="0" w:space="0" w:color="auto"/>
              </w:divBdr>
              <w:divsChild>
                <w:div w:id="2128154109">
                  <w:marLeft w:val="0"/>
                  <w:marRight w:val="0"/>
                  <w:marTop w:val="0"/>
                  <w:marBottom w:val="0"/>
                  <w:divBdr>
                    <w:top w:val="none" w:sz="0" w:space="0" w:color="auto"/>
                    <w:left w:val="none" w:sz="0" w:space="0" w:color="auto"/>
                    <w:bottom w:val="none" w:sz="0" w:space="0" w:color="auto"/>
                    <w:right w:val="none" w:sz="0" w:space="0" w:color="auto"/>
                  </w:divBdr>
                </w:div>
                <w:div w:id="955254975">
                  <w:marLeft w:val="0"/>
                  <w:marRight w:val="0"/>
                  <w:marTop w:val="0"/>
                  <w:marBottom w:val="0"/>
                  <w:divBdr>
                    <w:top w:val="none" w:sz="0" w:space="0" w:color="auto"/>
                    <w:left w:val="none" w:sz="0" w:space="0" w:color="auto"/>
                    <w:bottom w:val="none" w:sz="0" w:space="0" w:color="auto"/>
                    <w:right w:val="none" w:sz="0" w:space="0" w:color="auto"/>
                  </w:divBdr>
                </w:div>
                <w:div w:id="11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376">
          <w:marLeft w:val="0"/>
          <w:marRight w:val="0"/>
          <w:marTop w:val="0"/>
          <w:marBottom w:val="0"/>
          <w:divBdr>
            <w:top w:val="none" w:sz="0" w:space="0" w:color="auto"/>
            <w:left w:val="none" w:sz="0" w:space="0" w:color="auto"/>
            <w:bottom w:val="none" w:sz="0" w:space="0" w:color="auto"/>
            <w:right w:val="none" w:sz="0" w:space="0" w:color="auto"/>
          </w:divBdr>
          <w:divsChild>
            <w:div w:id="199366687">
              <w:marLeft w:val="0"/>
              <w:marRight w:val="0"/>
              <w:marTop w:val="0"/>
              <w:marBottom w:val="0"/>
              <w:divBdr>
                <w:top w:val="none" w:sz="0" w:space="0" w:color="auto"/>
                <w:left w:val="none" w:sz="0" w:space="0" w:color="auto"/>
                <w:bottom w:val="none" w:sz="0" w:space="0" w:color="auto"/>
                <w:right w:val="none" w:sz="0" w:space="0" w:color="auto"/>
              </w:divBdr>
            </w:div>
            <w:div w:id="1525442429">
              <w:marLeft w:val="0"/>
              <w:marRight w:val="0"/>
              <w:marTop w:val="0"/>
              <w:marBottom w:val="0"/>
              <w:divBdr>
                <w:top w:val="none" w:sz="0" w:space="0" w:color="auto"/>
                <w:left w:val="none" w:sz="0" w:space="0" w:color="auto"/>
                <w:bottom w:val="none" w:sz="0" w:space="0" w:color="auto"/>
                <w:right w:val="none" w:sz="0" w:space="0" w:color="auto"/>
              </w:divBdr>
              <w:divsChild>
                <w:div w:id="956257882">
                  <w:marLeft w:val="0"/>
                  <w:marRight w:val="0"/>
                  <w:marTop w:val="0"/>
                  <w:marBottom w:val="0"/>
                  <w:divBdr>
                    <w:top w:val="none" w:sz="0" w:space="0" w:color="auto"/>
                    <w:left w:val="none" w:sz="0" w:space="0" w:color="auto"/>
                    <w:bottom w:val="none" w:sz="0" w:space="0" w:color="auto"/>
                    <w:right w:val="none" w:sz="0" w:space="0" w:color="auto"/>
                  </w:divBdr>
                  <w:divsChild>
                    <w:div w:id="2141878896">
                      <w:marLeft w:val="0"/>
                      <w:marRight w:val="0"/>
                      <w:marTop w:val="0"/>
                      <w:marBottom w:val="0"/>
                      <w:divBdr>
                        <w:top w:val="none" w:sz="0" w:space="0" w:color="auto"/>
                        <w:left w:val="none" w:sz="0" w:space="0" w:color="auto"/>
                        <w:bottom w:val="none" w:sz="0" w:space="0" w:color="auto"/>
                        <w:right w:val="none" w:sz="0" w:space="0" w:color="auto"/>
                      </w:divBdr>
                      <w:divsChild>
                        <w:div w:id="15911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827">
                  <w:marLeft w:val="0"/>
                  <w:marRight w:val="0"/>
                  <w:marTop w:val="0"/>
                  <w:marBottom w:val="0"/>
                  <w:divBdr>
                    <w:top w:val="none" w:sz="0" w:space="0" w:color="auto"/>
                    <w:left w:val="none" w:sz="0" w:space="0" w:color="auto"/>
                    <w:bottom w:val="none" w:sz="0" w:space="0" w:color="auto"/>
                    <w:right w:val="none" w:sz="0" w:space="0" w:color="auto"/>
                  </w:divBdr>
                </w:div>
                <w:div w:id="3207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423">
          <w:marLeft w:val="0"/>
          <w:marRight w:val="0"/>
          <w:marTop w:val="0"/>
          <w:marBottom w:val="0"/>
          <w:divBdr>
            <w:top w:val="none" w:sz="0" w:space="0" w:color="auto"/>
            <w:left w:val="none" w:sz="0" w:space="0" w:color="auto"/>
            <w:bottom w:val="none" w:sz="0" w:space="0" w:color="auto"/>
            <w:right w:val="none" w:sz="0" w:space="0" w:color="auto"/>
          </w:divBdr>
          <w:divsChild>
            <w:div w:id="372971591">
              <w:marLeft w:val="0"/>
              <w:marRight w:val="0"/>
              <w:marTop w:val="0"/>
              <w:marBottom w:val="0"/>
              <w:divBdr>
                <w:top w:val="none" w:sz="0" w:space="0" w:color="auto"/>
                <w:left w:val="none" w:sz="0" w:space="0" w:color="auto"/>
                <w:bottom w:val="none" w:sz="0" w:space="0" w:color="auto"/>
                <w:right w:val="none" w:sz="0" w:space="0" w:color="auto"/>
              </w:divBdr>
            </w:div>
            <w:div w:id="1899709411">
              <w:marLeft w:val="0"/>
              <w:marRight w:val="0"/>
              <w:marTop w:val="0"/>
              <w:marBottom w:val="0"/>
              <w:divBdr>
                <w:top w:val="none" w:sz="0" w:space="0" w:color="auto"/>
                <w:left w:val="none" w:sz="0" w:space="0" w:color="auto"/>
                <w:bottom w:val="none" w:sz="0" w:space="0" w:color="auto"/>
                <w:right w:val="none" w:sz="0" w:space="0" w:color="auto"/>
              </w:divBdr>
              <w:divsChild>
                <w:div w:id="18246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1251">
          <w:marLeft w:val="0"/>
          <w:marRight w:val="0"/>
          <w:marTop w:val="0"/>
          <w:marBottom w:val="0"/>
          <w:divBdr>
            <w:top w:val="none" w:sz="0" w:space="0" w:color="auto"/>
            <w:left w:val="none" w:sz="0" w:space="0" w:color="auto"/>
            <w:bottom w:val="none" w:sz="0" w:space="0" w:color="auto"/>
            <w:right w:val="none" w:sz="0" w:space="0" w:color="auto"/>
          </w:divBdr>
          <w:divsChild>
            <w:div w:id="1606958147">
              <w:marLeft w:val="0"/>
              <w:marRight w:val="0"/>
              <w:marTop w:val="0"/>
              <w:marBottom w:val="0"/>
              <w:divBdr>
                <w:top w:val="none" w:sz="0" w:space="0" w:color="auto"/>
                <w:left w:val="none" w:sz="0" w:space="0" w:color="auto"/>
                <w:bottom w:val="none" w:sz="0" w:space="0" w:color="auto"/>
                <w:right w:val="none" w:sz="0" w:space="0" w:color="auto"/>
              </w:divBdr>
            </w:div>
            <w:div w:id="582104287">
              <w:marLeft w:val="0"/>
              <w:marRight w:val="0"/>
              <w:marTop w:val="0"/>
              <w:marBottom w:val="0"/>
              <w:divBdr>
                <w:top w:val="none" w:sz="0" w:space="0" w:color="auto"/>
                <w:left w:val="none" w:sz="0" w:space="0" w:color="auto"/>
                <w:bottom w:val="none" w:sz="0" w:space="0" w:color="auto"/>
                <w:right w:val="none" w:sz="0" w:space="0" w:color="auto"/>
              </w:divBdr>
              <w:divsChild>
                <w:div w:id="20178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758">
          <w:marLeft w:val="0"/>
          <w:marRight w:val="0"/>
          <w:marTop w:val="0"/>
          <w:marBottom w:val="0"/>
          <w:divBdr>
            <w:top w:val="none" w:sz="0" w:space="0" w:color="auto"/>
            <w:left w:val="none" w:sz="0" w:space="0" w:color="auto"/>
            <w:bottom w:val="none" w:sz="0" w:space="0" w:color="auto"/>
            <w:right w:val="none" w:sz="0" w:space="0" w:color="auto"/>
          </w:divBdr>
          <w:divsChild>
            <w:div w:id="750353972">
              <w:marLeft w:val="0"/>
              <w:marRight w:val="0"/>
              <w:marTop w:val="0"/>
              <w:marBottom w:val="0"/>
              <w:divBdr>
                <w:top w:val="none" w:sz="0" w:space="0" w:color="auto"/>
                <w:left w:val="none" w:sz="0" w:space="0" w:color="auto"/>
                <w:bottom w:val="none" w:sz="0" w:space="0" w:color="auto"/>
                <w:right w:val="none" w:sz="0" w:space="0" w:color="auto"/>
              </w:divBdr>
            </w:div>
            <w:div w:id="1662386348">
              <w:marLeft w:val="0"/>
              <w:marRight w:val="0"/>
              <w:marTop w:val="0"/>
              <w:marBottom w:val="0"/>
              <w:divBdr>
                <w:top w:val="none" w:sz="0" w:space="0" w:color="auto"/>
                <w:left w:val="none" w:sz="0" w:space="0" w:color="auto"/>
                <w:bottom w:val="none" w:sz="0" w:space="0" w:color="auto"/>
                <w:right w:val="none" w:sz="0" w:space="0" w:color="auto"/>
              </w:divBdr>
              <w:divsChild>
                <w:div w:id="11092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863">
          <w:marLeft w:val="0"/>
          <w:marRight w:val="0"/>
          <w:marTop w:val="0"/>
          <w:marBottom w:val="0"/>
          <w:divBdr>
            <w:top w:val="none" w:sz="0" w:space="0" w:color="auto"/>
            <w:left w:val="none" w:sz="0" w:space="0" w:color="auto"/>
            <w:bottom w:val="none" w:sz="0" w:space="0" w:color="auto"/>
            <w:right w:val="none" w:sz="0" w:space="0" w:color="auto"/>
          </w:divBdr>
          <w:divsChild>
            <w:div w:id="1963458651">
              <w:marLeft w:val="0"/>
              <w:marRight w:val="0"/>
              <w:marTop w:val="0"/>
              <w:marBottom w:val="0"/>
              <w:divBdr>
                <w:top w:val="none" w:sz="0" w:space="0" w:color="auto"/>
                <w:left w:val="none" w:sz="0" w:space="0" w:color="auto"/>
                <w:bottom w:val="none" w:sz="0" w:space="0" w:color="auto"/>
                <w:right w:val="none" w:sz="0" w:space="0" w:color="auto"/>
              </w:divBdr>
            </w:div>
            <w:div w:id="551624869">
              <w:marLeft w:val="0"/>
              <w:marRight w:val="0"/>
              <w:marTop w:val="0"/>
              <w:marBottom w:val="0"/>
              <w:divBdr>
                <w:top w:val="none" w:sz="0" w:space="0" w:color="auto"/>
                <w:left w:val="none" w:sz="0" w:space="0" w:color="auto"/>
                <w:bottom w:val="none" w:sz="0" w:space="0" w:color="auto"/>
                <w:right w:val="none" w:sz="0" w:space="0" w:color="auto"/>
              </w:divBdr>
              <w:divsChild>
                <w:div w:id="1734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9947">
          <w:marLeft w:val="0"/>
          <w:marRight w:val="0"/>
          <w:marTop w:val="0"/>
          <w:marBottom w:val="0"/>
          <w:divBdr>
            <w:top w:val="none" w:sz="0" w:space="0" w:color="auto"/>
            <w:left w:val="none" w:sz="0" w:space="0" w:color="auto"/>
            <w:bottom w:val="none" w:sz="0" w:space="0" w:color="auto"/>
            <w:right w:val="none" w:sz="0" w:space="0" w:color="auto"/>
          </w:divBdr>
          <w:divsChild>
            <w:div w:id="553926848">
              <w:marLeft w:val="0"/>
              <w:marRight w:val="0"/>
              <w:marTop w:val="0"/>
              <w:marBottom w:val="0"/>
              <w:divBdr>
                <w:top w:val="none" w:sz="0" w:space="0" w:color="auto"/>
                <w:left w:val="none" w:sz="0" w:space="0" w:color="auto"/>
                <w:bottom w:val="none" w:sz="0" w:space="0" w:color="auto"/>
                <w:right w:val="none" w:sz="0" w:space="0" w:color="auto"/>
              </w:divBdr>
            </w:div>
            <w:div w:id="139733439">
              <w:marLeft w:val="0"/>
              <w:marRight w:val="0"/>
              <w:marTop w:val="0"/>
              <w:marBottom w:val="0"/>
              <w:divBdr>
                <w:top w:val="none" w:sz="0" w:space="0" w:color="auto"/>
                <w:left w:val="none" w:sz="0" w:space="0" w:color="auto"/>
                <w:bottom w:val="none" w:sz="0" w:space="0" w:color="auto"/>
                <w:right w:val="none" w:sz="0" w:space="0" w:color="auto"/>
              </w:divBdr>
              <w:divsChild>
                <w:div w:id="1664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451">
          <w:marLeft w:val="0"/>
          <w:marRight w:val="0"/>
          <w:marTop w:val="0"/>
          <w:marBottom w:val="0"/>
          <w:divBdr>
            <w:top w:val="none" w:sz="0" w:space="0" w:color="auto"/>
            <w:left w:val="none" w:sz="0" w:space="0" w:color="auto"/>
            <w:bottom w:val="none" w:sz="0" w:space="0" w:color="auto"/>
            <w:right w:val="none" w:sz="0" w:space="0" w:color="auto"/>
          </w:divBdr>
          <w:divsChild>
            <w:div w:id="378171430">
              <w:marLeft w:val="0"/>
              <w:marRight w:val="0"/>
              <w:marTop w:val="0"/>
              <w:marBottom w:val="0"/>
              <w:divBdr>
                <w:top w:val="none" w:sz="0" w:space="0" w:color="auto"/>
                <w:left w:val="none" w:sz="0" w:space="0" w:color="auto"/>
                <w:bottom w:val="none" w:sz="0" w:space="0" w:color="auto"/>
                <w:right w:val="none" w:sz="0" w:space="0" w:color="auto"/>
              </w:divBdr>
            </w:div>
            <w:div w:id="448010257">
              <w:marLeft w:val="0"/>
              <w:marRight w:val="0"/>
              <w:marTop w:val="0"/>
              <w:marBottom w:val="0"/>
              <w:divBdr>
                <w:top w:val="none" w:sz="0" w:space="0" w:color="auto"/>
                <w:left w:val="none" w:sz="0" w:space="0" w:color="auto"/>
                <w:bottom w:val="none" w:sz="0" w:space="0" w:color="auto"/>
                <w:right w:val="none" w:sz="0" w:space="0" w:color="auto"/>
              </w:divBdr>
              <w:divsChild>
                <w:div w:id="4375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3328">
          <w:marLeft w:val="0"/>
          <w:marRight w:val="0"/>
          <w:marTop w:val="0"/>
          <w:marBottom w:val="0"/>
          <w:divBdr>
            <w:top w:val="none" w:sz="0" w:space="0" w:color="auto"/>
            <w:left w:val="none" w:sz="0" w:space="0" w:color="auto"/>
            <w:bottom w:val="none" w:sz="0" w:space="0" w:color="auto"/>
            <w:right w:val="none" w:sz="0" w:space="0" w:color="auto"/>
          </w:divBdr>
          <w:divsChild>
            <w:div w:id="603926460">
              <w:marLeft w:val="0"/>
              <w:marRight w:val="0"/>
              <w:marTop w:val="0"/>
              <w:marBottom w:val="0"/>
              <w:divBdr>
                <w:top w:val="none" w:sz="0" w:space="0" w:color="auto"/>
                <w:left w:val="none" w:sz="0" w:space="0" w:color="auto"/>
                <w:bottom w:val="none" w:sz="0" w:space="0" w:color="auto"/>
                <w:right w:val="none" w:sz="0" w:space="0" w:color="auto"/>
              </w:divBdr>
            </w:div>
            <w:div w:id="1494105937">
              <w:marLeft w:val="0"/>
              <w:marRight w:val="0"/>
              <w:marTop w:val="0"/>
              <w:marBottom w:val="0"/>
              <w:divBdr>
                <w:top w:val="none" w:sz="0" w:space="0" w:color="auto"/>
                <w:left w:val="none" w:sz="0" w:space="0" w:color="auto"/>
                <w:bottom w:val="none" w:sz="0" w:space="0" w:color="auto"/>
                <w:right w:val="none" w:sz="0" w:space="0" w:color="auto"/>
              </w:divBdr>
              <w:divsChild>
                <w:div w:id="14102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386">
          <w:marLeft w:val="0"/>
          <w:marRight w:val="0"/>
          <w:marTop w:val="0"/>
          <w:marBottom w:val="0"/>
          <w:divBdr>
            <w:top w:val="none" w:sz="0" w:space="0" w:color="auto"/>
            <w:left w:val="none" w:sz="0" w:space="0" w:color="auto"/>
            <w:bottom w:val="none" w:sz="0" w:space="0" w:color="auto"/>
            <w:right w:val="none" w:sz="0" w:space="0" w:color="auto"/>
          </w:divBdr>
          <w:divsChild>
            <w:div w:id="1263221010">
              <w:marLeft w:val="0"/>
              <w:marRight w:val="0"/>
              <w:marTop w:val="0"/>
              <w:marBottom w:val="0"/>
              <w:divBdr>
                <w:top w:val="none" w:sz="0" w:space="0" w:color="auto"/>
                <w:left w:val="none" w:sz="0" w:space="0" w:color="auto"/>
                <w:bottom w:val="none" w:sz="0" w:space="0" w:color="auto"/>
                <w:right w:val="none" w:sz="0" w:space="0" w:color="auto"/>
              </w:divBdr>
            </w:div>
            <w:div w:id="368918399">
              <w:marLeft w:val="0"/>
              <w:marRight w:val="0"/>
              <w:marTop w:val="0"/>
              <w:marBottom w:val="0"/>
              <w:divBdr>
                <w:top w:val="none" w:sz="0" w:space="0" w:color="auto"/>
                <w:left w:val="none" w:sz="0" w:space="0" w:color="auto"/>
                <w:bottom w:val="none" w:sz="0" w:space="0" w:color="auto"/>
                <w:right w:val="none" w:sz="0" w:space="0" w:color="auto"/>
              </w:divBdr>
              <w:divsChild>
                <w:div w:id="3009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marLeft w:val="0"/>
          <w:marRight w:val="0"/>
          <w:marTop w:val="0"/>
          <w:marBottom w:val="0"/>
          <w:divBdr>
            <w:top w:val="none" w:sz="0" w:space="0" w:color="auto"/>
            <w:left w:val="none" w:sz="0" w:space="0" w:color="auto"/>
            <w:bottom w:val="none" w:sz="0" w:space="0" w:color="auto"/>
            <w:right w:val="none" w:sz="0" w:space="0" w:color="auto"/>
          </w:divBdr>
          <w:divsChild>
            <w:div w:id="819006773">
              <w:marLeft w:val="0"/>
              <w:marRight w:val="0"/>
              <w:marTop w:val="0"/>
              <w:marBottom w:val="0"/>
              <w:divBdr>
                <w:top w:val="none" w:sz="0" w:space="0" w:color="auto"/>
                <w:left w:val="none" w:sz="0" w:space="0" w:color="auto"/>
                <w:bottom w:val="none" w:sz="0" w:space="0" w:color="auto"/>
                <w:right w:val="none" w:sz="0" w:space="0" w:color="auto"/>
              </w:divBdr>
            </w:div>
            <w:div w:id="1554199103">
              <w:marLeft w:val="0"/>
              <w:marRight w:val="0"/>
              <w:marTop w:val="0"/>
              <w:marBottom w:val="0"/>
              <w:divBdr>
                <w:top w:val="none" w:sz="0" w:space="0" w:color="auto"/>
                <w:left w:val="none" w:sz="0" w:space="0" w:color="auto"/>
                <w:bottom w:val="none" w:sz="0" w:space="0" w:color="auto"/>
                <w:right w:val="none" w:sz="0" w:space="0" w:color="auto"/>
              </w:divBdr>
              <w:divsChild>
                <w:div w:id="9065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79">
          <w:marLeft w:val="0"/>
          <w:marRight w:val="0"/>
          <w:marTop w:val="0"/>
          <w:marBottom w:val="0"/>
          <w:divBdr>
            <w:top w:val="none" w:sz="0" w:space="0" w:color="auto"/>
            <w:left w:val="none" w:sz="0" w:space="0" w:color="auto"/>
            <w:bottom w:val="none" w:sz="0" w:space="0" w:color="auto"/>
            <w:right w:val="none" w:sz="0" w:space="0" w:color="auto"/>
          </w:divBdr>
          <w:divsChild>
            <w:div w:id="483862846">
              <w:marLeft w:val="0"/>
              <w:marRight w:val="0"/>
              <w:marTop w:val="0"/>
              <w:marBottom w:val="0"/>
              <w:divBdr>
                <w:top w:val="none" w:sz="0" w:space="0" w:color="auto"/>
                <w:left w:val="none" w:sz="0" w:space="0" w:color="auto"/>
                <w:bottom w:val="none" w:sz="0" w:space="0" w:color="auto"/>
                <w:right w:val="none" w:sz="0" w:space="0" w:color="auto"/>
              </w:divBdr>
            </w:div>
            <w:div w:id="1427530552">
              <w:marLeft w:val="0"/>
              <w:marRight w:val="0"/>
              <w:marTop w:val="0"/>
              <w:marBottom w:val="0"/>
              <w:divBdr>
                <w:top w:val="none" w:sz="0" w:space="0" w:color="auto"/>
                <w:left w:val="none" w:sz="0" w:space="0" w:color="auto"/>
                <w:bottom w:val="none" w:sz="0" w:space="0" w:color="auto"/>
                <w:right w:val="none" w:sz="0" w:space="0" w:color="auto"/>
              </w:divBdr>
              <w:divsChild>
                <w:div w:id="12267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789">
          <w:marLeft w:val="0"/>
          <w:marRight w:val="0"/>
          <w:marTop w:val="0"/>
          <w:marBottom w:val="0"/>
          <w:divBdr>
            <w:top w:val="none" w:sz="0" w:space="0" w:color="auto"/>
            <w:left w:val="none" w:sz="0" w:space="0" w:color="auto"/>
            <w:bottom w:val="none" w:sz="0" w:space="0" w:color="auto"/>
            <w:right w:val="none" w:sz="0" w:space="0" w:color="auto"/>
          </w:divBdr>
          <w:divsChild>
            <w:div w:id="479418944">
              <w:marLeft w:val="0"/>
              <w:marRight w:val="0"/>
              <w:marTop w:val="0"/>
              <w:marBottom w:val="0"/>
              <w:divBdr>
                <w:top w:val="none" w:sz="0" w:space="0" w:color="auto"/>
                <w:left w:val="none" w:sz="0" w:space="0" w:color="auto"/>
                <w:bottom w:val="none" w:sz="0" w:space="0" w:color="auto"/>
                <w:right w:val="none" w:sz="0" w:space="0" w:color="auto"/>
              </w:divBdr>
            </w:div>
            <w:div w:id="1164587241">
              <w:marLeft w:val="0"/>
              <w:marRight w:val="0"/>
              <w:marTop w:val="0"/>
              <w:marBottom w:val="0"/>
              <w:divBdr>
                <w:top w:val="none" w:sz="0" w:space="0" w:color="auto"/>
                <w:left w:val="none" w:sz="0" w:space="0" w:color="auto"/>
                <w:bottom w:val="none" w:sz="0" w:space="0" w:color="auto"/>
                <w:right w:val="none" w:sz="0" w:space="0" w:color="auto"/>
              </w:divBdr>
              <w:divsChild>
                <w:div w:id="1918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560">
          <w:marLeft w:val="0"/>
          <w:marRight w:val="0"/>
          <w:marTop w:val="0"/>
          <w:marBottom w:val="0"/>
          <w:divBdr>
            <w:top w:val="none" w:sz="0" w:space="0" w:color="auto"/>
            <w:left w:val="none" w:sz="0" w:space="0" w:color="auto"/>
            <w:bottom w:val="none" w:sz="0" w:space="0" w:color="auto"/>
            <w:right w:val="none" w:sz="0" w:space="0" w:color="auto"/>
          </w:divBdr>
          <w:divsChild>
            <w:div w:id="1569413930">
              <w:marLeft w:val="0"/>
              <w:marRight w:val="0"/>
              <w:marTop w:val="0"/>
              <w:marBottom w:val="0"/>
              <w:divBdr>
                <w:top w:val="none" w:sz="0" w:space="0" w:color="auto"/>
                <w:left w:val="none" w:sz="0" w:space="0" w:color="auto"/>
                <w:bottom w:val="none" w:sz="0" w:space="0" w:color="auto"/>
                <w:right w:val="none" w:sz="0" w:space="0" w:color="auto"/>
              </w:divBdr>
            </w:div>
            <w:div w:id="881940228">
              <w:marLeft w:val="0"/>
              <w:marRight w:val="0"/>
              <w:marTop w:val="0"/>
              <w:marBottom w:val="0"/>
              <w:divBdr>
                <w:top w:val="none" w:sz="0" w:space="0" w:color="auto"/>
                <w:left w:val="none" w:sz="0" w:space="0" w:color="auto"/>
                <w:bottom w:val="none" w:sz="0" w:space="0" w:color="auto"/>
                <w:right w:val="none" w:sz="0" w:space="0" w:color="auto"/>
              </w:divBdr>
              <w:divsChild>
                <w:div w:id="416707611">
                  <w:marLeft w:val="0"/>
                  <w:marRight w:val="0"/>
                  <w:marTop w:val="0"/>
                  <w:marBottom w:val="0"/>
                  <w:divBdr>
                    <w:top w:val="none" w:sz="0" w:space="0" w:color="auto"/>
                    <w:left w:val="none" w:sz="0" w:space="0" w:color="auto"/>
                    <w:bottom w:val="none" w:sz="0" w:space="0" w:color="auto"/>
                    <w:right w:val="none" w:sz="0" w:space="0" w:color="auto"/>
                  </w:divBdr>
                </w:div>
                <w:div w:id="14695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937">
          <w:marLeft w:val="0"/>
          <w:marRight w:val="0"/>
          <w:marTop w:val="0"/>
          <w:marBottom w:val="0"/>
          <w:divBdr>
            <w:top w:val="none" w:sz="0" w:space="0" w:color="auto"/>
            <w:left w:val="none" w:sz="0" w:space="0" w:color="auto"/>
            <w:bottom w:val="none" w:sz="0" w:space="0" w:color="auto"/>
            <w:right w:val="none" w:sz="0" w:space="0" w:color="auto"/>
          </w:divBdr>
          <w:divsChild>
            <w:div w:id="933824357">
              <w:marLeft w:val="0"/>
              <w:marRight w:val="0"/>
              <w:marTop w:val="0"/>
              <w:marBottom w:val="0"/>
              <w:divBdr>
                <w:top w:val="none" w:sz="0" w:space="0" w:color="auto"/>
                <w:left w:val="none" w:sz="0" w:space="0" w:color="auto"/>
                <w:bottom w:val="none" w:sz="0" w:space="0" w:color="auto"/>
                <w:right w:val="none" w:sz="0" w:space="0" w:color="auto"/>
              </w:divBdr>
            </w:div>
            <w:div w:id="1679500663">
              <w:marLeft w:val="0"/>
              <w:marRight w:val="0"/>
              <w:marTop w:val="0"/>
              <w:marBottom w:val="0"/>
              <w:divBdr>
                <w:top w:val="none" w:sz="0" w:space="0" w:color="auto"/>
                <w:left w:val="none" w:sz="0" w:space="0" w:color="auto"/>
                <w:bottom w:val="none" w:sz="0" w:space="0" w:color="auto"/>
                <w:right w:val="none" w:sz="0" w:space="0" w:color="auto"/>
              </w:divBdr>
              <w:divsChild>
                <w:div w:id="21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119">
          <w:marLeft w:val="0"/>
          <w:marRight w:val="0"/>
          <w:marTop w:val="0"/>
          <w:marBottom w:val="0"/>
          <w:divBdr>
            <w:top w:val="none" w:sz="0" w:space="0" w:color="auto"/>
            <w:left w:val="none" w:sz="0" w:space="0" w:color="auto"/>
            <w:bottom w:val="none" w:sz="0" w:space="0" w:color="auto"/>
            <w:right w:val="none" w:sz="0" w:space="0" w:color="auto"/>
          </w:divBdr>
          <w:divsChild>
            <w:div w:id="1838154278">
              <w:marLeft w:val="0"/>
              <w:marRight w:val="0"/>
              <w:marTop w:val="0"/>
              <w:marBottom w:val="0"/>
              <w:divBdr>
                <w:top w:val="none" w:sz="0" w:space="0" w:color="auto"/>
                <w:left w:val="none" w:sz="0" w:space="0" w:color="auto"/>
                <w:bottom w:val="none" w:sz="0" w:space="0" w:color="auto"/>
                <w:right w:val="none" w:sz="0" w:space="0" w:color="auto"/>
              </w:divBdr>
            </w:div>
            <w:div w:id="1441026197">
              <w:marLeft w:val="0"/>
              <w:marRight w:val="0"/>
              <w:marTop w:val="0"/>
              <w:marBottom w:val="0"/>
              <w:divBdr>
                <w:top w:val="none" w:sz="0" w:space="0" w:color="auto"/>
                <w:left w:val="none" w:sz="0" w:space="0" w:color="auto"/>
                <w:bottom w:val="none" w:sz="0" w:space="0" w:color="auto"/>
                <w:right w:val="none" w:sz="0" w:space="0" w:color="auto"/>
              </w:divBdr>
              <w:divsChild>
                <w:div w:id="5747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197">
          <w:marLeft w:val="0"/>
          <w:marRight w:val="0"/>
          <w:marTop w:val="0"/>
          <w:marBottom w:val="0"/>
          <w:divBdr>
            <w:top w:val="none" w:sz="0" w:space="0" w:color="auto"/>
            <w:left w:val="none" w:sz="0" w:space="0" w:color="auto"/>
            <w:bottom w:val="none" w:sz="0" w:space="0" w:color="auto"/>
            <w:right w:val="none" w:sz="0" w:space="0" w:color="auto"/>
          </w:divBdr>
          <w:divsChild>
            <w:div w:id="1382752607">
              <w:marLeft w:val="0"/>
              <w:marRight w:val="0"/>
              <w:marTop w:val="0"/>
              <w:marBottom w:val="0"/>
              <w:divBdr>
                <w:top w:val="none" w:sz="0" w:space="0" w:color="auto"/>
                <w:left w:val="none" w:sz="0" w:space="0" w:color="auto"/>
                <w:bottom w:val="none" w:sz="0" w:space="0" w:color="auto"/>
                <w:right w:val="none" w:sz="0" w:space="0" w:color="auto"/>
              </w:divBdr>
            </w:div>
            <w:div w:id="1995333190">
              <w:marLeft w:val="0"/>
              <w:marRight w:val="0"/>
              <w:marTop w:val="0"/>
              <w:marBottom w:val="0"/>
              <w:divBdr>
                <w:top w:val="none" w:sz="0" w:space="0" w:color="auto"/>
                <w:left w:val="none" w:sz="0" w:space="0" w:color="auto"/>
                <w:bottom w:val="none" w:sz="0" w:space="0" w:color="auto"/>
                <w:right w:val="none" w:sz="0" w:space="0" w:color="auto"/>
              </w:divBdr>
              <w:divsChild>
                <w:div w:id="5069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8511">
          <w:marLeft w:val="0"/>
          <w:marRight w:val="0"/>
          <w:marTop w:val="0"/>
          <w:marBottom w:val="0"/>
          <w:divBdr>
            <w:top w:val="none" w:sz="0" w:space="0" w:color="auto"/>
            <w:left w:val="none" w:sz="0" w:space="0" w:color="auto"/>
            <w:bottom w:val="none" w:sz="0" w:space="0" w:color="auto"/>
            <w:right w:val="none" w:sz="0" w:space="0" w:color="auto"/>
          </w:divBdr>
          <w:divsChild>
            <w:div w:id="1845245654">
              <w:marLeft w:val="0"/>
              <w:marRight w:val="0"/>
              <w:marTop w:val="0"/>
              <w:marBottom w:val="0"/>
              <w:divBdr>
                <w:top w:val="none" w:sz="0" w:space="0" w:color="auto"/>
                <w:left w:val="none" w:sz="0" w:space="0" w:color="auto"/>
                <w:bottom w:val="none" w:sz="0" w:space="0" w:color="auto"/>
                <w:right w:val="none" w:sz="0" w:space="0" w:color="auto"/>
              </w:divBdr>
            </w:div>
            <w:div w:id="1631857739">
              <w:marLeft w:val="0"/>
              <w:marRight w:val="0"/>
              <w:marTop w:val="0"/>
              <w:marBottom w:val="0"/>
              <w:divBdr>
                <w:top w:val="none" w:sz="0" w:space="0" w:color="auto"/>
                <w:left w:val="none" w:sz="0" w:space="0" w:color="auto"/>
                <w:bottom w:val="none" w:sz="0" w:space="0" w:color="auto"/>
                <w:right w:val="none" w:sz="0" w:space="0" w:color="auto"/>
              </w:divBdr>
              <w:divsChild>
                <w:div w:id="14462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18">
          <w:marLeft w:val="0"/>
          <w:marRight w:val="0"/>
          <w:marTop w:val="0"/>
          <w:marBottom w:val="0"/>
          <w:divBdr>
            <w:top w:val="none" w:sz="0" w:space="0" w:color="auto"/>
            <w:left w:val="none" w:sz="0" w:space="0" w:color="auto"/>
            <w:bottom w:val="none" w:sz="0" w:space="0" w:color="auto"/>
            <w:right w:val="none" w:sz="0" w:space="0" w:color="auto"/>
          </w:divBdr>
          <w:divsChild>
            <w:div w:id="2130585366">
              <w:marLeft w:val="0"/>
              <w:marRight w:val="0"/>
              <w:marTop w:val="0"/>
              <w:marBottom w:val="0"/>
              <w:divBdr>
                <w:top w:val="none" w:sz="0" w:space="0" w:color="auto"/>
                <w:left w:val="none" w:sz="0" w:space="0" w:color="auto"/>
                <w:bottom w:val="none" w:sz="0" w:space="0" w:color="auto"/>
                <w:right w:val="none" w:sz="0" w:space="0" w:color="auto"/>
              </w:divBdr>
            </w:div>
            <w:div w:id="584188201">
              <w:marLeft w:val="0"/>
              <w:marRight w:val="0"/>
              <w:marTop w:val="0"/>
              <w:marBottom w:val="0"/>
              <w:divBdr>
                <w:top w:val="none" w:sz="0" w:space="0" w:color="auto"/>
                <w:left w:val="none" w:sz="0" w:space="0" w:color="auto"/>
                <w:bottom w:val="none" w:sz="0" w:space="0" w:color="auto"/>
                <w:right w:val="none" w:sz="0" w:space="0" w:color="auto"/>
              </w:divBdr>
              <w:divsChild>
                <w:div w:id="1287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5101">
          <w:marLeft w:val="0"/>
          <w:marRight w:val="0"/>
          <w:marTop w:val="0"/>
          <w:marBottom w:val="0"/>
          <w:divBdr>
            <w:top w:val="none" w:sz="0" w:space="0" w:color="auto"/>
            <w:left w:val="none" w:sz="0" w:space="0" w:color="auto"/>
            <w:bottom w:val="none" w:sz="0" w:space="0" w:color="auto"/>
            <w:right w:val="none" w:sz="0" w:space="0" w:color="auto"/>
          </w:divBdr>
          <w:divsChild>
            <w:div w:id="860050787">
              <w:marLeft w:val="0"/>
              <w:marRight w:val="0"/>
              <w:marTop w:val="0"/>
              <w:marBottom w:val="0"/>
              <w:divBdr>
                <w:top w:val="none" w:sz="0" w:space="0" w:color="auto"/>
                <w:left w:val="none" w:sz="0" w:space="0" w:color="auto"/>
                <w:bottom w:val="none" w:sz="0" w:space="0" w:color="auto"/>
                <w:right w:val="none" w:sz="0" w:space="0" w:color="auto"/>
              </w:divBdr>
            </w:div>
            <w:div w:id="271326533">
              <w:marLeft w:val="0"/>
              <w:marRight w:val="0"/>
              <w:marTop w:val="0"/>
              <w:marBottom w:val="0"/>
              <w:divBdr>
                <w:top w:val="none" w:sz="0" w:space="0" w:color="auto"/>
                <w:left w:val="none" w:sz="0" w:space="0" w:color="auto"/>
                <w:bottom w:val="none" w:sz="0" w:space="0" w:color="auto"/>
                <w:right w:val="none" w:sz="0" w:space="0" w:color="auto"/>
              </w:divBdr>
              <w:divsChild>
                <w:div w:id="16460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797">
          <w:marLeft w:val="0"/>
          <w:marRight w:val="0"/>
          <w:marTop w:val="0"/>
          <w:marBottom w:val="0"/>
          <w:divBdr>
            <w:top w:val="none" w:sz="0" w:space="0" w:color="auto"/>
            <w:left w:val="none" w:sz="0" w:space="0" w:color="auto"/>
            <w:bottom w:val="none" w:sz="0" w:space="0" w:color="auto"/>
            <w:right w:val="none" w:sz="0" w:space="0" w:color="auto"/>
          </w:divBdr>
          <w:divsChild>
            <w:div w:id="966856278">
              <w:marLeft w:val="0"/>
              <w:marRight w:val="0"/>
              <w:marTop w:val="0"/>
              <w:marBottom w:val="0"/>
              <w:divBdr>
                <w:top w:val="none" w:sz="0" w:space="0" w:color="auto"/>
                <w:left w:val="none" w:sz="0" w:space="0" w:color="auto"/>
                <w:bottom w:val="none" w:sz="0" w:space="0" w:color="auto"/>
                <w:right w:val="none" w:sz="0" w:space="0" w:color="auto"/>
              </w:divBdr>
            </w:div>
            <w:div w:id="460998248">
              <w:marLeft w:val="0"/>
              <w:marRight w:val="0"/>
              <w:marTop w:val="0"/>
              <w:marBottom w:val="0"/>
              <w:divBdr>
                <w:top w:val="none" w:sz="0" w:space="0" w:color="auto"/>
                <w:left w:val="none" w:sz="0" w:space="0" w:color="auto"/>
                <w:bottom w:val="none" w:sz="0" w:space="0" w:color="auto"/>
                <w:right w:val="none" w:sz="0" w:space="0" w:color="auto"/>
              </w:divBdr>
              <w:divsChild>
                <w:div w:id="154152222">
                  <w:marLeft w:val="0"/>
                  <w:marRight w:val="0"/>
                  <w:marTop w:val="0"/>
                  <w:marBottom w:val="0"/>
                  <w:divBdr>
                    <w:top w:val="none" w:sz="0" w:space="0" w:color="auto"/>
                    <w:left w:val="none" w:sz="0" w:space="0" w:color="auto"/>
                    <w:bottom w:val="none" w:sz="0" w:space="0" w:color="auto"/>
                    <w:right w:val="none" w:sz="0" w:space="0" w:color="auto"/>
                  </w:divBdr>
                </w:div>
                <w:div w:id="1606418694">
                  <w:marLeft w:val="0"/>
                  <w:marRight w:val="0"/>
                  <w:marTop w:val="0"/>
                  <w:marBottom w:val="0"/>
                  <w:divBdr>
                    <w:top w:val="none" w:sz="0" w:space="0" w:color="auto"/>
                    <w:left w:val="none" w:sz="0" w:space="0" w:color="auto"/>
                    <w:bottom w:val="none" w:sz="0" w:space="0" w:color="auto"/>
                    <w:right w:val="none" w:sz="0" w:space="0" w:color="auto"/>
                  </w:divBdr>
                </w:div>
                <w:div w:id="1220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1817">
          <w:marLeft w:val="0"/>
          <w:marRight w:val="0"/>
          <w:marTop w:val="0"/>
          <w:marBottom w:val="0"/>
          <w:divBdr>
            <w:top w:val="none" w:sz="0" w:space="0" w:color="auto"/>
            <w:left w:val="none" w:sz="0" w:space="0" w:color="auto"/>
            <w:bottom w:val="none" w:sz="0" w:space="0" w:color="auto"/>
            <w:right w:val="none" w:sz="0" w:space="0" w:color="auto"/>
          </w:divBdr>
          <w:divsChild>
            <w:div w:id="87044625">
              <w:marLeft w:val="0"/>
              <w:marRight w:val="0"/>
              <w:marTop w:val="0"/>
              <w:marBottom w:val="0"/>
              <w:divBdr>
                <w:top w:val="none" w:sz="0" w:space="0" w:color="auto"/>
                <w:left w:val="none" w:sz="0" w:space="0" w:color="auto"/>
                <w:bottom w:val="none" w:sz="0" w:space="0" w:color="auto"/>
                <w:right w:val="none" w:sz="0" w:space="0" w:color="auto"/>
              </w:divBdr>
            </w:div>
            <w:div w:id="2146120564">
              <w:marLeft w:val="0"/>
              <w:marRight w:val="0"/>
              <w:marTop w:val="0"/>
              <w:marBottom w:val="0"/>
              <w:divBdr>
                <w:top w:val="none" w:sz="0" w:space="0" w:color="auto"/>
                <w:left w:val="none" w:sz="0" w:space="0" w:color="auto"/>
                <w:bottom w:val="none" w:sz="0" w:space="0" w:color="auto"/>
                <w:right w:val="none" w:sz="0" w:space="0" w:color="auto"/>
              </w:divBdr>
              <w:divsChild>
                <w:div w:id="18508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041">
          <w:marLeft w:val="0"/>
          <w:marRight w:val="0"/>
          <w:marTop w:val="0"/>
          <w:marBottom w:val="0"/>
          <w:divBdr>
            <w:top w:val="none" w:sz="0" w:space="0" w:color="auto"/>
            <w:left w:val="none" w:sz="0" w:space="0" w:color="auto"/>
            <w:bottom w:val="none" w:sz="0" w:space="0" w:color="auto"/>
            <w:right w:val="none" w:sz="0" w:space="0" w:color="auto"/>
          </w:divBdr>
          <w:divsChild>
            <w:div w:id="496925820">
              <w:marLeft w:val="0"/>
              <w:marRight w:val="0"/>
              <w:marTop w:val="0"/>
              <w:marBottom w:val="0"/>
              <w:divBdr>
                <w:top w:val="none" w:sz="0" w:space="0" w:color="auto"/>
                <w:left w:val="none" w:sz="0" w:space="0" w:color="auto"/>
                <w:bottom w:val="none" w:sz="0" w:space="0" w:color="auto"/>
                <w:right w:val="none" w:sz="0" w:space="0" w:color="auto"/>
              </w:divBdr>
            </w:div>
            <w:div w:id="203062499">
              <w:marLeft w:val="0"/>
              <w:marRight w:val="0"/>
              <w:marTop w:val="0"/>
              <w:marBottom w:val="0"/>
              <w:divBdr>
                <w:top w:val="none" w:sz="0" w:space="0" w:color="auto"/>
                <w:left w:val="none" w:sz="0" w:space="0" w:color="auto"/>
                <w:bottom w:val="none" w:sz="0" w:space="0" w:color="auto"/>
                <w:right w:val="none" w:sz="0" w:space="0" w:color="auto"/>
              </w:divBdr>
              <w:divsChild>
                <w:div w:id="1202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209">
          <w:marLeft w:val="0"/>
          <w:marRight w:val="0"/>
          <w:marTop w:val="0"/>
          <w:marBottom w:val="0"/>
          <w:divBdr>
            <w:top w:val="none" w:sz="0" w:space="0" w:color="auto"/>
            <w:left w:val="none" w:sz="0" w:space="0" w:color="auto"/>
            <w:bottom w:val="none" w:sz="0" w:space="0" w:color="auto"/>
            <w:right w:val="none" w:sz="0" w:space="0" w:color="auto"/>
          </w:divBdr>
          <w:divsChild>
            <w:div w:id="1408111839">
              <w:marLeft w:val="0"/>
              <w:marRight w:val="0"/>
              <w:marTop w:val="0"/>
              <w:marBottom w:val="0"/>
              <w:divBdr>
                <w:top w:val="none" w:sz="0" w:space="0" w:color="auto"/>
                <w:left w:val="none" w:sz="0" w:space="0" w:color="auto"/>
                <w:bottom w:val="none" w:sz="0" w:space="0" w:color="auto"/>
                <w:right w:val="none" w:sz="0" w:space="0" w:color="auto"/>
              </w:divBdr>
            </w:div>
            <w:div w:id="2007856370">
              <w:marLeft w:val="0"/>
              <w:marRight w:val="0"/>
              <w:marTop w:val="0"/>
              <w:marBottom w:val="0"/>
              <w:divBdr>
                <w:top w:val="none" w:sz="0" w:space="0" w:color="auto"/>
                <w:left w:val="none" w:sz="0" w:space="0" w:color="auto"/>
                <w:bottom w:val="none" w:sz="0" w:space="0" w:color="auto"/>
                <w:right w:val="none" w:sz="0" w:space="0" w:color="auto"/>
              </w:divBdr>
              <w:divsChild>
                <w:div w:id="584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946">
          <w:marLeft w:val="0"/>
          <w:marRight w:val="0"/>
          <w:marTop w:val="0"/>
          <w:marBottom w:val="0"/>
          <w:divBdr>
            <w:top w:val="none" w:sz="0" w:space="0" w:color="auto"/>
            <w:left w:val="none" w:sz="0" w:space="0" w:color="auto"/>
            <w:bottom w:val="none" w:sz="0" w:space="0" w:color="auto"/>
            <w:right w:val="none" w:sz="0" w:space="0" w:color="auto"/>
          </w:divBdr>
          <w:divsChild>
            <w:div w:id="1534607739">
              <w:marLeft w:val="0"/>
              <w:marRight w:val="0"/>
              <w:marTop w:val="0"/>
              <w:marBottom w:val="0"/>
              <w:divBdr>
                <w:top w:val="none" w:sz="0" w:space="0" w:color="auto"/>
                <w:left w:val="none" w:sz="0" w:space="0" w:color="auto"/>
                <w:bottom w:val="none" w:sz="0" w:space="0" w:color="auto"/>
                <w:right w:val="none" w:sz="0" w:space="0" w:color="auto"/>
              </w:divBdr>
            </w:div>
            <w:div w:id="1469517007">
              <w:marLeft w:val="0"/>
              <w:marRight w:val="0"/>
              <w:marTop w:val="0"/>
              <w:marBottom w:val="0"/>
              <w:divBdr>
                <w:top w:val="none" w:sz="0" w:space="0" w:color="auto"/>
                <w:left w:val="none" w:sz="0" w:space="0" w:color="auto"/>
                <w:bottom w:val="none" w:sz="0" w:space="0" w:color="auto"/>
                <w:right w:val="none" w:sz="0" w:space="0" w:color="auto"/>
              </w:divBdr>
              <w:divsChild>
                <w:div w:id="6717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10179">
          <w:marLeft w:val="0"/>
          <w:marRight w:val="0"/>
          <w:marTop w:val="0"/>
          <w:marBottom w:val="0"/>
          <w:divBdr>
            <w:top w:val="none" w:sz="0" w:space="0" w:color="auto"/>
            <w:left w:val="none" w:sz="0" w:space="0" w:color="auto"/>
            <w:bottom w:val="none" w:sz="0" w:space="0" w:color="auto"/>
            <w:right w:val="none" w:sz="0" w:space="0" w:color="auto"/>
          </w:divBdr>
          <w:divsChild>
            <w:div w:id="767241658">
              <w:marLeft w:val="0"/>
              <w:marRight w:val="0"/>
              <w:marTop w:val="0"/>
              <w:marBottom w:val="0"/>
              <w:divBdr>
                <w:top w:val="none" w:sz="0" w:space="0" w:color="auto"/>
                <w:left w:val="none" w:sz="0" w:space="0" w:color="auto"/>
                <w:bottom w:val="none" w:sz="0" w:space="0" w:color="auto"/>
                <w:right w:val="none" w:sz="0" w:space="0" w:color="auto"/>
              </w:divBdr>
            </w:div>
            <w:div w:id="1567570497">
              <w:marLeft w:val="0"/>
              <w:marRight w:val="0"/>
              <w:marTop w:val="0"/>
              <w:marBottom w:val="0"/>
              <w:divBdr>
                <w:top w:val="none" w:sz="0" w:space="0" w:color="auto"/>
                <w:left w:val="none" w:sz="0" w:space="0" w:color="auto"/>
                <w:bottom w:val="none" w:sz="0" w:space="0" w:color="auto"/>
                <w:right w:val="none" w:sz="0" w:space="0" w:color="auto"/>
              </w:divBdr>
              <w:divsChild>
                <w:div w:id="1178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863">
          <w:marLeft w:val="0"/>
          <w:marRight w:val="0"/>
          <w:marTop w:val="0"/>
          <w:marBottom w:val="0"/>
          <w:divBdr>
            <w:top w:val="none" w:sz="0" w:space="0" w:color="auto"/>
            <w:left w:val="none" w:sz="0" w:space="0" w:color="auto"/>
            <w:bottom w:val="none" w:sz="0" w:space="0" w:color="auto"/>
            <w:right w:val="none" w:sz="0" w:space="0" w:color="auto"/>
          </w:divBdr>
          <w:divsChild>
            <w:div w:id="438766010">
              <w:marLeft w:val="0"/>
              <w:marRight w:val="0"/>
              <w:marTop w:val="0"/>
              <w:marBottom w:val="0"/>
              <w:divBdr>
                <w:top w:val="none" w:sz="0" w:space="0" w:color="auto"/>
                <w:left w:val="none" w:sz="0" w:space="0" w:color="auto"/>
                <w:bottom w:val="none" w:sz="0" w:space="0" w:color="auto"/>
                <w:right w:val="none" w:sz="0" w:space="0" w:color="auto"/>
              </w:divBdr>
            </w:div>
            <w:div w:id="420834416">
              <w:marLeft w:val="0"/>
              <w:marRight w:val="0"/>
              <w:marTop w:val="0"/>
              <w:marBottom w:val="0"/>
              <w:divBdr>
                <w:top w:val="none" w:sz="0" w:space="0" w:color="auto"/>
                <w:left w:val="none" w:sz="0" w:space="0" w:color="auto"/>
                <w:bottom w:val="none" w:sz="0" w:space="0" w:color="auto"/>
                <w:right w:val="none" w:sz="0" w:space="0" w:color="auto"/>
              </w:divBdr>
              <w:divsChild>
                <w:div w:id="7165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815">
          <w:marLeft w:val="0"/>
          <w:marRight w:val="0"/>
          <w:marTop w:val="0"/>
          <w:marBottom w:val="0"/>
          <w:divBdr>
            <w:top w:val="none" w:sz="0" w:space="0" w:color="auto"/>
            <w:left w:val="none" w:sz="0" w:space="0" w:color="auto"/>
            <w:bottom w:val="none" w:sz="0" w:space="0" w:color="auto"/>
            <w:right w:val="none" w:sz="0" w:space="0" w:color="auto"/>
          </w:divBdr>
          <w:divsChild>
            <w:div w:id="485975394">
              <w:marLeft w:val="0"/>
              <w:marRight w:val="0"/>
              <w:marTop w:val="0"/>
              <w:marBottom w:val="0"/>
              <w:divBdr>
                <w:top w:val="none" w:sz="0" w:space="0" w:color="auto"/>
                <w:left w:val="none" w:sz="0" w:space="0" w:color="auto"/>
                <w:bottom w:val="none" w:sz="0" w:space="0" w:color="auto"/>
                <w:right w:val="none" w:sz="0" w:space="0" w:color="auto"/>
              </w:divBdr>
            </w:div>
            <w:div w:id="810555702">
              <w:marLeft w:val="0"/>
              <w:marRight w:val="0"/>
              <w:marTop w:val="0"/>
              <w:marBottom w:val="0"/>
              <w:divBdr>
                <w:top w:val="none" w:sz="0" w:space="0" w:color="auto"/>
                <w:left w:val="none" w:sz="0" w:space="0" w:color="auto"/>
                <w:bottom w:val="none" w:sz="0" w:space="0" w:color="auto"/>
                <w:right w:val="none" w:sz="0" w:space="0" w:color="auto"/>
              </w:divBdr>
              <w:divsChild>
                <w:div w:id="1669749851">
                  <w:marLeft w:val="0"/>
                  <w:marRight w:val="0"/>
                  <w:marTop w:val="0"/>
                  <w:marBottom w:val="0"/>
                  <w:divBdr>
                    <w:top w:val="none" w:sz="0" w:space="0" w:color="auto"/>
                    <w:left w:val="none" w:sz="0" w:space="0" w:color="auto"/>
                    <w:bottom w:val="none" w:sz="0" w:space="0" w:color="auto"/>
                    <w:right w:val="none" w:sz="0" w:space="0" w:color="auto"/>
                  </w:divBdr>
                </w:div>
                <w:div w:id="802507268">
                  <w:marLeft w:val="0"/>
                  <w:marRight w:val="0"/>
                  <w:marTop w:val="0"/>
                  <w:marBottom w:val="0"/>
                  <w:divBdr>
                    <w:top w:val="none" w:sz="0" w:space="0" w:color="auto"/>
                    <w:left w:val="none" w:sz="0" w:space="0" w:color="auto"/>
                    <w:bottom w:val="none" w:sz="0" w:space="0" w:color="auto"/>
                    <w:right w:val="none" w:sz="0" w:space="0" w:color="auto"/>
                  </w:divBdr>
                </w:div>
                <w:div w:id="598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128">
          <w:marLeft w:val="0"/>
          <w:marRight w:val="0"/>
          <w:marTop w:val="0"/>
          <w:marBottom w:val="0"/>
          <w:divBdr>
            <w:top w:val="none" w:sz="0" w:space="0" w:color="auto"/>
            <w:left w:val="none" w:sz="0" w:space="0" w:color="auto"/>
            <w:bottom w:val="none" w:sz="0" w:space="0" w:color="auto"/>
            <w:right w:val="none" w:sz="0" w:space="0" w:color="auto"/>
          </w:divBdr>
          <w:divsChild>
            <w:div w:id="985007965">
              <w:marLeft w:val="0"/>
              <w:marRight w:val="0"/>
              <w:marTop w:val="0"/>
              <w:marBottom w:val="0"/>
              <w:divBdr>
                <w:top w:val="none" w:sz="0" w:space="0" w:color="auto"/>
                <w:left w:val="none" w:sz="0" w:space="0" w:color="auto"/>
                <w:bottom w:val="none" w:sz="0" w:space="0" w:color="auto"/>
                <w:right w:val="none" w:sz="0" w:space="0" w:color="auto"/>
              </w:divBdr>
            </w:div>
            <w:div w:id="1489437801">
              <w:marLeft w:val="0"/>
              <w:marRight w:val="0"/>
              <w:marTop w:val="0"/>
              <w:marBottom w:val="0"/>
              <w:divBdr>
                <w:top w:val="none" w:sz="0" w:space="0" w:color="auto"/>
                <w:left w:val="none" w:sz="0" w:space="0" w:color="auto"/>
                <w:bottom w:val="none" w:sz="0" w:space="0" w:color="auto"/>
                <w:right w:val="none" w:sz="0" w:space="0" w:color="auto"/>
              </w:divBdr>
              <w:divsChild>
                <w:div w:id="1330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5813">
          <w:marLeft w:val="0"/>
          <w:marRight w:val="0"/>
          <w:marTop w:val="0"/>
          <w:marBottom w:val="0"/>
          <w:divBdr>
            <w:top w:val="none" w:sz="0" w:space="0" w:color="auto"/>
            <w:left w:val="none" w:sz="0" w:space="0" w:color="auto"/>
            <w:bottom w:val="none" w:sz="0" w:space="0" w:color="auto"/>
            <w:right w:val="none" w:sz="0" w:space="0" w:color="auto"/>
          </w:divBdr>
          <w:divsChild>
            <w:div w:id="289210485">
              <w:marLeft w:val="0"/>
              <w:marRight w:val="0"/>
              <w:marTop w:val="0"/>
              <w:marBottom w:val="0"/>
              <w:divBdr>
                <w:top w:val="none" w:sz="0" w:space="0" w:color="auto"/>
                <w:left w:val="none" w:sz="0" w:space="0" w:color="auto"/>
                <w:bottom w:val="none" w:sz="0" w:space="0" w:color="auto"/>
                <w:right w:val="none" w:sz="0" w:space="0" w:color="auto"/>
              </w:divBdr>
            </w:div>
            <w:div w:id="1620801099">
              <w:marLeft w:val="0"/>
              <w:marRight w:val="0"/>
              <w:marTop w:val="0"/>
              <w:marBottom w:val="0"/>
              <w:divBdr>
                <w:top w:val="none" w:sz="0" w:space="0" w:color="auto"/>
                <w:left w:val="none" w:sz="0" w:space="0" w:color="auto"/>
                <w:bottom w:val="none" w:sz="0" w:space="0" w:color="auto"/>
                <w:right w:val="none" w:sz="0" w:space="0" w:color="auto"/>
              </w:divBdr>
              <w:divsChild>
                <w:div w:id="482476837">
                  <w:marLeft w:val="0"/>
                  <w:marRight w:val="0"/>
                  <w:marTop w:val="0"/>
                  <w:marBottom w:val="0"/>
                  <w:divBdr>
                    <w:top w:val="none" w:sz="0" w:space="0" w:color="auto"/>
                    <w:left w:val="none" w:sz="0" w:space="0" w:color="auto"/>
                    <w:bottom w:val="none" w:sz="0" w:space="0" w:color="auto"/>
                    <w:right w:val="none" w:sz="0" w:space="0" w:color="auto"/>
                  </w:divBdr>
                </w:div>
                <w:div w:id="7724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618">
          <w:marLeft w:val="0"/>
          <w:marRight w:val="0"/>
          <w:marTop w:val="0"/>
          <w:marBottom w:val="0"/>
          <w:divBdr>
            <w:top w:val="none" w:sz="0" w:space="0" w:color="auto"/>
            <w:left w:val="none" w:sz="0" w:space="0" w:color="auto"/>
            <w:bottom w:val="none" w:sz="0" w:space="0" w:color="auto"/>
            <w:right w:val="none" w:sz="0" w:space="0" w:color="auto"/>
          </w:divBdr>
          <w:divsChild>
            <w:div w:id="553397311">
              <w:marLeft w:val="0"/>
              <w:marRight w:val="0"/>
              <w:marTop w:val="0"/>
              <w:marBottom w:val="0"/>
              <w:divBdr>
                <w:top w:val="none" w:sz="0" w:space="0" w:color="auto"/>
                <w:left w:val="none" w:sz="0" w:space="0" w:color="auto"/>
                <w:bottom w:val="none" w:sz="0" w:space="0" w:color="auto"/>
                <w:right w:val="none" w:sz="0" w:space="0" w:color="auto"/>
              </w:divBdr>
            </w:div>
            <w:div w:id="401753980">
              <w:marLeft w:val="0"/>
              <w:marRight w:val="0"/>
              <w:marTop w:val="0"/>
              <w:marBottom w:val="0"/>
              <w:divBdr>
                <w:top w:val="none" w:sz="0" w:space="0" w:color="auto"/>
                <w:left w:val="none" w:sz="0" w:space="0" w:color="auto"/>
                <w:bottom w:val="none" w:sz="0" w:space="0" w:color="auto"/>
                <w:right w:val="none" w:sz="0" w:space="0" w:color="auto"/>
              </w:divBdr>
              <w:divsChild>
                <w:div w:id="401104213">
                  <w:marLeft w:val="0"/>
                  <w:marRight w:val="0"/>
                  <w:marTop w:val="0"/>
                  <w:marBottom w:val="0"/>
                  <w:divBdr>
                    <w:top w:val="none" w:sz="0" w:space="0" w:color="auto"/>
                    <w:left w:val="none" w:sz="0" w:space="0" w:color="auto"/>
                    <w:bottom w:val="none" w:sz="0" w:space="0" w:color="auto"/>
                    <w:right w:val="none" w:sz="0" w:space="0" w:color="auto"/>
                  </w:divBdr>
                </w:div>
                <w:div w:id="999192544">
                  <w:marLeft w:val="0"/>
                  <w:marRight w:val="0"/>
                  <w:marTop w:val="0"/>
                  <w:marBottom w:val="0"/>
                  <w:divBdr>
                    <w:top w:val="none" w:sz="0" w:space="0" w:color="auto"/>
                    <w:left w:val="none" w:sz="0" w:space="0" w:color="auto"/>
                    <w:bottom w:val="none" w:sz="0" w:space="0" w:color="auto"/>
                    <w:right w:val="none" w:sz="0" w:space="0" w:color="auto"/>
                  </w:divBdr>
                </w:div>
                <w:div w:id="2142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370">
          <w:marLeft w:val="0"/>
          <w:marRight w:val="0"/>
          <w:marTop w:val="0"/>
          <w:marBottom w:val="0"/>
          <w:divBdr>
            <w:top w:val="none" w:sz="0" w:space="0" w:color="auto"/>
            <w:left w:val="none" w:sz="0" w:space="0" w:color="auto"/>
            <w:bottom w:val="none" w:sz="0" w:space="0" w:color="auto"/>
            <w:right w:val="none" w:sz="0" w:space="0" w:color="auto"/>
          </w:divBdr>
          <w:divsChild>
            <w:div w:id="296188243">
              <w:marLeft w:val="0"/>
              <w:marRight w:val="0"/>
              <w:marTop w:val="0"/>
              <w:marBottom w:val="0"/>
              <w:divBdr>
                <w:top w:val="none" w:sz="0" w:space="0" w:color="auto"/>
                <w:left w:val="none" w:sz="0" w:space="0" w:color="auto"/>
                <w:bottom w:val="none" w:sz="0" w:space="0" w:color="auto"/>
                <w:right w:val="none" w:sz="0" w:space="0" w:color="auto"/>
              </w:divBdr>
            </w:div>
            <w:div w:id="565379454">
              <w:marLeft w:val="0"/>
              <w:marRight w:val="0"/>
              <w:marTop w:val="0"/>
              <w:marBottom w:val="0"/>
              <w:divBdr>
                <w:top w:val="none" w:sz="0" w:space="0" w:color="auto"/>
                <w:left w:val="none" w:sz="0" w:space="0" w:color="auto"/>
                <w:bottom w:val="none" w:sz="0" w:space="0" w:color="auto"/>
                <w:right w:val="none" w:sz="0" w:space="0" w:color="auto"/>
              </w:divBdr>
              <w:divsChild>
                <w:div w:id="541328211">
                  <w:marLeft w:val="0"/>
                  <w:marRight w:val="0"/>
                  <w:marTop w:val="0"/>
                  <w:marBottom w:val="0"/>
                  <w:divBdr>
                    <w:top w:val="none" w:sz="0" w:space="0" w:color="auto"/>
                    <w:left w:val="none" w:sz="0" w:space="0" w:color="auto"/>
                    <w:bottom w:val="none" w:sz="0" w:space="0" w:color="auto"/>
                    <w:right w:val="none" w:sz="0" w:space="0" w:color="auto"/>
                  </w:divBdr>
                </w:div>
                <w:div w:id="1551451869">
                  <w:marLeft w:val="0"/>
                  <w:marRight w:val="0"/>
                  <w:marTop w:val="0"/>
                  <w:marBottom w:val="0"/>
                  <w:divBdr>
                    <w:top w:val="none" w:sz="0" w:space="0" w:color="auto"/>
                    <w:left w:val="none" w:sz="0" w:space="0" w:color="auto"/>
                    <w:bottom w:val="none" w:sz="0" w:space="0" w:color="auto"/>
                    <w:right w:val="none" w:sz="0" w:space="0" w:color="auto"/>
                  </w:divBdr>
                  <w:divsChild>
                    <w:div w:id="1978300086">
                      <w:marLeft w:val="0"/>
                      <w:marRight w:val="0"/>
                      <w:marTop w:val="0"/>
                      <w:marBottom w:val="0"/>
                      <w:divBdr>
                        <w:top w:val="none" w:sz="0" w:space="0" w:color="auto"/>
                        <w:left w:val="none" w:sz="0" w:space="0" w:color="auto"/>
                        <w:bottom w:val="none" w:sz="0" w:space="0" w:color="auto"/>
                        <w:right w:val="none" w:sz="0" w:space="0" w:color="auto"/>
                      </w:divBdr>
                      <w:divsChild>
                        <w:div w:id="3056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18797">
          <w:marLeft w:val="0"/>
          <w:marRight w:val="0"/>
          <w:marTop w:val="0"/>
          <w:marBottom w:val="0"/>
          <w:divBdr>
            <w:top w:val="none" w:sz="0" w:space="0" w:color="auto"/>
            <w:left w:val="none" w:sz="0" w:space="0" w:color="auto"/>
            <w:bottom w:val="none" w:sz="0" w:space="0" w:color="auto"/>
            <w:right w:val="none" w:sz="0" w:space="0" w:color="auto"/>
          </w:divBdr>
          <w:divsChild>
            <w:div w:id="708455891">
              <w:marLeft w:val="0"/>
              <w:marRight w:val="0"/>
              <w:marTop w:val="0"/>
              <w:marBottom w:val="0"/>
              <w:divBdr>
                <w:top w:val="none" w:sz="0" w:space="0" w:color="auto"/>
                <w:left w:val="none" w:sz="0" w:space="0" w:color="auto"/>
                <w:bottom w:val="none" w:sz="0" w:space="0" w:color="auto"/>
                <w:right w:val="none" w:sz="0" w:space="0" w:color="auto"/>
              </w:divBdr>
            </w:div>
            <w:div w:id="866677313">
              <w:marLeft w:val="0"/>
              <w:marRight w:val="0"/>
              <w:marTop w:val="0"/>
              <w:marBottom w:val="0"/>
              <w:divBdr>
                <w:top w:val="none" w:sz="0" w:space="0" w:color="auto"/>
                <w:left w:val="none" w:sz="0" w:space="0" w:color="auto"/>
                <w:bottom w:val="none" w:sz="0" w:space="0" w:color="auto"/>
                <w:right w:val="none" w:sz="0" w:space="0" w:color="auto"/>
              </w:divBdr>
              <w:divsChild>
                <w:div w:id="17989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864">
          <w:marLeft w:val="0"/>
          <w:marRight w:val="0"/>
          <w:marTop w:val="0"/>
          <w:marBottom w:val="0"/>
          <w:divBdr>
            <w:top w:val="none" w:sz="0" w:space="0" w:color="auto"/>
            <w:left w:val="none" w:sz="0" w:space="0" w:color="auto"/>
            <w:bottom w:val="none" w:sz="0" w:space="0" w:color="auto"/>
            <w:right w:val="none" w:sz="0" w:space="0" w:color="auto"/>
          </w:divBdr>
          <w:divsChild>
            <w:div w:id="1640374957">
              <w:marLeft w:val="0"/>
              <w:marRight w:val="0"/>
              <w:marTop w:val="0"/>
              <w:marBottom w:val="0"/>
              <w:divBdr>
                <w:top w:val="none" w:sz="0" w:space="0" w:color="auto"/>
                <w:left w:val="none" w:sz="0" w:space="0" w:color="auto"/>
                <w:bottom w:val="none" w:sz="0" w:space="0" w:color="auto"/>
                <w:right w:val="none" w:sz="0" w:space="0" w:color="auto"/>
              </w:divBdr>
            </w:div>
            <w:div w:id="685862579">
              <w:marLeft w:val="0"/>
              <w:marRight w:val="0"/>
              <w:marTop w:val="0"/>
              <w:marBottom w:val="0"/>
              <w:divBdr>
                <w:top w:val="none" w:sz="0" w:space="0" w:color="auto"/>
                <w:left w:val="none" w:sz="0" w:space="0" w:color="auto"/>
                <w:bottom w:val="none" w:sz="0" w:space="0" w:color="auto"/>
                <w:right w:val="none" w:sz="0" w:space="0" w:color="auto"/>
              </w:divBdr>
              <w:divsChild>
                <w:div w:id="60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7983">
          <w:marLeft w:val="0"/>
          <w:marRight w:val="0"/>
          <w:marTop w:val="0"/>
          <w:marBottom w:val="0"/>
          <w:divBdr>
            <w:top w:val="none" w:sz="0" w:space="0" w:color="auto"/>
            <w:left w:val="none" w:sz="0" w:space="0" w:color="auto"/>
            <w:bottom w:val="none" w:sz="0" w:space="0" w:color="auto"/>
            <w:right w:val="none" w:sz="0" w:space="0" w:color="auto"/>
          </w:divBdr>
          <w:divsChild>
            <w:div w:id="2074429686">
              <w:marLeft w:val="0"/>
              <w:marRight w:val="0"/>
              <w:marTop w:val="0"/>
              <w:marBottom w:val="0"/>
              <w:divBdr>
                <w:top w:val="none" w:sz="0" w:space="0" w:color="auto"/>
                <w:left w:val="none" w:sz="0" w:space="0" w:color="auto"/>
                <w:bottom w:val="none" w:sz="0" w:space="0" w:color="auto"/>
                <w:right w:val="none" w:sz="0" w:space="0" w:color="auto"/>
              </w:divBdr>
            </w:div>
            <w:div w:id="1988585385">
              <w:marLeft w:val="0"/>
              <w:marRight w:val="0"/>
              <w:marTop w:val="0"/>
              <w:marBottom w:val="0"/>
              <w:divBdr>
                <w:top w:val="none" w:sz="0" w:space="0" w:color="auto"/>
                <w:left w:val="none" w:sz="0" w:space="0" w:color="auto"/>
                <w:bottom w:val="none" w:sz="0" w:space="0" w:color="auto"/>
                <w:right w:val="none" w:sz="0" w:space="0" w:color="auto"/>
              </w:divBdr>
              <w:divsChild>
                <w:div w:id="808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4242">
          <w:marLeft w:val="0"/>
          <w:marRight w:val="0"/>
          <w:marTop w:val="0"/>
          <w:marBottom w:val="0"/>
          <w:divBdr>
            <w:top w:val="none" w:sz="0" w:space="0" w:color="auto"/>
            <w:left w:val="none" w:sz="0" w:space="0" w:color="auto"/>
            <w:bottom w:val="none" w:sz="0" w:space="0" w:color="auto"/>
            <w:right w:val="none" w:sz="0" w:space="0" w:color="auto"/>
          </w:divBdr>
          <w:divsChild>
            <w:div w:id="1076322091">
              <w:marLeft w:val="0"/>
              <w:marRight w:val="0"/>
              <w:marTop w:val="0"/>
              <w:marBottom w:val="0"/>
              <w:divBdr>
                <w:top w:val="none" w:sz="0" w:space="0" w:color="auto"/>
                <w:left w:val="none" w:sz="0" w:space="0" w:color="auto"/>
                <w:bottom w:val="none" w:sz="0" w:space="0" w:color="auto"/>
                <w:right w:val="none" w:sz="0" w:space="0" w:color="auto"/>
              </w:divBdr>
            </w:div>
            <w:div w:id="1370036245">
              <w:marLeft w:val="0"/>
              <w:marRight w:val="0"/>
              <w:marTop w:val="0"/>
              <w:marBottom w:val="0"/>
              <w:divBdr>
                <w:top w:val="none" w:sz="0" w:space="0" w:color="auto"/>
                <w:left w:val="none" w:sz="0" w:space="0" w:color="auto"/>
                <w:bottom w:val="none" w:sz="0" w:space="0" w:color="auto"/>
                <w:right w:val="none" w:sz="0" w:space="0" w:color="auto"/>
              </w:divBdr>
              <w:divsChild>
                <w:div w:id="12993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596">
          <w:marLeft w:val="0"/>
          <w:marRight w:val="0"/>
          <w:marTop w:val="0"/>
          <w:marBottom w:val="0"/>
          <w:divBdr>
            <w:top w:val="none" w:sz="0" w:space="0" w:color="auto"/>
            <w:left w:val="none" w:sz="0" w:space="0" w:color="auto"/>
            <w:bottom w:val="none" w:sz="0" w:space="0" w:color="auto"/>
            <w:right w:val="none" w:sz="0" w:space="0" w:color="auto"/>
          </w:divBdr>
          <w:divsChild>
            <w:div w:id="908422639">
              <w:marLeft w:val="0"/>
              <w:marRight w:val="0"/>
              <w:marTop w:val="0"/>
              <w:marBottom w:val="0"/>
              <w:divBdr>
                <w:top w:val="none" w:sz="0" w:space="0" w:color="auto"/>
                <w:left w:val="none" w:sz="0" w:space="0" w:color="auto"/>
                <w:bottom w:val="none" w:sz="0" w:space="0" w:color="auto"/>
                <w:right w:val="none" w:sz="0" w:space="0" w:color="auto"/>
              </w:divBdr>
            </w:div>
            <w:div w:id="807016703">
              <w:marLeft w:val="0"/>
              <w:marRight w:val="0"/>
              <w:marTop w:val="0"/>
              <w:marBottom w:val="0"/>
              <w:divBdr>
                <w:top w:val="none" w:sz="0" w:space="0" w:color="auto"/>
                <w:left w:val="none" w:sz="0" w:space="0" w:color="auto"/>
                <w:bottom w:val="none" w:sz="0" w:space="0" w:color="auto"/>
                <w:right w:val="none" w:sz="0" w:space="0" w:color="auto"/>
              </w:divBdr>
              <w:divsChild>
                <w:div w:id="3216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121">
          <w:marLeft w:val="0"/>
          <w:marRight w:val="0"/>
          <w:marTop w:val="0"/>
          <w:marBottom w:val="0"/>
          <w:divBdr>
            <w:top w:val="none" w:sz="0" w:space="0" w:color="auto"/>
            <w:left w:val="none" w:sz="0" w:space="0" w:color="auto"/>
            <w:bottom w:val="none" w:sz="0" w:space="0" w:color="auto"/>
            <w:right w:val="none" w:sz="0" w:space="0" w:color="auto"/>
          </w:divBdr>
          <w:divsChild>
            <w:div w:id="105274935">
              <w:marLeft w:val="0"/>
              <w:marRight w:val="0"/>
              <w:marTop w:val="0"/>
              <w:marBottom w:val="0"/>
              <w:divBdr>
                <w:top w:val="none" w:sz="0" w:space="0" w:color="auto"/>
                <w:left w:val="none" w:sz="0" w:space="0" w:color="auto"/>
                <w:bottom w:val="none" w:sz="0" w:space="0" w:color="auto"/>
                <w:right w:val="none" w:sz="0" w:space="0" w:color="auto"/>
              </w:divBdr>
            </w:div>
            <w:div w:id="1944848607">
              <w:marLeft w:val="0"/>
              <w:marRight w:val="0"/>
              <w:marTop w:val="0"/>
              <w:marBottom w:val="0"/>
              <w:divBdr>
                <w:top w:val="none" w:sz="0" w:space="0" w:color="auto"/>
                <w:left w:val="none" w:sz="0" w:space="0" w:color="auto"/>
                <w:bottom w:val="none" w:sz="0" w:space="0" w:color="auto"/>
                <w:right w:val="none" w:sz="0" w:space="0" w:color="auto"/>
              </w:divBdr>
              <w:divsChild>
                <w:div w:id="13492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343">
          <w:marLeft w:val="0"/>
          <w:marRight w:val="0"/>
          <w:marTop w:val="0"/>
          <w:marBottom w:val="0"/>
          <w:divBdr>
            <w:top w:val="none" w:sz="0" w:space="0" w:color="auto"/>
            <w:left w:val="none" w:sz="0" w:space="0" w:color="auto"/>
            <w:bottom w:val="none" w:sz="0" w:space="0" w:color="auto"/>
            <w:right w:val="none" w:sz="0" w:space="0" w:color="auto"/>
          </w:divBdr>
          <w:divsChild>
            <w:div w:id="1209686278">
              <w:marLeft w:val="0"/>
              <w:marRight w:val="0"/>
              <w:marTop w:val="0"/>
              <w:marBottom w:val="0"/>
              <w:divBdr>
                <w:top w:val="none" w:sz="0" w:space="0" w:color="auto"/>
                <w:left w:val="none" w:sz="0" w:space="0" w:color="auto"/>
                <w:bottom w:val="none" w:sz="0" w:space="0" w:color="auto"/>
                <w:right w:val="none" w:sz="0" w:space="0" w:color="auto"/>
              </w:divBdr>
            </w:div>
            <w:div w:id="860433294">
              <w:marLeft w:val="0"/>
              <w:marRight w:val="0"/>
              <w:marTop w:val="0"/>
              <w:marBottom w:val="0"/>
              <w:divBdr>
                <w:top w:val="none" w:sz="0" w:space="0" w:color="auto"/>
                <w:left w:val="none" w:sz="0" w:space="0" w:color="auto"/>
                <w:bottom w:val="none" w:sz="0" w:space="0" w:color="auto"/>
                <w:right w:val="none" w:sz="0" w:space="0" w:color="auto"/>
              </w:divBdr>
              <w:divsChild>
                <w:div w:id="1487627906">
                  <w:marLeft w:val="0"/>
                  <w:marRight w:val="0"/>
                  <w:marTop w:val="0"/>
                  <w:marBottom w:val="0"/>
                  <w:divBdr>
                    <w:top w:val="none" w:sz="0" w:space="0" w:color="auto"/>
                    <w:left w:val="none" w:sz="0" w:space="0" w:color="auto"/>
                    <w:bottom w:val="none" w:sz="0" w:space="0" w:color="auto"/>
                    <w:right w:val="none" w:sz="0" w:space="0" w:color="auto"/>
                  </w:divBdr>
                </w:div>
                <w:div w:id="7901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918">
          <w:marLeft w:val="0"/>
          <w:marRight w:val="0"/>
          <w:marTop w:val="0"/>
          <w:marBottom w:val="0"/>
          <w:divBdr>
            <w:top w:val="none" w:sz="0" w:space="0" w:color="auto"/>
            <w:left w:val="none" w:sz="0" w:space="0" w:color="auto"/>
            <w:bottom w:val="none" w:sz="0" w:space="0" w:color="auto"/>
            <w:right w:val="none" w:sz="0" w:space="0" w:color="auto"/>
          </w:divBdr>
          <w:divsChild>
            <w:div w:id="1505631562">
              <w:marLeft w:val="0"/>
              <w:marRight w:val="0"/>
              <w:marTop w:val="0"/>
              <w:marBottom w:val="0"/>
              <w:divBdr>
                <w:top w:val="none" w:sz="0" w:space="0" w:color="auto"/>
                <w:left w:val="none" w:sz="0" w:space="0" w:color="auto"/>
                <w:bottom w:val="none" w:sz="0" w:space="0" w:color="auto"/>
                <w:right w:val="none" w:sz="0" w:space="0" w:color="auto"/>
              </w:divBdr>
            </w:div>
            <w:div w:id="377322472">
              <w:marLeft w:val="0"/>
              <w:marRight w:val="0"/>
              <w:marTop w:val="0"/>
              <w:marBottom w:val="0"/>
              <w:divBdr>
                <w:top w:val="none" w:sz="0" w:space="0" w:color="auto"/>
                <w:left w:val="none" w:sz="0" w:space="0" w:color="auto"/>
                <w:bottom w:val="none" w:sz="0" w:space="0" w:color="auto"/>
                <w:right w:val="none" w:sz="0" w:space="0" w:color="auto"/>
              </w:divBdr>
              <w:divsChild>
                <w:div w:id="1023093826">
                  <w:marLeft w:val="0"/>
                  <w:marRight w:val="0"/>
                  <w:marTop w:val="0"/>
                  <w:marBottom w:val="0"/>
                  <w:divBdr>
                    <w:top w:val="none" w:sz="0" w:space="0" w:color="auto"/>
                    <w:left w:val="none" w:sz="0" w:space="0" w:color="auto"/>
                    <w:bottom w:val="none" w:sz="0" w:space="0" w:color="auto"/>
                    <w:right w:val="none" w:sz="0" w:space="0" w:color="auto"/>
                  </w:divBdr>
                </w:div>
                <w:div w:id="1643072788">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9460">
          <w:marLeft w:val="0"/>
          <w:marRight w:val="0"/>
          <w:marTop w:val="0"/>
          <w:marBottom w:val="0"/>
          <w:divBdr>
            <w:top w:val="none" w:sz="0" w:space="0" w:color="auto"/>
            <w:left w:val="none" w:sz="0" w:space="0" w:color="auto"/>
            <w:bottom w:val="none" w:sz="0" w:space="0" w:color="auto"/>
            <w:right w:val="none" w:sz="0" w:space="0" w:color="auto"/>
          </w:divBdr>
          <w:divsChild>
            <w:div w:id="1538350585">
              <w:marLeft w:val="0"/>
              <w:marRight w:val="0"/>
              <w:marTop w:val="0"/>
              <w:marBottom w:val="0"/>
              <w:divBdr>
                <w:top w:val="none" w:sz="0" w:space="0" w:color="auto"/>
                <w:left w:val="none" w:sz="0" w:space="0" w:color="auto"/>
                <w:bottom w:val="none" w:sz="0" w:space="0" w:color="auto"/>
                <w:right w:val="none" w:sz="0" w:space="0" w:color="auto"/>
              </w:divBdr>
            </w:div>
            <w:div w:id="467362088">
              <w:marLeft w:val="0"/>
              <w:marRight w:val="0"/>
              <w:marTop w:val="0"/>
              <w:marBottom w:val="0"/>
              <w:divBdr>
                <w:top w:val="none" w:sz="0" w:space="0" w:color="auto"/>
                <w:left w:val="none" w:sz="0" w:space="0" w:color="auto"/>
                <w:bottom w:val="none" w:sz="0" w:space="0" w:color="auto"/>
                <w:right w:val="none" w:sz="0" w:space="0" w:color="auto"/>
              </w:divBdr>
              <w:divsChild>
                <w:div w:id="1288776280">
                  <w:marLeft w:val="0"/>
                  <w:marRight w:val="0"/>
                  <w:marTop w:val="0"/>
                  <w:marBottom w:val="0"/>
                  <w:divBdr>
                    <w:top w:val="none" w:sz="0" w:space="0" w:color="auto"/>
                    <w:left w:val="none" w:sz="0" w:space="0" w:color="auto"/>
                    <w:bottom w:val="none" w:sz="0" w:space="0" w:color="auto"/>
                    <w:right w:val="none" w:sz="0" w:space="0" w:color="auto"/>
                  </w:divBdr>
                </w:div>
                <w:div w:id="294220942">
                  <w:marLeft w:val="0"/>
                  <w:marRight w:val="0"/>
                  <w:marTop w:val="0"/>
                  <w:marBottom w:val="0"/>
                  <w:divBdr>
                    <w:top w:val="none" w:sz="0" w:space="0" w:color="auto"/>
                    <w:left w:val="none" w:sz="0" w:space="0" w:color="auto"/>
                    <w:bottom w:val="none" w:sz="0" w:space="0" w:color="auto"/>
                    <w:right w:val="none" w:sz="0" w:space="0" w:color="auto"/>
                  </w:divBdr>
                </w:div>
                <w:div w:id="326635983">
                  <w:marLeft w:val="0"/>
                  <w:marRight w:val="0"/>
                  <w:marTop w:val="0"/>
                  <w:marBottom w:val="0"/>
                  <w:divBdr>
                    <w:top w:val="none" w:sz="0" w:space="0" w:color="auto"/>
                    <w:left w:val="none" w:sz="0" w:space="0" w:color="auto"/>
                    <w:bottom w:val="none" w:sz="0" w:space="0" w:color="auto"/>
                    <w:right w:val="none" w:sz="0" w:space="0" w:color="auto"/>
                  </w:divBdr>
                </w:div>
                <w:div w:id="772211011">
                  <w:marLeft w:val="0"/>
                  <w:marRight w:val="0"/>
                  <w:marTop w:val="0"/>
                  <w:marBottom w:val="0"/>
                  <w:divBdr>
                    <w:top w:val="none" w:sz="0" w:space="0" w:color="auto"/>
                    <w:left w:val="none" w:sz="0" w:space="0" w:color="auto"/>
                    <w:bottom w:val="none" w:sz="0" w:space="0" w:color="auto"/>
                    <w:right w:val="none" w:sz="0" w:space="0" w:color="auto"/>
                  </w:divBdr>
                </w:div>
                <w:div w:id="1552812095">
                  <w:marLeft w:val="0"/>
                  <w:marRight w:val="0"/>
                  <w:marTop w:val="0"/>
                  <w:marBottom w:val="0"/>
                  <w:divBdr>
                    <w:top w:val="none" w:sz="0" w:space="0" w:color="auto"/>
                    <w:left w:val="none" w:sz="0" w:space="0" w:color="auto"/>
                    <w:bottom w:val="none" w:sz="0" w:space="0" w:color="auto"/>
                    <w:right w:val="none" w:sz="0" w:space="0" w:color="auto"/>
                  </w:divBdr>
                </w:div>
                <w:div w:id="1872103959">
                  <w:marLeft w:val="0"/>
                  <w:marRight w:val="0"/>
                  <w:marTop w:val="0"/>
                  <w:marBottom w:val="0"/>
                  <w:divBdr>
                    <w:top w:val="none" w:sz="0" w:space="0" w:color="auto"/>
                    <w:left w:val="none" w:sz="0" w:space="0" w:color="auto"/>
                    <w:bottom w:val="none" w:sz="0" w:space="0" w:color="auto"/>
                    <w:right w:val="none" w:sz="0" w:space="0" w:color="auto"/>
                  </w:divBdr>
                </w:div>
                <w:div w:id="3849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6804">
          <w:marLeft w:val="0"/>
          <w:marRight w:val="0"/>
          <w:marTop w:val="0"/>
          <w:marBottom w:val="0"/>
          <w:divBdr>
            <w:top w:val="none" w:sz="0" w:space="0" w:color="auto"/>
            <w:left w:val="none" w:sz="0" w:space="0" w:color="auto"/>
            <w:bottom w:val="none" w:sz="0" w:space="0" w:color="auto"/>
            <w:right w:val="none" w:sz="0" w:space="0" w:color="auto"/>
          </w:divBdr>
          <w:divsChild>
            <w:div w:id="495537248">
              <w:marLeft w:val="0"/>
              <w:marRight w:val="0"/>
              <w:marTop w:val="0"/>
              <w:marBottom w:val="0"/>
              <w:divBdr>
                <w:top w:val="none" w:sz="0" w:space="0" w:color="auto"/>
                <w:left w:val="none" w:sz="0" w:space="0" w:color="auto"/>
                <w:bottom w:val="none" w:sz="0" w:space="0" w:color="auto"/>
                <w:right w:val="none" w:sz="0" w:space="0" w:color="auto"/>
              </w:divBdr>
            </w:div>
            <w:div w:id="1547790030">
              <w:marLeft w:val="0"/>
              <w:marRight w:val="0"/>
              <w:marTop w:val="0"/>
              <w:marBottom w:val="0"/>
              <w:divBdr>
                <w:top w:val="none" w:sz="0" w:space="0" w:color="auto"/>
                <w:left w:val="none" w:sz="0" w:space="0" w:color="auto"/>
                <w:bottom w:val="none" w:sz="0" w:space="0" w:color="auto"/>
                <w:right w:val="none" w:sz="0" w:space="0" w:color="auto"/>
              </w:divBdr>
              <w:divsChild>
                <w:div w:id="758798072">
                  <w:marLeft w:val="0"/>
                  <w:marRight w:val="0"/>
                  <w:marTop w:val="0"/>
                  <w:marBottom w:val="0"/>
                  <w:divBdr>
                    <w:top w:val="none" w:sz="0" w:space="0" w:color="auto"/>
                    <w:left w:val="none" w:sz="0" w:space="0" w:color="auto"/>
                    <w:bottom w:val="none" w:sz="0" w:space="0" w:color="auto"/>
                    <w:right w:val="none" w:sz="0" w:space="0" w:color="auto"/>
                  </w:divBdr>
                </w:div>
                <w:div w:id="2105178644">
                  <w:marLeft w:val="0"/>
                  <w:marRight w:val="0"/>
                  <w:marTop w:val="0"/>
                  <w:marBottom w:val="0"/>
                  <w:divBdr>
                    <w:top w:val="none" w:sz="0" w:space="0" w:color="auto"/>
                    <w:left w:val="none" w:sz="0" w:space="0" w:color="auto"/>
                    <w:bottom w:val="none" w:sz="0" w:space="0" w:color="auto"/>
                    <w:right w:val="none" w:sz="0" w:space="0" w:color="auto"/>
                  </w:divBdr>
                </w:div>
                <w:div w:id="20428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657">
          <w:marLeft w:val="0"/>
          <w:marRight w:val="0"/>
          <w:marTop w:val="0"/>
          <w:marBottom w:val="0"/>
          <w:divBdr>
            <w:top w:val="none" w:sz="0" w:space="0" w:color="auto"/>
            <w:left w:val="none" w:sz="0" w:space="0" w:color="auto"/>
            <w:bottom w:val="none" w:sz="0" w:space="0" w:color="auto"/>
            <w:right w:val="none" w:sz="0" w:space="0" w:color="auto"/>
          </w:divBdr>
          <w:divsChild>
            <w:div w:id="1088234502">
              <w:marLeft w:val="0"/>
              <w:marRight w:val="0"/>
              <w:marTop w:val="0"/>
              <w:marBottom w:val="0"/>
              <w:divBdr>
                <w:top w:val="none" w:sz="0" w:space="0" w:color="auto"/>
                <w:left w:val="none" w:sz="0" w:space="0" w:color="auto"/>
                <w:bottom w:val="none" w:sz="0" w:space="0" w:color="auto"/>
                <w:right w:val="none" w:sz="0" w:space="0" w:color="auto"/>
              </w:divBdr>
            </w:div>
            <w:div w:id="1969505488">
              <w:marLeft w:val="0"/>
              <w:marRight w:val="0"/>
              <w:marTop w:val="0"/>
              <w:marBottom w:val="0"/>
              <w:divBdr>
                <w:top w:val="none" w:sz="0" w:space="0" w:color="auto"/>
                <w:left w:val="none" w:sz="0" w:space="0" w:color="auto"/>
                <w:bottom w:val="none" w:sz="0" w:space="0" w:color="auto"/>
                <w:right w:val="none" w:sz="0" w:space="0" w:color="auto"/>
              </w:divBdr>
              <w:divsChild>
                <w:div w:id="67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377">
          <w:marLeft w:val="0"/>
          <w:marRight w:val="0"/>
          <w:marTop w:val="0"/>
          <w:marBottom w:val="0"/>
          <w:divBdr>
            <w:top w:val="none" w:sz="0" w:space="0" w:color="auto"/>
            <w:left w:val="none" w:sz="0" w:space="0" w:color="auto"/>
            <w:bottom w:val="none" w:sz="0" w:space="0" w:color="auto"/>
            <w:right w:val="none" w:sz="0" w:space="0" w:color="auto"/>
          </w:divBdr>
          <w:divsChild>
            <w:div w:id="138116396">
              <w:marLeft w:val="0"/>
              <w:marRight w:val="0"/>
              <w:marTop w:val="0"/>
              <w:marBottom w:val="0"/>
              <w:divBdr>
                <w:top w:val="none" w:sz="0" w:space="0" w:color="auto"/>
                <w:left w:val="none" w:sz="0" w:space="0" w:color="auto"/>
                <w:bottom w:val="none" w:sz="0" w:space="0" w:color="auto"/>
                <w:right w:val="none" w:sz="0" w:space="0" w:color="auto"/>
              </w:divBdr>
            </w:div>
            <w:div w:id="436827644">
              <w:marLeft w:val="0"/>
              <w:marRight w:val="0"/>
              <w:marTop w:val="0"/>
              <w:marBottom w:val="0"/>
              <w:divBdr>
                <w:top w:val="none" w:sz="0" w:space="0" w:color="auto"/>
                <w:left w:val="none" w:sz="0" w:space="0" w:color="auto"/>
                <w:bottom w:val="none" w:sz="0" w:space="0" w:color="auto"/>
                <w:right w:val="none" w:sz="0" w:space="0" w:color="auto"/>
              </w:divBdr>
              <w:divsChild>
                <w:div w:id="1855265928">
                  <w:marLeft w:val="0"/>
                  <w:marRight w:val="0"/>
                  <w:marTop w:val="0"/>
                  <w:marBottom w:val="0"/>
                  <w:divBdr>
                    <w:top w:val="none" w:sz="0" w:space="0" w:color="auto"/>
                    <w:left w:val="none" w:sz="0" w:space="0" w:color="auto"/>
                    <w:bottom w:val="none" w:sz="0" w:space="0" w:color="auto"/>
                    <w:right w:val="none" w:sz="0" w:space="0" w:color="auto"/>
                  </w:divBdr>
                  <w:divsChild>
                    <w:div w:id="684752861">
                      <w:marLeft w:val="0"/>
                      <w:marRight w:val="0"/>
                      <w:marTop w:val="0"/>
                      <w:marBottom w:val="0"/>
                      <w:divBdr>
                        <w:top w:val="none" w:sz="0" w:space="0" w:color="auto"/>
                        <w:left w:val="none" w:sz="0" w:space="0" w:color="auto"/>
                        <w:bottom w:val="none" w:sz="0" w:space="0" w:color="auto"/>
                        <w:right w:val="none" w:sz="0" w:space="0" w:color="auto"/>
                      </w:divBdr>
                      <w:divsChild>
                        <w:div w:id="12419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2895">
          <w:marLeft w:val="0"/>
          <w:marRight w:val="0"/>
          <w:marTop w:val="0"/>
          <w:marBottom w:val="0"/>
          <w:divBdr>
            <w:top w:val="none" w:sz="0" w:space="0" w:color="auto"/>
            <w:left w:val="none" w:sz="0" w:space="0" w:color="auto"/>
            <w:bottom w:val="none" w:sz="0" w:space="0" w:color="auto"/>
            <w:right w:val="none" w:sz="0" w:space="0" w:color="auto"/>
          </w:divBdr>
          <w:divsChild>
            <w:div w:id="1965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irror.enha.kr/wiki/%EB%AF%B8%EB%9D%BC%ED%81%AC" TargetMode="External"/><Relationship Id="rId671" Type="http://schemas.openxmlformats.org/officeDocument/2006/relationships/hyperlink" Target="https://mirror.enha.kr/wiki/%EC%82%BC%EC%84%B1%EC%A0%84%EC%9E%90" TargetMode="External"/><Relationship Id="rId769" Type="http://schemas.openxmlformats.org/officeDocument/2006/relationships/hyperlink" Target="http://gfxbench.com/device.jsp?benchmark=gfx30&amp;os=Android&amp;api=gl&amp;D=LG%20H959" TargetMode="External"/><Relationship Id="rId21" Type="http://schemas.openxmlformats.org/officeDocument/2006/relationships/hyperlink" Target="https://mirror.enha.kr/wiki/%ED%80%84%EC%BB%B4%20%EC%8A%A4%EB%83%85%EB%93%9C%EB%9E%98%EA%B3%A4" TargetMode="External"/><Relationship Id="rId324" Type="http://schemas.openxmlformats.org/officeDocument/2006/relationships/hyperlink" Target="https://mirror.enha.kr/wiki/%ED%80%84%EC%BB%B4%20%EC%8A%A4%EB%83%85%EB%93%9C%EB%9E%98%EA%B3%A4" TargetMode="External"/><Relationship Id="rId531" Type="http://schemas.openxmlformats.org/officeDocument/2006/relationships/hyperlink" Target="https://mirror.enha.kr/wiki/%ED%80%84%EC%BB%B4%20%EC%8A%A4%EB%83%85%EB%93%9C%EB%9E%98%EA%B3%A4" TargetMode="External"/><Relationship Id="rId629" Type="http://schemas.openxmlformats.org/officeDocument/2006/relationships/hyperlink" Target="https://mirror.enha.kr/wiki/%ED%80%84%EC%BB%B4%20%EC%8A%A4%EB%83%85%EB%93%9C%EB%9E%98%EA%B3%A4" TargetMode="External"/><Relationship Id="rId170" Type="http://schemas.openxmlformats.org/officeDocument/2006/relationships/hyperlink" Target="https://mirror.enha.kr/wiki/Qualcomm%20Scorpion" TargetMode="External"/><Relationship Id="rId836" Type="http://schemas.openxmlformats.org/officeDocument/2006/relationships/hyperlink" Target="https://mirror.enha.kr/wiki/ARM%20Cortex-A5" TargetMode="External"/><Relationship Id="rId268" Type="http://schemas.openxmlformats.org/officeDocument/2006/relationships/hyperlink" Target="https://mirror.enha.kr/wiki/ARM%20Cortex-A15" TargetMode="External"/><Relationship Id="rId475" Type="http://schemas.openxmlformats.org/officeDocument/2006/relationships/hyperlink" Target="https://mirror.enha.kr/wiki/%ED%80%84%EC%BB%B4%20%EC%8A%A4%EB%83%85%EB%93%9C%EB%9E%98%EA%B3%A4" TargetMode="External"/><Relationship Id="rId682" Type="http://schemas.openxmlformats.org/officeDocument/2006/relationships/hyperlink" Target="https://mirror.enha.kr/wiki/Qualcomm%20Krait" TargetMode="External"/><Relationship Id="rId32" Type="http://schemas.openxmlformats.org/officeDocument/2006/relationships/hyperlink" Target="https://mirror.enha.kr/wiki/%ED%80%84%EC%BB%B4%20%EA%B3%A0%EB%B9%84" TargetMode="External"/><Relationship Id="rId128" Type="http://schemas.openxmlformats.org/officeDocument/2006/relationships/hyperlink" Target="https://mirror.enha.kr/wiki/ARM%20Cortex-A5" TargetMode="External"/><Relationship Id="rId335" Type="http://schemas.openxmlformats.org/officeDocument/2006/relationships/hyperlink" Target="https://mirror.enha.kr/wiki/%ED%80%84%EC%BB%B4%20%EC%8A%A4%EB%83%85%EB%93%9C%EB%9E%98%EA%B3%A4" TargetMode="External"/><Relationship Id="rId542" Type="http://schemas.openxmlformats.org/officeDocument/2006/relationships/hyperlink" Target="https://mirror.enha.kr/wiki/%ED%80%84%EC%BB%B4%20%EA%B3%A0%EB%B9%84" TargetMode="External"/><Relationship Id="rId181" Type="http://schemas.openxmlformats.org/officeDocument/2006/relationships/hyperlink" Target="https://mirror.enha.kr/wiki/Qualcomm%20Scorpion" TargetMode="External"/><Relationship Id="rId402" Type="http://schemas.openxmlformats.org/officeDocument/2006/relationships/hyperlink" Target="https://mirror.enha.kr/wiki/%ED%80%84%EC%BB%B4%20%EC%8A%A4%EB%83%85%EB%93%9C%EB%9E%98%EA%B3%A4" TargetMode="External"/><Relationship Id="rId847" Type="http://schemas.openxmlformats.org/officeDocument/2006/relationships/hyperlink" Target="https://mirror.enha.kr/wiki/%ED%80%84%EC%BB%B4%20%EC%8A%A4%EB%83%85%EB%93%9C%EB%9E%98%EA%B3%A4" TargetMode="External"/><Relationship Id="rId279" Type="http://schemas.openxmlformats.org/officeDocument/2006/relationships/hyperlink" Target="https://mirror.enha.kr/wiki/%EC%B0%A8%EC%9D%B4%EB%82%98%EB%AA%A8%EB%B0%94%EC%9D%BC" TargetMode="External"/><Relationship Id="rId486" Type="http://schemas.openxmlformats.org/officeDocument/2006/relationships/hyperlink" Target="https://mirror.enha.kr/wiki/%ED%80%84%EC%BB%B4%20%EA%B3%A0%EB%B9%84" TargetMode="External"/><Relationship Id="rId693" Type="http://schemas.openxmlformats.org/officeDocument/2006/relationships/hyperlink" Target="https://mirror.enha.kr/wiki/%EC%82%BC%EC%84%B1%EC%A0%84%EC%9E%90" TargetMode="External"/><Relationship Id="rId707" Type="http://schemas.openxmlformats.org/officeDocument/2006/relationships/hyperlink" Target="https://mirror.enha.kr/wiki/%ED%80%84%EC%BB%B4%20%EA%B3%A0%EB%B9%84" TargetMode="External"/><Relationship Id="rId43" Type="http://schemas.openxmlformats.org/officeDocument/2006/relationships/hyperlink" Target="https://mirror.enha.kr/wiki/%ED%80%84%EC%BB%B4%20%EC%8A%A4%EB%83%85%EB%93%9C%EB%9E%98%EA%B3%A4" TargetMode="External"/><Relationship Id="rId139" Type="http://schemas.openxmlformats.org/officeDocument/2006/relationships/hyperlink" Target="https://mirror.enha.kr/wiki/%ED%80%84%EC%BB%B4%20%EC%8A%A4%EB%83%85%EB%93%9C%EB%9E%98%EA%B3%A4" TargetMode="External"/><Relationship Id="rId346" Type="http://schemas.openxmlformats.org/officeDocument/2006/relationships/hyperlink" Target="https://mirror.enha.kr/wiki/LG%EC%A0%84%EC%9E%90" TargetMode="External"/><Relationship Id="rId553" Type="http://schemas.openxmlformats.org/officeDocument/2006/relationships/hyperlink" Target="https://mirror.enha.kr/wiki/Qualcomm%20Krait" TargetMode="External"/><Relationship Id="rId760" Type="http://schemas.openxmlformats.org/officeDocument/2006/relationships/hyperlink" Target="https://mirror.enha.kr/wiki/%ED%80%84%EC%BB%B4%20%EA%B3%A0%EB%B9%84" TargetMode="External"/><Relationship Id="rId192" Type="http://schemas.openxmlformats.org/officeDocument/2006/relationships/hyperlink" Target="https://mirror.enha.kr/wiki/%EC%97%91%EC%8B%9C%EB%85%B8%EC%8A%A4" TargetMode="External"/><Relationship Id="rId206" Type="http://schemas.openxmlformats.org/officeDocument/2006/relationships/hyperlink" Target="https://mirror.enha.kr/wiki/%ED%80%84%EC%BB%B4%20%EC%8A%A4%EB%83%85%EB%93%9C%EB%9E%98%EA%B3%A4" TargetMode="External"/><Relationship Id="rId413" Type="http://schemas.openxmlformats.org/officeDocument/2006/relationships/hyperlink" Target="https://mirror.enha.kr/wiki/%ED%80%84%EC%BB%B4%20%EC%8A%A4%EB%83%85%EB%93%9C%EB%9E%98%EA%B3%A4" TargetMode="External"/><Relationship Id="rId858" Type="http://schemas.openxmlformats.org/officeDocument/2006/relationships/hyperlink" Target="https://mirror.enha.kr/wiki/%ED%80%84%EC%BB%B4%20%EC%8A%A4%EB%83%85%EB%93%9C%EB%9E%98%EA%B3%A4" TargetMode="External"/><Relationship Id="rId497" Type="http://schemas.openxmlformats.org/officeDocument/2006/relationships/hyperlink" Target="https://mirror.enha.kr/wiki/CPU" TargetMode="External"/><Relationship Id="rId620" Type="http://schemas.openxmlformats.org/officeDocument/2006/relationships/hyperlink" Target="https://mirror.enha.kr/wiki/%EA%B0%A4%EB%9F%AD%EC%8B%9C%20A7" TargetMode="External"/><Relationship Id="rId718" Type="http://schemas.openxmlformats.org/officeDocument/2006/relationships/hyperlink" Target="https://mirror.enha.kr/wiki/%ED%80%84%EC%BB%B4%20%EC%8A%A4%EB%83%85%EB%93%9C%EB%9E%98%EA%B3%A4" TargetMode="External"/><Relationship Id="rId357" Type="http://schemas.openxmlformats.org/officeDocument/2006/relationships/hyperlink" Target="https://mirror.enha.kr/wiki/%EC%82%BC%EC%84%B1%EC%A0%84%EC%9E%90" TargetMode="External"/><Relationship Id="rId54" Type="http://schemas.openxmlformats.org/officeDocument/2006/relationships/hyperlink" Target="https://mirror.enha.kr/wiki/%ED%95%B4%EC%99%B8%EC%A7%81%EA%B5%AC" TargetMode="External"/><Relationship Id="rId217" Type="http://schemas.openxmlformats.org/officeDocument/2006/relationships/hyperlink" Target="https://mirror.enha.kr/wiki/%EC%98%B5%ED%8B%B0%EB%A8%B8%EC%8A%A4%20LTE" TargetMode="External"/><Relationship Id="rId564" Type="http://schemas.openxmlformats.org/officeDocument/2006/relationships/hyperlink" Target="https://mirror.enha.kr/wiki/ARM%20Mali%20%EA%B7%B8%EB%9E%98%ED%94%BD" TargetMode="External"/><Relationship Id="rId771" Type="http://schemas.openxmlformats.org/officeDocument/2006/relationships/hyperlink" Target="https://mirror.enha.kr/wiki/%EC%97%91%EC%8B%9C%EB%85%B8%EC%8A%A4" TargetMode="External"/><Relationship Id="rId869" Type="http://schemas.openxmlformats.org/officeDocument/2006/relationships/hyperlink" Target="https://mirror.enha.kr/wiki/%ED%80%84%EC%BB%B4%20%EC%8A%A4%EB%83%85%EB%93%9C%EB%9E%98%EA%B3%A4" TargetMode="External"/><Relationship Id="rId424" Type="http://schemas.openxmlformats.org/officeDocument/2006/relationships/hyperlink" Target="https://mirror.enha.kr/wiki/CDMA" TargetMode="External"/><Relationship Id="rId631" Type="http://schemas.openxmlformats.org/officeDocument/2006/relationships/hyperlink" Target="https://mirror.enha.kr/wiki/LG%EC%A0%84%EC%9E%90" TargetMode="External"/><Relationship Id="rId729" Type="http://schemas.openxmlformats.org/officeDocument/2006/relationships/hyperlink" Target="https://mirror.enha.kr/wiki/%ED%80%84%EC%BB%B4%20%EA%B3%A0%EB%B9%84" TargetMode="External"/><Relationship Id="rId270" Type="http://schemas.openxmlformats.org/officeDocument/2006/relationships/hyperlink" Target="https://mirror.enha.kr/wiki/ARM%20Cortex-A9" TargetMode="External"/><Relationship Id="rId65" Type="http://schemas.openxmlformats.org/officeDocument/2006/relationships/hyperlink" Target="https://mirror.enha.kr/wiki/Qualcomm%20Scorpion" TargetMode="External"/><Relationship Id="rId130" Type="http://schemas.openxmlformats.org/officeDocument/2006/relationships/hyperlink" Target="https://mirror.enha.kr/wiki/WCDMA" TargetMode="External"/><Relationship Id="rId368" Type="http://schemas.openxmlformats.org/officeDocument/2006/relationships/hyperlink" Target="https://mirror.enha.kr/wiki/%ED%80%84%EC%BB%B4%20%EC%8A%A4%EB%83%85%EB%93%9C%EB%9E%98%EA%B3%A4" TargetMode="External"/><Relationship Id="rId575" Type="http://schemas.openxmlformats.org/officeDocument/2006/relationships/hyperlink" Target="https://mirror.enha.kr/wiki/LG%20G%20Pad%208.3" TargetMode="External"/><Relationship Id="rId782" Type="http://schemas.openxmlformats.org/officeDocument/2006/relationships/hyperlink" Target="https://mirror.enha.kr/wiki/%EC%95%A0%ED%94%8C%EB%A6%AC%EC%BC%80%EC%9D%B4%EC%85%98" TargetMode="External"/><Relationship Id="rId228" Type="http://schemas.openxmlformats.org/officeDocument/2006/relationships/hyperlink" Target="https://mirror.enha.kr/wiki/WCDMA" TargetMode="External"/><Relationship Id="rId435" Type="http://schemas.openxmlformats.org/officeDocument/2006/relationships/hyperlink" Target="https://mirror.enha.kr/wiki/%ED%80%84%EC%BB%B4%20%EA%B3%A0%EB%B9%84" TargetMode="External"/><Relationship Id="rId642" Type="http://schemas.openxmlformats.org/officeDocument/2006/relationships/hyperlink" Target="http://rigvedawiki.net/r1/wiki.php/%ED%80%84%EC%BB%B4%20%EC%8A%A4%EB%83%85%EB%93%9C%EB%9E%98%EA%B3%A4?action=edit&amp;section=53" TargetMode="External"/><Relationship Id="rId281" Type="http://schemas.openxmlformats.org/officeDocument/2006/relationships/hyperlink" Target="https://mirror.enha.kr/wiki/%ED%80%84%EC%BB%B4%20%EC%8A%A4%EB%83%85%EB%93%9C%EB%9E%98%EA%B3%A4" TargetMode="External"/><Relationship Id="rId502" Type="http://schemas.openxmlformats.org/officeDocument/2006/relationships/hyperlink" Target="https://mirror.enha.kr/wiki/GSM" TargetMode="External"/><Relationship Id="rId76" Type="http://schemas.openxmlformats.org/officeDocument/2006/relationships/hyperlink" Target="https://mirror.enha.kr/wiki/%EB%B2%A0%EA%B0%80%20X" TargetMode="External"/><Relationship Id="rId141" Type="http://schemas.openxmlformats.org/officeDocument/2006/relationships/hyperlink" Target="https://mirror.enha.kr/wiki/GPU" TargetMode="External"/><Relationship Id="rId379" Type="http://schemas.openxmlformats.org/officeDocument/2006/relationships/hyperlink" Target="https://mirror.enha.kr/wiki/GPU" TargetMode="External"/><Relationship Id="rId586" Type="http://schemas.openxmlformats.org/officeDocument/2006/relationships/hyperlink" Target="http://rigvedawiki.net/r1/wiki.php/%ED%80%84%EC%BB%B4%20%EC%8A%A4%EB%83%85%EB%93%9C%EB%9E%98%EA%B3%A4?action=edit&amp;section=45" TargetMode="External"/><Relationship Id="rId793" Type="http://schemas.openxmlformats.org/officeDocument/2006/relationships/hyperlink" Target="https://mirror.enha.kr/wiki/%ED%80%84%EC%BB%B4%20%EC%8A%A4%EB%83%85%EB%93%9C%EB%9E%98%EA%B3%A4" TargetMode="External"/><Relationship Id="rId807" Type="http://schemas.openxmlformats.org/officeDocument/2006/relationships/hyperlink" Target="https://mirror.enha.kr/wiki/nVIDIA%20Tegra" TargetMode="External"/><Relationship Id="rId7" Type="http://schemas.openxmlformats.org/officeDocument/2006/relationships/hyperlink" Target="https://mirror.enha.kr/wiki/%EC%8A%A4%EB%A7%88%ED%8A%B8%ED%8F%B0" TargetMode="External"/><Relationship Id="rId239" Type="http://schemas.openxmlformats.org/officeDocument/2006/relationships/hyperlink" Target="https://mirror.enha.kr/wiki/CPU" TargetMode="External"/><Relationship Id="rId446" Type="http://schemas.openxmlformats.org/officeDocument/2006/relationships/hyperlink" Target="https://mirror.enha.kr/wiki/CPU" TargetMode="External"/><Relationship Id="rId653" Type="http://schemas.openxmlformats.org/officeDocument/2006/relationships/hyperlink" Target="https://mirror.enha.kr/wiki/GSM" TargetMode="External"/><Relationship Id="rId292" Type="http://schemas.openxmlformats.org/officeDocument/2006/relationships/hyperlink" Target="https://mirror.enha.kr/wiki/Lumia%20520" TargetMode="External"/><Relationship Id="rId306" Type="http://schemas.openxmlformats.org/officeDocument/2006/relationships/hyperlink" Target="https://mirror.enha.kr/wiki/CDMA" TargetMode="External"/><Relationship Id="rId860" Type="http://schemas.openxmlformats.org/officeDocument/2006/relationships/hyperlink" Target="https://mirror.enha.kr/wiki/%EC%95%A0%ED%94%8C%28%EA%B8%B0%EC%97%85%29" TargetMode="External"/><Relationship Id="rId87" Type="http://schemas.openxmlformats.org/officeDocument/2006/relationships/hyperlink" Target="https://mirror.enha.kr/wiki/WCDMA" TargetMode="External"/><Relationship Id="rId513" Type="http://schemas.openxmlformats.org/officeDocument/2006/relationships/hyperlink" Target="https://mirror.enha.kr/wiki/%ED%80%84%EC%BB%B4%20%EC%8A%A4%EB%83%85%EB%93%9C%EB%9E%98%EA%B3%A4" TargetMode="External"/><Relationship Id="rId597" Type="http://schemas.openxmlformats.org/officeDocument/2006/relationships/hyperlink" Target="https://mirror.enha.kr/wiki/%ED%80%84%EC%BB%B4%20%EC%8A%A4%EB%83%85%EB%93%9C%EB%9E%98%EA%B3%A4" TargetMode="External"/><Relationship Id="rId720" Type="http://schemas.openxmlformats.org/officeDocument/2006/relationships/hyperlink" Target="https://mirror.enha.kr/wiki/Qualcomm%20Krait" TargetMode="External"/><Relationship Id="rId818" Type="http://schemas.openxmlformats.org/officeDocument/2006/relationships/hyperlink" Target="https://mirror.enha.kr/wiki/%EC%82%BC%EC%84%B1%20%EB%94%94%EC%8A%A4%ED%94%8C%EB%A0%88%EC%9D%B4" TargetMode="External"/><Relationship Id="rId152" Type="http://schemas.openxmlformats.org/officeDocument/2006/relationships/hyperlink" Target="https://mirror.enha.kr/wiki/CDMA" TargetMode="External"/><Relationship Id="rId457" Type="http://schemas.openxmlformats.org/officeDocument/2006/relationships/hyperlink" Target="https://mirror.enha.kr/wiki/TD-SCDMA" TargetMode="External"/><Relationship Id="rId664" Type="http://schemas.openxmlformats.org/officeDocument/2006/relationships/hyperlink" Target="https://mirror.enha.kr/wiki/%ED%80%84%EC%BB%B4%20%EC%8A%A4%EB%83%85%EB%93%9C%EB%9E%98%EA%B3%A4" TargetMode="External"/><Relationship Id="rId871" Type="http://schemas.openxmlformats.org/officeDocument/2006/relationships/hyperlink" Target="https://mirror.enha.kr/wiki/%ED%80%84%EC%BB%B4%20%EC%8A%A4%EB%83%85%EB%93%9C%EB%9E%98%EA%B3%A4" TargetMode="External"/><Relationship Id="rId14" Type="http://schemas.openxmlformats.org/officeDocument/2006/relationships/hyperlink" Target="https://mirror.enha.kr/wiki/OMAP" TargetMode="External"/><Relationship Id="rId317" Type="http://schemas.openxmlformats.org/officeDocument/2006/relationships/hyperlink" Target="https://mirror.enha.kr/wiki/%ED%80%84%EC%BB%B4%20%EC%8A%A4%EB%83%85%EB%93%9C%EB%9E%98%EA%B3%A4" TargetMode="External"/><Relationship Id="rId524" Type="http://schemas.openxmlformats.org/officeDocument/2006/relationships/hyperlink" Target="https://mirror.enha.kr/wiki/%EA%B0%A4%EB%9F%AD%EC%8B%9C%20Express" TargetMode="External"/><Relationship Id="rId731" Type="http://schemas.openxmlformats.org/officeDocument/2006/relationships/hyperlink" Target="https://mirror.enha.kr/wiki/%ED%80%84%EC%BB%B4%20%EC%8A%A4%EB%83%85%EB%93%9C%EB%9E%98%EA%B3%A4" TargetMode="External"/><Relationship Id="rId98" Type="http://schemas.openxmlformats.org/officeDocument/2006/relationships/hyperlink" Target="https://mirror.enha.kr/wiki/WCDMA" TargetMode="External"/><Relationship Id="rId163" Type="http://schemas.openxmlformats.org/officeDocument/2006/relationships/hyperlink" Target="https://mirror.enha.kr/wiki/CDMA" TargetMode="External"/><Relationship Id="rId370" Type="http://schemas.openxmlformats.org/officeDocument/2006/relationships/hyperlink" Target="https://mirror.enha.kr/wiki/%ED%80%84%EC%BB%B4%20%EC%8A%A4%EB%83%85%EB%93%9C%EB%9E%98%EA%B3%A4" TargetMode="External"/><Relationship Id="rId829" Type="http://schemas.openxmlformats.org/officeDocument/2006/relationships/hyperlink" Target="https://mirror.enha.kr/wiki/%ED%80%84%EC%BB%B4%20%EC%8A%A4%EB%83%85%EB%93%9C%EB%9E%98%EA%B3%A4" TargetMode="External"/><Relationship Id="rId230" Type="http://schemas.openxmlformats.org/officeDocument/2006/relationships/hyperlink" Target="https://mirror.enha.kr/wiki/%ED%80%84%EC%BB%B4%20%EA%B3%A0%EB%B9%84" TargetMode="External"/><Relationship Id="rId468" Type="http://schemas.openxmlformats.org/officeDocument/2006/relationships/hyperlink" Target="https://mirror.enha.kr/wiki/%EC%8A%A4%EB%A7%88%ED%8A%B8%ED%8F%B0" TargetMode="External"/><Relationship Id="rId675" Type="http://schemas.openxmlformats.org/officeDocument/2006/relationships/hyperlink" Target="https://mirror.enha.kr/wiki/%ED%80%84%EC%BB%B4%20%EC%8A%A4%EB%83%85%EB%93%9C%EB%9E%98%EA%B3%A4" TargetMode="External"/><Relationship Id="rId25" Type="http://schemas.openxmlformats.org/officeDocument/2006/relationships/hyperlink" Target="https://mirror.enha.kr/wiki/%ED%80%84%EC%BB%B4%20%EC%8A%A4%EB%83%85%EB%93%9C%EB%9E%98%EA%B3%A4" TargetMode="External"/><Relationship Id="rId328" Type="http://schemas.openxmlformats.org/officeDocument/2006/relationships/hyperlink" Target="https://mirror.enha.kr/wiki/%EB%A9%94%EB%AA%A8%EB%A6%AC" TargetMode="External"/><Relationship Id="rId535" Type="http://schemas.openxmlformats.org/officeDocument/2006/relationships/hyperlink" Target="http://rigvedawiki.net/r1/wiki.php/%ED%80%84%EC%BB%B4%20%EC%8A%A4%EB%83%85%EB%93%9C%EB%9E%98%EA%B3%A4?action=edit&amp;section=41" TargetMode="External"/><Relationship Id="rId742" Type="http://schemas.openxmlformats.org/officeDocument/2006/relationships/hyperlink" Target="http://rigvedawiki.net/r1/wiki.php/%ED%80%84%EC%BB%B4%20%EC%8A%A4%EB%83%85%EB%93%9C%EB%9E%98%EA%B3%A4?action=edit&amp;section=61" TargetMode="External"/><Relationship Id="rId174" Type="http://schemas.openxmlformats.org/officeDocument/2006/relationships/hyperlink" Target="https://mirror.enha.kr/wiki/Qualcomm%20Scorpion" TargetMode="External"/><Relationship Id="rId381" Type="http://schemas.openxmlformats.org/officeDocument/2006/relationships/hyperlink" Target="https://mirror.enha.kr/wiki/GSM" TargetMode="External"/><Relationship Id="rId602" Type="http://schemas.openxmlformats.org/officeDocument/2006/relationships/hyperlink" Target="https://mirror.enha.kr/wiki/CPU" TargetMode="External"/><Relationship Id="rId241" Type="http://schemas.openxmlformats.org/officeDocument/2006/relationships/hyperlink" Target="https://mirror.enha.kr/wiki/%EC%8A%A4%EB%A7%88%ED%8A%B8%ED%8F%B0" TargetMode="External"/><Relationship Id="rId479" Type="http://schemas.openxmlformats.org/officeDocument/2006/relationships/hyperlink" Target="https://mirror.enha.kr/wiki/GPU" TargetMode="External"/><Relationship Id="rId686" Type="http://schemas.openxmlformats.org/officeDocument/2006/relationships/hyperlink" Target="https://mirror.enha.kr/wiki/GSM" TargetMode="External"/><Relationship Id="rId36" Type="http://schemas.openxmlformats.org/officeDocument/2006/relationships/hyperlink" Target="https://mirror.enha.kr/wiki/%ED%80%84%EC%BB%B4%20%EC%8A%A4%EB%83%85%EB%93%9C%EB%9E%98%EA%B3%A4" TargetMode="External"/><Relationship Id="rId339" Type="http://schemas.openxmlformats.org/officeDocument/2006/relationships/hyperlink" Target="https://mirror.enha.kr/wiki/%EB%A9%94%EB%AA%A8%EB%A6%AC" TargetMode="External"/><Relationship Id="rId546" Type="http://schemas.openxmlformats.org/officeDocument/2006/relationships/hyperlink" Target="http://rigvedawiki.net/r1/wiki.php/%ED%80%84%EC%BB%B4%20%EC%8A%A4%EB%83%85%EB%93%9C%EB%9E%98%EA%B3%A4?action=edit&amp;section=42" TargetMode="External"/><Relationship Id="rId753" Type="http://schemas.openxmlformats.org/officeDocument/2006/relationships/hyperlink" Target="https://mirror.enha.kr/wiki/GPU" TargetMode="External"/><Relationship Id="rId101" Type="http://schemas.openxmlformats.org/officeDocument/2006/relationships/hyperlink" Target="https://mirror.enha.kr/wiki/GSM" TargetMode="External"/><Relationship Id="rId185" Type="http://schemas.openxmlformats.org/officeDocument/2006/relationships/hyperlink" Target="https://mirror.enha.kr/wiki/ARM%20Cortex-A9" TargetMode="External"/><Relationship Id="rId406" Type="http://schemas.openxmlformats.org/officeDocument/2006/relationships/hyperlink" Target="https://mirror.enha.kr/wiki/WCDMA" TargetMode="External"/><Relationship Id="rId392" Type="http://schemas.openxmlformats.org/officeDocument/2006/relationships/hyperlink" Target="https://mirror.enha.kr/wiki/WCDMA" TargetMode="External"/><Relationship Id="rId613" Type="http://schemas.openxmlformats.org/officeDocument/2006/relationships/hyperlink" Target="https://mirror.enha.kr/wiki/CPU" TargetMode="External"/><Relationship Id="rId697" Type="http://schemas.openxmlformats.org/officeDocument/2006/relationships/hyperlink" Target="https://mirror.enha.kr/wiki/%ED%80%84%EC%BB%B4%20%EC%8A%A4%EB%83%85%EB%93%9C%EB%9E%98%EA%B3%A4" TargetMode="External"/><Relationship Id="rId820" Type="http://schemas.openxmlformats.org/officeDocument/2006/relationships/hyperlink" Target="https://mirror.enha.kr/wiki/%ED%80%84%EC%BB%B4%20%EC%8A%A4%EB%83%85%EB%93%9C%EB%9E%98%EA%B3%A4" TargetMode="External"/><Relationship Id="rId252" Type="http://schemas.openxmlformats.org/officeDocument/2006/relationships/hyperlink" Target="https://mirror.enha.kr/wiki/%ED%80%84%EC%BB%B4%20%EC%8A%A4%EB%83%85%EB%93%9C%EB%9E%98%EA%B3%A4" TargetMode="External"/><Relationship Id="rId47" Type="http://schemas.openxmlformats.org/officeDocument/2006/relationships/hyperlink" Target="https://mirror.enha.kr/wiki/%EC%82%BC%EC%84%B1%EC%A0%84%EC%9E%90" TargetMode="External"/><Relationship Id="rId112" Type="http://schemas.openxmlformats.org/officeDocument/2006/relationships/hyperlink" Target="https://mirror.enha.kr/wiki/GSM" TargetMode="External"/><Relationship Id="rId557" Type="http://schemas.openxmlformats.org/officeDocument/2006/relationships/hyperlink" Target="http://www.phonearena.com/news/Qualcomm-confirms-that-the-600-is-the-other-processor-for-the-Samsung-Galaxy-S-4_id40925" TargetMode="External"/><Relationship Id="rId764" Type="http://schemas.openxmlformats.org/officeDocument/2006/relationships/hyperlink" Target="http://browser.primatelabs.com/geekbench3/search?dir=desc&amp;q=universal5433&amp;sort=multicore_score" TargetMode="External"/><Relationship Id="rId196" Type="http://schemas.openxmlformats.org/officeDocument/2006/relationships/hyperlink" Target="https://mirror.enha.kr/wiki/LTE" TargetMode="External"/><Relationship Id="rId417" Type="http://schemas.openxmlformats.org/officeDocument/2006/relationships/hyperlink" Target="https://mirror.enha.kr/wiki/%ED%80%84%EC%BB%B4%20%EC%8A%A4%EB%83%85%EB%93%9C%EB%9E%98%EA%B3%A4" TargetMode="External"/><Relationship Id="rId624" Type="http://schemas.openxmlformats.org/officeDocument/2006/relationships/hyperlink" Target="https://mirror.enha.kr/wiki/%EB%AF%B8%EB%94%94%EC%96%B4%ED%85%8D" TargetMode="External"/><Relationship Id="rId831" Type="http://schemas.openxmlformats.org/officeDocument/2006/relationships/hyperlink" Target="https://mirror.enha.kr/wiki/LTE" TargetMode="External"/><Relationship Id="rId263" Type="http://schemas.openxmlformats.org/officeDocument/2006/relationships/hyperlink" Target="http://rigvedawiki.net/r1/wiki.php/%ED%80%84%EC%BB%B4%20%EC%8A%A4%EB%83%85%EB%93%9C%EB%9E%98%EA%B3%A4?action=edit&amp;section=18" TargetMode="External"/><Relationship Id="rId470" Type="http://schemas.openxmlformats.org/officeDocument/2006/relationships/hyperlink" Target="https://mirror.enha.kr/wiki/%EB%AA%A8%ED%86%A0%20360" TargetMode="External"/><Relationship Id="rId58" Type="http://schemas.openxmlformats.org/officeDocument/2006/relationships/hyperlink" Target="https://mirror.enha.kr/wiki/OMAP" TargetMode="External"/><Relationship Id="rId123" Type="http://schemas.openxmlformats.org/officeDocument/2006/relationships/hyperlink" Target="https://mirror.enha.kr/wiki/%EB%AF%B8%EB%9D%BC%ED%81%AC%20A" TargetMode="External"/><Relationship Id="rId330" Type="http://schemas.openxmlformats.org/officeDocument/2006/relationships/hyperlink" Target="https://mirror.enha.kr/wiki/%EC%97%91%EC%8A%A4%ED%8E%98%EB%A6%AC%EC%95%84%20SP" TargetMode="External"/><Relationship Id="rId568" Type="http://schemas.openxmlformats.org/officeDocument/2006/relationships/hyperlink" Target="https://mirror.enha.kr/wiki/%ED%80%84%EC%BB%B4%20%EC%8A%A4%EB%83%85%EB%93%9C%EB%9E%98%EA%B3%A4" TargetMode="External"/><Relationship Id="rId775" Type="http://schemas.openxmlformats.org/officeDocument/2006/relationships/hyperlink" Target="https://mirror.enha.kr/wiki/GPU" TargetMode="External"/><Relationship Id="rId428" Type="http://schemas.openxmlformats.org/officeDocument/2006/relationships/hyperlink" Target="http://rigvedawiki.net/r1/wiki.php/%ED%80%84%EC%BB%B4%20%EC%8A%A4%EB%83%85%EB%93%9C%EB%9E%98%EA%B3%A4?action=edit&amp;section=33" TargetMode="External"/><Relationship Id="rId635" Type="http://schemas.openxmlformats.org/officeDocument/2006/relationships/hyperlink" Target="https://mirror.enha.kr/wiki/GPU" TargetMode="External"/><Relationship Id="rId842" Type="http://schemas.openxmlformats.org/officeDocument/2006/relationships/hyperlink" Target="https://mirror.enha.kr/wiki/Qualcomm%20Krait" TargetMode="External"/><Relationship Id="rId274" Type="http://schemas.openxmlformats.org/officeDocument/2006/relationships/hyperlink" Target="https://mirror.enha.kr/wiki/LTE" TargetMode="External"/><Relationship Id="rId481" Type="http://schemas.openxmlformats.org/officeDocument/2006/relationships/hyperlink" Target="https://mirror.enha.kr/wiki/WCDMA" TargetMode="External"/><Relationship Id="rId702" Type="http://schemas.openxmlformats.org/officeDocument/2006/relationships/hyperlink" Target="https://mirror.enha.kr/wiki/WCDMA" TargetMode="External"/><Relationship Id="rId69" Type="http://schemas.openxmlformats.org/officeDocument/2006/relationships/hyperlink" Target="https://mirror.enha.kr/wiki/WCDMA" TargetMode="External"/><Relationship Id="rId134" Type="http://schemas.openxmlformats.org/officeDocument/2006/relationships/hyperlink" Target="https://mirror.enha.kr/wiki/CDMA" TargetMode="External"/><Relationship Id="rId579" Type="http://schemas.openxmlformats.org/officeDocument/2006/relationships/hyperlink" Target="https://mirror.enha.kr/wiki/%EA%B0%A4%EB%9F%AD%EC%8B%9C%20S4" TargetMode="External"/><Relationship Id="rId786" Type="http://schemas.openxmlformats.org/officeDocument/2006/relationships/hyperlink" Target="https://mirror.enha.kr/wiki/%EA%B0%A4%EB%9F%AD%EC%8B%9C%20S4" TargetMode="External"/><Relationship Id="rId341" Type="http://schemas.openxmlformats.org/officeDocument/2006/relationships/hyperlink" Target="https://mirror.enha.kr/wiki/%EC%98%B5%ED%8B%B0%EB%A8%B8%EC%8A%A4%20G" TargetMode="External"/><Relationship Id="rId439" Type="http://schemas.openxmlformats.org/officeDocument/2006/relationships/hyperlink" Target="http://rigvedawiki.net/r1/wiki.php/%ED%80%84%EC%BB%B4%20%EC%8A%A4%EB%83%85%EB%93%9C%EB%9E%98%EA%B3%A4?action=edit&amp;section=35" TargetMode="External"/><Relationship Id="rId646" Type="http://schemas.openxmlformats.org/officeDocument/2006/relationships/hyperlink" Target="https://mirror.enha.kr/wiki/Qualcomm%20Krait" TargetMode="External"/><Relationship Id="rId201" Type="http://schemas.openxmlformats.org/officeDocument/2006/relationships/hyperlink" Target="https://mirror.enha.kr/wiki/%ED%80%84%EC%BB%B4%20%EA%B3%A0%EB%B9%84" TargetMode="External"/><Relationship Id="rId285" Type="http://schemas.openxmlformats.org/officeDocument/2006/relationships/hyperlink" Target="https://mirror.enha.kr/wiki/GPU" TargetMode="External"/><Relationship Id="rId506" Type="http://schemas.openxmlformats.org/officeDocument/2006/relationships/hyperlink" Target="https://mirror.enha.kr/wiki/%ED%80%84%EC%BB%B4%20%EA%B3%A0%EB%B9%84" TargetMode="External"/><Relationship Id="rId853" Type="http://schemas.openxmlformats.org/officeDocument/2006/relationships/hyperlink" Target="https://mirror.enha.kr/wiki/%EC%95%A0%ED%94%8C%EB%A6%AC%EC%BC%80%EC%9D%B4%EC%85%98" TargetMode="External"/><Relationship Id="rId492" Type="http://schemas.openxmlformats.org/officeDocument/2006/relationships/hyperlink" Target="https://mirror.enha.kr/wiki/CPU" TargetMode="External"/><Relationship Id="rId713" Type="http://schemas.openxmlformats.org/officeDocument/2006/relationships/hyperlink" Target="http://rigvedawiki.net/r1/wiki.php/%ED%80%84%EC%BB%B4%20%EC%8A%A4%EB%83%85%EB%93%9C%EB%9E%98%EA%B3%A4?action=edit&amp;section=57" TargetMode="External"/><Relationship Id="rId797" Type="http://schemas.openxmlformats.org/officeDocument/2006/relationships/hyperlink" Target="https://mirror.enha.kr/wiki/%ED%80%84%EC%BB%B4%20%EC%8A%A4%EB%83%85%EB%93%9C%EB%9E%98%EA%B3%A4" TargetMode="External"/><Relationship Id="rId145" Type="http://schemas.openxmlformats.org/officeDocument/2006/relationships/hyperlink" Target="https://mirror.enha.kr/wiki/CPU" TargetMode="External"/><Relationship Id="rId352" Type="http://schemas.openxmlformats.org/officeDocument/2006/relationships/hyperlink" Target="https://mirror.enha.kr/wiki/%EC%97%91%EC%8B%9C%EB%85%B8%EC%8A%A4" TargetMode="External"/><Relationship Id="rId212" Type="http://schemas.openxmlformats.org/officeDocument/2006/relationships/hyperlink" Target="https://mirror.enha.kr/wiki/WCDMA" TargetMode="External"/><Relationship Id="rId657" Type="http://schemas.openxmlformats.org/officeDocument/2006/relationships/hyperlink" Target="https://mirror.enha.kr/wiki/%EA%B0%A4%EB%9F%AD%EC%8B%9C%20S4%20LTE-A" TargetMode="External"/><Relationship Id="rId864" Type="http://schemas.openxmlformats.org/officeDocument/2006/relationships/hyperlink" Target="https://mirror.enha.kr/wiki/CPU" TargetMode="External"/><Relationship Id="rId296" Type="http://schemas.openxmlformats.org/officeDocument/2006/relationships/hyperlink" Target="https://mirror.enha.kr/wiki/%ED%80%84%EC%BB%B4%20%EC%8A%A4%EB%83%85%EB%93%9C%EB%9E%98%EA%B3%A4" TargetMode="External"/><Relationship Id="rId517" Type="http://schemas.openxmlformats.org/officeDocument/2006/relationships/hyperlink" Target="https://mirror.enha.kr/wiki/%EB%A9%94%EB%AA%A8%EB%A6%AC" TargetMode="External"/><Relationship Id="rId724" Type="http://schemas.openxmlformats.org/officeDocument/2006/relationships/hyperlink" Target="https://mirror.enha.kr/wiki/LG%20G3%20Cat.6" TargetMode="External"/><Relationship Id="rId60" Type="http://schemas.openxmlformats.org/officeDocument/2006/relationships/hyperlink" Target="https://mirror.enha.kr/wiki/GPU" TargetMode="External"/><Relationship Id="rId156" Type="http://schemas.openxmlformats.org/officeDocument/2006/relationships/hyperlink" Target="https://mirror.enha.kr/wiki/CPU" TargetMode="External"/><Relationship Id="rId363" Type="http://schemas.openxmlformats.org/officeDocument/2006/relationships/hyperlink" Target="https://mirror.enha.kr/wiki/Qualcomm%20Krait" TargetMode="External"/><Relationship Id="rId570" Type="http://schemas.openxmlformats.org/officeDocument/2006/relationships/hyperlink" Target="https://mirror.enha.kr/wiki/Qualcomm%20Krait" TargetMode="External"/><Relationship Id="rId223" Type="http://schemas.openxmlformats.org/officeDocument/2006/relationships/hyperlink" Target="https://mirror.enha.kr/wiki/%EB%A0%88%EC%9D%B4%EB%8D%94%204G" TargetMode="External"/><Relationship Id="rId430" Type="http://schemas.openxmlformats.org/officeDocument/2006/relationships/hyperlink" Target="https://mirror.enha.kr/wiki/%ED%80%84%EC%BB%B4%20%EC%8A%A4%EB%83%85%EB%93%9C%EB%9E%98%EA%B3%A4" TargetMode="External"/><Relationship Id="rId668" Type="http://schemas.openxmlformats.org/officeDocument/2006/relationships/hyperlink" Target="https://mirror.enha.kr/wiki/%EA%B0%A4%EB%9F%AD%EC%8B%9C%20S4%20LTE-A" TargetMode="External"/><Relationship Id="rId875" Type="http://schemas.openxmlformats.org/officeDocument/2006/relationships/hyperlink" Target="https://mirror.enha.kr/wiki/%EC%95%A0%ED%94%8C%EB%A6%AC%EC%BC%80%EC%9D%B4%EC%85%98" TargetMode="External"/><Relationship Id="rId18" Type="http://schemas.openxmlformats.org/officeDocument/2006/relationships/hyperlink" Target="https://mirror.enha.kr/wiki/CPU" TargetMode="External"/><Relationship Id="rId528" Type="http://schemas.openxmlformats.org/officeDocument/2006/relationships/hyperlink" Target="https://mirror.enha.kr/wiki/CPU" TargetMode="External"/><Relationship Id="rId735" Type="http://schemas.openxmlformats.org/officeDocument/2006/relationships/hyperlink" Target="https://mirror.enha.kr/wiki/%ED%80%84%EC%BB%B4%20%EC%8A%A4%EB%83%85%EB%93%9C%EB%9E%98%EA%B3%A4" TargetMode="External"/><Relationship Id="rId167" Type="http://schemas.openxmlformats.org/officeDocument/2006/relationships/hyperlink" Target="https://mirror.enha.kr/wiki/Qualcomm%20Scorpion" TargetMode="External"/><Relationship Id="rId374" Type="http://schemas.openxmlformats.org/officeDocument/2006/relationships/hyperlink" Target="http://rigvedawiki.net/r1/wiki.php/%ED%80%84%EC%BB%B4%20%EC%8A%A4%EB%83%85%EB%93%9C%EB%9E%98%EA%B3%A4?action=edit&amp;section=27" TargetMode="External"/><Relationship Id="rId581" Type="http://schemas.openxmlformats.org/officeDocument/2006/relationships/hyperlink" Target="https://mirror.enha.kr/wiki/hTC%20Butterfly%20S" TargetMode="External"/><Relationship Id="rId71" Type="http://schemas.openxmlformats.org/officeDocument/2006/relationships/hyperlink" Target="https://mirror.enha.kr/wiki/CDMA" TargetMode="External"/><Relationship Id="rId234" Type="http://schemas.openxmlformats.org/officeDocument/2006/relationships/hyperlink" Target="https://mirror.enha.kr/wiki/%ED%80%84%EC%BB%B4%20%EC%8A%A4%EB%83%85%EB%93%9C%EB%9E%98%EA%B3%A4" TargetMode="External"/><Relationship Id="rId679" Type="http://schemas.openxmlformats.org/officeDocument/2006/relationships/hyperlink" Target="https://mirror.enha.kr/wiki/%ED%80%84%EC%BB%B4%20%EC%8A%A4%EB%83%85%EB%93%9C%EB%9E%98%EA%B3%A4" TargetMode="External"/><Relationship Id="rId802" Type="http://schemas.openxmlformats.org/officeDocument/2006/relationships/hyperlink" Target="https://mirror.enha.kr/wiki/%ED%80%84%EC%BB%B4%20%EC%8A%A4%EB%83%85%EB%93%9C%EB%9E%98%EA%B3%A4" TargetMode="External"/><Relationship Id="rId2" Type="http://schemas.openxmlformats.org/officeDocument/2006/relationships/styles" Target="styles.xml"/><Relationship Id="rId29" Type="http://schemas.openxmlformats.org/officeDocument/2006/relationships/hyperlink" Target="https://mirror.enha.kr/wiki/%ED%80%84%EC%BB%B4%20%EA%B3%A0%EB%B9%84" TargetMode="External"/><Relationship Id="rId441" Type="http://schemas.openxmlformats.org/officeDocument/2006/relationships/hyperlink" Target="https://mirror.enha.kr/wiki/%ED%80%84%EC%BB%B4%20%EC%8A%A4%EB%83%85%EB%93%9C%EB%9E%98%EA%B3%A4" TargetMode="External"/><Relationship Id="rId539" Type="http://schemas.openxmlformats.org/officeDocument/2006/relationships/hyperlink" Target="https://mirror.enha.kr/wiki/ARM%20Cortex-A53" TargetMode="External"/><Relationship Id="rId746" Type="http://schemas.openxmlformats.org/officeDocument/2006/relationships/hyperlink" Target="http://bbs2.ruliweb.daum.net/gaia/do/ruliweb/default/news/3449/read?articleId=1583595&amp;objCate1=&amp;bbsId=G003&amp;searchKey=subjectNcontent&amp;itemGroupId=44&amp;itemId=&amp;sortKey=depth&amp;searchValue=810&amp;platformId=&amp;pageIndex=1" TargetMode="External"/><Relationship Id="rId178" Type="http://schemas.openxmlformats.org/officeDocument/2006/relationships/hyperlink" Target="https://mirror.enha.kr/wiki/%EC%97%98%EC%8A%A4%EB%85%B8" TargetMode="External"/><Relationship Id="rId301" Type="http://schemas.openxmlformats.org/officeDocument/2006/relationships/hyperlink" Target="https://mirror.enha.kr/wiki/WCDMA" TargetMode="External"/><Relationship Id="rId82" Type="http://schemas.openxmlformats.org/officeDocument/2006/relationships/hyperlink" Target="https://mirror.enha.kr/wiki/CPU" TargetMode="External"/><Relationship Id="rId385" Type="http://schemas.openxmlformats.org/officeDocument/2006/relationships/hyperlink" Target="https://mirror.enha.kr/wiki/%EA%B0%A4%EB%9F%AD%EC%8B%9C%20Win" TargetMode="External"/><Relationship Id="rId592" Type="http://schemas.openxmlformats.org/officeDocument/2006/relationships/hyperlink" Target="https://mirror.enha.kr/wiki/CPU" TargetMode="External"/><Relationship Id="rId606" Type="http://schemas.openxmlformats.org/officeDocument/2006/relationships/hyperlink" Target="https://mirror.enha.kr/wiki/%ED%80%84%EC%BB%B4%20%EA%B3%A0%EB%B9%84" TargetMode="External"/><Relationship Id="rId813" Type="http://schemas.openxmlformats.org/officeDocument/2006/relationships/hyperlink" Target="https://mirror.enha.kr/wiki/%ED%8C%AC%ED%83%9D" TargetMode="External"/><Relationship Id="rId245" Type="http://schemas.openxmlformats.org/officeDocument/2006/relationships/hyperlink" Target="http://rigvedawiki.net/r1/wiki.php/%ED%80%84%EC%BB%B4%20%EC%8A%A4%EB%83%85%EB%93%9C%EB%9E%98%EA%B3%A4?action=edit&amp;section=16" TargetMode="External"/><Relationship Id="rId452" Type="http://schemas.openxmlformats.org/officeDocument/2006/relationships/hyperlink" Target="https://mirror.enha.kr/wiki/ARM%20Cortex-A7" TargetMode="External"/><Relationship Id="rId105" Type="http://schemas.openxmlformats.org/officeDocument/2006/relationships/hyperlink" Target="https://mirror.enha.kr/wiki/%ED%80%84%EC%BB%B4%20%EC%8A%A4%EB%83%85%EB%93%9C%EB%9E%98%EA%B3%A4" TargetMode="External"/><Relationship Id="rId312" Type="http://schemas.openxmlformats.org/officeDocument/2006/relationships/hyperlink" Target="https://mirror.enha.kr/wiki/%EB%B2%A0%EA%B0%80%20%EB%A0%88%EC%9D%B4%EC%84%9C%202" TargetMode="External"/><Relationship Id="rId757" Type="http://schemas.openxmlformats.org/officeDocument/2006/relationships/hyperlink" Target="https://mirror.enha.kr/wiki/LG%20G%20Flex%202" TargetMode="External"/><Relationship Id="rId93" Type="http://schemas.openxmlformats.org/officeDocument/2006/relationships/hyperlink" Target="https://mirror.enha.kr/wiki/%ED%80%84%EC%BB%B4%20%EC%8A%A4%EB%83%85%EB%93%9C%EB%9E%98%EA%B3%A4" TargetMode="External"/><Relationship Id="rId189" Type="http://schemas.openxmlformats.org/officeDocument/2006/relationships/hyperlink" Target="https://mirror.enha.kr/wiki/%ED%80%84%EC%BB%B4%20%EC%8A%A4%EB%83%85%EB%93%9C%EB%9E%98%EA%B3%A4" TargetMode="External"/><Relationship Id="rId396" Type="http://schemas.openxmlformats.org/officeDocument/2006/relationships/hyperlink" Target="https://mirror.enha.kr/wiki/CDMA" TargetMode="External"/><Relationship Id="rId617" Type="http://schemas.openxmlformats.org/officeDocument/2006/relationships/hyperlink" Target="https://mirror.enha.kr/wiki/%EB%A9%94%EB%AA%A8%EB%A6%AC" TargetMode="External"/><Relationship Id="rId824" Type="http://schemas.openxmlformats.org/officeDocument/2006/relationships/hyperlink" Target="https://mirror.enha.kr/wiki/%ED%80%84%EC%BB%B4%20%EC%8A%A4%EB%83%85%EB%93%9C%EB%9E%98%EA%B3%A4" TargetMode="External"/><Relationship Id="rId256" Type="http://schemas.openxmlformats.org/officeDocument/2006/relationships/hyperlink" Target="https://mirror.enha.kr/wiki/GPU" TargetMode="External"/><Relationship Id="rId463" Type="http://schemas.openxmlformats.org/officeDocument/2006/relationships/hyperlink" Target="https://mirror.enha.kr/wiki/%EB%AA%A8%ED%86%A0%20G" TargetMode="External"/><Relationship Id="rId670" Type="http://schemas.openxmlformats.org/officeDocument/2006/relationships/hyperlink" Target="https://mirror.enha.kr/wiki/GPU" TargetMode="External"/><Relationship Id="rId116" Type="http://schemas.openxmlformats.org/officeDocument/2006/relationships/hyperlink" Target="https://mirror.enha.kr/wiki/%EC%98%B5%ED%8B%B0%EB%A8%B8%EC%8A%A4%20%EC%9B%90" TargetMode="External"/><Relationship Id="rId323" Type="http://schemas.openxmlformats.org/officeDocument/2006/relationships/hyperlink" Target="https://mirror.enha.kr/wiki/%ED%80%84%EC%BB%B4%20%EC%8A%A4%EB%83%85%EB%93%9C%EB%9E%98%EA%B3%A4" TargetMode="External"/><Relationship Id="rId530" Type="http://schemas.openxmlformats.org/officeDocument/2006/relationships/hyperlink" Target="https://mirror.enha.kr/wiki/%ED%80%84%EC%BB%B4%20%EC%8A%A4%EB%83%85%EB%93%9C%EB%9E%98%EA%B3%A4" TargetMode="External"/><Relationship Id="rId768" Type="http://schemas.openxmlformats.org/officeDocument/2006/relationships/hyperlink" Target="https://mirror.enha.kr/wiki/LG%20G%20Flex%202" TargetMode="External"/><Relationship Id="rId20" Type="http://schemas.openxmlformats.org/officeDocument/2006/relationships/hyperlink" Target="https://mirror.enha.kr/wiki/CPU" TargetMode="External"/><Relationship Id="rId628" Type="http://schemas.openxmlformats.org/officeDocument/2006/relationships/hyperlink" Target="http://rigvedawiki.net/r1/wiki.php/%ED%80%84%EC%BB%B4%20%EC%8A%A4%EB%83%85%EB%93%9C%EB%9E%98%EA%B3%A4?action=edit&amp;section=52" TargetMode="External"/><Relationship Id="rId835" Type="http://schemas.openxmlformats.org/officeDocument/2006/relationships/hyperlink" Target="https://mirror.enha.kr/wiki/%ED%80%84%EC%BB%B4%20%EC%8A%A4%EB%83%85%EB%93%9C%EB%9E%98%EA%B3%A4" TargetMode="External"/><Relationship Id="rId267" Type="http://schemas.openxmlformats.org/officeDocument/2006/relationships/hyperlink" Target="https://mirror.enha.kr/wiki/CPU" TargetMode="External"/><Relationship Id="rId474" Type="http://schemas.openxmlformats.org/officeDocument/2006/relationships/hyperlink" Target="http://rigvedawiki.net/r1/wiki.php/%ED%80%84%EC%BB%B4%20%EC%8A%A4%EB%83%85%EB%93%9C%EB%9E%98%EA%B3%A4?action=edit&amp;section=37" TargetMode="External"/><Relationship Id="rId127" Type="http://schemas.openxmlformats.org/officeDocument/2006/relationships/hyperlink" Target="https://mirror.enha.kr/wiki/CPU" TargetMode="External"/><Relationship Id="rId681" Type="http://schemas.openxmlformats.org/officeDocument/2006/relationships/hyperlink" Target="https://mirror.enha.kr/wiki/CPU" TargetMode="External"/><Relationship Id="rId779" Type="http://schemas.openxmlformats.org/officeDocument/2006/relationships/hyperlink" Target="https://mirror.enha.kr/wiki/%ED%80%84%EC%BB%B4%20%EC%8A%A4%EB%83%85%EB%93%9C%EB%9E%98%EA%B3%A4" TargetMode="External"/><Relationship Id="rId31" Type="http://schemas.openxmlformats.org/officeDocument/2006/relationships/hyperlink" Target="https://mirror.enha.kr/wiki/%ED%80%84%EC%BB%B4%20%EA%B3%A0%EB%B9%84" TargetMode="External"/><Relationship Id="rId334" Type="http://schemas.openxmlformats.org/officeDocument/2006/relationships/hyperlink" Target="https://mirror.enha.kr/wiki/%ED%80%84%EC%BB%B4%20%EC%8A%A4%EB%83%85%EB%93%9C%EB%9E%98%EA%B3%A4" TargetMode="External"/><Relationship Id="rId541" Type="http://schemas.openxmlformats.org/officeDocument/2006/relationships/hyperlink" Target="https://mirror.enha.kr/wiki/%EB%A9%94%EB%AA%A8%EB%A6%AC" TargetMode="External"/><Relationship Id="rId639" Type="http://schemas.openxmlformats.org/officeDocument/2006/relationships/hyperlink" Target="https://mirror.enha.kr/wiki/GPU" TargetMode="External"/><Relationship Id="rId180" Type="http://schemas.openxmlformats.org/officeDocument/2006/relationships/hyperlink" Target="https://mirror.enha.kr/wiki/CPU" TargetMode="External"/><Relationship Id="rId278" Type="http://schemas.openxmlformats.org/officeDocument/2006/relationships/hyperlink" Target="https://mirror.enha.kr/wiki/LTE" TargetMode="External"/><Relationship Id="rId401" Type="http://schemas.openxmlformats.org/officeDocument/2006/relationships/hyperlink" Target="https://mirror.enha.kr/wiki/%ED%80%84%EC%BB%B4%20%EC%8A%A4%EB%83%85%EB%93%9C%EB%9E%98%EA%B3%A4" TargetMode="External"/><Relationship Id="rId846" Type="http://schemas.openxmlformats.org/officeDocument/2006/relationships/hyperlink" Target="https://mirror.enha.kr/wiki/%ED%80%84%EC%BB%B4%20%EC%8A%A4%EB%83%85%EB%93%9C%EB%9E%98%EA%B3%A4" TargetMode="External"/><Relationship Id="rId485" Type="http://schemas.openxmlformats.org/officeDocument/2006/relationships/hyperlink" Target="https://mirror.enha.kr/wiki/CDMA" TargetMode="External"/><Relationship Id="rId692" Type="http://schemas.openxmlformats.org/officeDocument/2006/relationships/hyperlink" Target="https://mirror.enha.kr/wiki/%EC%83%A4%EC%98%A4%EB%AF%B8%20MI%20%EC%8B%9C%EB%A6%AC%EC%A6%88" TargetMode="External"/><Relationship Id="rId706" Type="http://schemas.openxmlformats.org/officeDocument/2006/relationships/hyperlink" Target="https://mirror.enha.kr/wiki/CDMA" TargetMode="External"/><Relationship Id="rId42" Type="http://schemas.openxmlformats.org/officeDocument/2006/relationships/hyperlink" Target="https://mirror.enha.kr/wiki/%ED%80%84%EC%BB%B4%20%EC%8A%A4%EB%83%85%EB%93%9C%EB%9E%98%EA%B3%A4" TargetMode="External"/><Relationship Id="rId138" Type="http://schemas.openxmlformats.org/officeDocument/2006/relationships/hyperlink" Target="https://mirror.enha.kr/wiki/%ED%80%84%EC%BB%B4%20%EC%8A%A4%EB%83%85%EB%93%9C%EB%9E%98%EA%B3%A4" TargetMode="External"/><Relationship Id="rId345" Type="http://schemas.openxmlformats.org/officeDocument/2006/relationships/hyperlink" Target="https://mirror.enha.kr/wiki/%ED%80%84%EC%BB%B4%20%EA%B3%A0%EB%B9%84" TargetMode="External"/><Relationship Id="rId552" Type="http://schemas.openxmlformats.org/officeDocument/2006/relationships/hyperlink" Target="https://mirror.enha.kr/wiki/Qualcomm%20Krait" TargetMode="External"/><Relationship Id="rId191" Type="http://schemas.openxmlformats.org/officeDocument/2006/relationships/hyperlink" Target="https://mirror.enha.kr/wiki/%EA%B0%A4%EB%9F%AD%EC%8B%9C%20%EB%84%A5%EC%84%9C%EC%8A%A4" TargetMode="External"/><Relationship Id="rId205" Type="http://schemas.openxmlformats.org/officeDocument/2006/relationships/hyperlink" Target="https://mirror.enha.kr/wiki/%ED%80%84%EC%BB%B4%20%EC%8A%A4%EB%83%85%EB%93%9C%EB%9E%98%EA%B3%A4" TargetMode="External"/><Relationship Id="rId412" Type="http://schemas.openxmlformats.org/officeDocument/2006/relationships/hyperlink" Target="http://rigvedawiki.net/r1/wiki.php/%ED%80%84%EC%BB%B4%20%EC%8A%A4%EB%83%85%EB%93%9C%EB%9E%98%EA%B3%A4?action=edit&amp;section=30" TargetMode="External"/><Relationship Id="rId857" Type="http://schemas.openxmlformats.org/officeDocument/2006/relationships/hyperlink" Target="https://mirror.enha.kr/wiki/%ED%80%84%EC%BB%B4%20%EC%8A%A4%EB%83%85%EB%93%9C%EB%9E%98%EA%B3%A4" TargetMode="External"/><Relationship Id="rId289" Type="http://schemas.openxmlformats.org/officeDocument/2006/relationships/hyperlink" Target="https://mirror.enha.kr/wiki/WCDMA" TargetMode="External"/><Relationship Id="rId496" Type="http://schemas.openxmlformats.org/officeDocument/2006/relationships/hyperlink" Target="https://mirror.enha.kr/wiki/%ED%80%84%EC%BB%B4%20%EC%8A%A4%EB%83%85%EB%93%9C%EB%9E%98%EA%B3%A4" TargetMode="External"/><Relationship Id="rId717" Type="http://schemas.openxmlformats.org/officeDocument/2006/relationships/hyperlink" Target="https://mirror.enha.kr/wiki/%ED%80%84%EC%BB%B4%20%EC%8A%A4%EB%83%85%EB%93%9C%EB%9E%98%EA%B3%A4" TargetMode="External"/><Relationship Id="rId53" Type="http://schemas.openxmlformats.org/officeDocument/2006/relationships/hyperlink" Target="https://mirror.enha.kr/wiki/Windows%20Mobile" TargetMode="External"/><Relationship Id="rId149" Type="http://schemas.openxmlformats.org/officeDocument/2006/relationships/hyperlink" Target="https://mirror.enha.kr/wiki/GSM" TargetMode="External"/><Relationship Id="rId356" Type="http://schemas.openxmlformats.org/officeDocument/2006/relationships/hyperlink" Target="https://mirror.enha.kr/wiki/%EC%8A%A4%EB%A7%88%ED%8A%B8%ED%8F%B0" TargetMode="External"/><Relationship Id="rId563" Type="http://schemas.openxmlformats.org/officeDocument/2006/relationships/hyperlink" Target="https://mirror.enha.kr/wiki/GPU" TargetMode="External"/><Relationship Id="rId770" Type="http://schemas.openxmlformats.org/officeDocument/2006/relationships/hyperlink" Target="https://mirror.enha.kr/wiki/%EC%97%91%EC%8B%9C%EB%85%B8%EC%8A%A4" TargetMode="External"/><Relationship Id="rId216" Type="http://schemas.openxmlformats.org/officeDocument/2006/relationships/hyperlink" Target="https://mirror.enha.kr/wiki/%EA%B0%A4%EB%9F%AD%EC%8B%9C%20%EB%85%B8%ED%8A%B8" TargetMode="External"/><Relationship Id="rId423" Type="http://schemas.openxmlformats.org/officeDocument/2006/relationships/hyperlink" Target="https://mirror.enha.kr/wiki/GSM" TargetMode="External"/><Relationship Id="rId868" Type="http://schemas.openxmlformats.org/officeDocument/2006/relationships/hyperlink" Target="https://mirror.enha.kr/wiki/ARM%20Mali" TargetMode="External"/><Relationship Id="rId630" Type="http://schemas.openxmlformats.org/officeDocument/2006/relationships/hyperlink" Target="https://mirror.enha.kr/wiki/%ED%80%84%EC%BB%B4%20%EC%8A%A4%EB%83%85%EB%93%9C%EB%9E%98%EA%B3%A4" TargetMode="External"/><Relationship Id="rId728" Type="http://schemas.openxmlformats.org/officeDocument/2006/relationships/hyperlink" Target="https://mirror.enha.kr/wiki/%ED%80%84%EC%BB%B4%20%EC%8A%A4%EB%83%85%EB%93%9C%EB%9E%98%EA%B3%A4" TargetMode="External"/><Relationship Id="rId64" Type="http://schemas.openxmlformats.org/officeDocument/2006/relationships/hyperlink" Target="https://mirror.enha.kr/wiki/CPU" TargetMode="External"/><Relationship Id="rId367" Type="http://schemas.openxmlformats.org/officeDocument/2006/relationships/hyperlink" Target="https://mirror.enha.kr/wiki/%ED%80%84%EC%BB%B4%20%EC%8A%A4%EB%83%85%EB%93%9C%EB%9E%98%EA%B3%A4" TargetMode="External"/><Relationship Id="rId574" Type="http://schemas.openxmlformats.org/officeDocument/2006/relationships/hyperlink" Target="https://mirror.enha.kr/wiki/%EC%98%B5%ED%8B%B0%EB%A8%B8%EC%8A%A4%20G%20Pro" TargetMode="External"/><Relationship Id="rId227" Type="http://schemas.openxmlformats.org/officeDocument/2006/relationships/hyperlink" Target="https://mirror.enha.kr/wiki/%ED%80%84%EC%BB%B4%20%EA%B3%A0%EB%B9%84" TargetMode="External"/><Relationship Id="rId781" Type="http://schemas.openxmlformats.org/officeDocument/2006/relationships/hyperlink" Target="https://mirror.enha.kr/wiki/CELL-Broadband%20Engine" TargetMode="External"/><Relationship Id="rId879" Type="http://schemas.openxmlformats.org/officeDocument/2006/relationships/image" Target="media/image2.jpg"/><Relationship Id="rId434" Type="http://schemas.openxmlformats.org/officeDocument/2006/relationships/hyperlink" Target="https://mirror.enha.kr/wiki/%EB%A9%94%EB%AA%A8%EB%A6%AC" TargetMode="External"/><Relationship Id="rId641" Type="http://schemas.openxmlformats.org/officeDocument/2006/relationships/hyperlink" Target="http://www.anandtech.com/show/7082/snapdragon-800-msm8974-performance-preview-qualcomm-mobile-development-tablet/4" TargetMode="External"/><Relationship Id="rId739" Type="http://schemas.openxmlformats.org/officeDocument/2006/relationships/hyperlink" Target="https://mirror.enha.kr/wiki/GPU" TargetMode="External"/><Relationship Id="rId280" Type="http://schemas.openxmlformats.org/officeDocument/2006/relationships/hyperlink" Target="http://rigvedawiki.net/r1/wiki.php/%ED%80%84%EC%BB%B4%20%EC%8A%A4%EB%83%85%EB%93%9C%EB%9E%98%EA%B3%A4?action=edit&amp;section=19" TargetMode="External"/><Relationship Id="rId501" Type="http://schemas.openxmlformats.org/officeDocument/2006/relationships/hyperlink" Target="https://mirror.enha.kr/wiki/WCDMA" TargetMode="External"/><Relationship Id="rId75" Type="http://schemas.openxmlformats.org/officeDocument/2006/relationships/hyperlink" Target="https://mirror.enha.kr/wiki/%EC%98%B5%ED%8B%B0%EB%A8%B8%EC%8A%A4%20Z" TargetMode="External"/><Relationship Id="rId140" Type="http://schemas.openxmlformats.org/officeDocument/2006/relationships/hyperlink" Target="https://mirror.enha.kr/wiki/GPU" TargetMode="External"/><Relationship Id="rId378" Type="http://schemas.openxmlformats.org/officeDocument/2006/relationships/hyperlink" Target="https://mirror.enha.kr/wiki/ARM%20Cortex-A5" TargetMode="External"/><Relationship Id="rId585" Type="http://schemas.openxmlformats.org/officeDocument/2006/relationships/hyperlink" Target="https://mirror.enha.kr/wiki/%EA%B7%B8%EB%9F%B0%20%EA%B1%B0%20%EC%97%86%EB%8B%A4" TargetMode="External"/><Relationship Id="rId792" Type="http://schemas.openxmlformats.org/officeDocument/2006/relationships/hyperlink" Target="https://mirror.enha.kr/wiki/%ED%80%84%EC%BB%B4%20%EC%8A%A4%EB%83%85%EB%93%9C%EB%9E%98%EA%B3%A4" TargetMode="External"/><Relationship Id="rId806" Type="http://schemas.openxmlformats.org/officeDocument/2006/relationships/hyperlink" Target="https://mirror.enha.kr/wiki/OMAP" TargetMode="External"/><Relationship Id="rId6" Type="http://schemas.openxmlformats.org/officeDocument/2006/relationships/hyperlink" Target="https://mirror.enha.kr/wiki/CDMA" TargetMode="External"/><Relationship Id="rId238" Type="http://schemas.openxmlformats.org/officeDocument/2006/relationships/hyperlink" Target="https://mirror.enha.kr/wiki/Qualcomm%20Krait" TargetMode="External"/><Relationship Id="rId445" Type="http://schemas.openxmlformats.org/officeDocument/2006/relationships/hyperlink" Target="https://mirror.enha.kr/wiki/Qualcomm%20Krait" TargetMode="External"/><Relationship Id="rId652" Type="http://schemas.openxmlformats.org/officeDocument/2006/relationships/hyperlink" Target="https://mirror.enha.kr/wiki/WCDMA" TargetMode="External"/><Relationship Id="rId291" Type="http://schemas.openxmlformats.org/officeDocument/2006/relationships/hyperlink" Target="https://mirror.enha.kr/wiki/CDMA" TargetMode="External"/><Relationship Id="rId305" Type="http://schemas.openxmlformats.org/officeDocument/2006/relationships/hyperlink" Target="https://mirror.enha.kr/wiki/GSM" TargetMode="External"/><Relationship Id="rId512" Type="http://schemas.openxmlformats.org/officeDocument/2006/relationships/hyperlink" Target="https://mirror.enha.kr/wiki/%ED%80%84%EC%BB%B4%20%EC%8A%A4%EB%83%85%EB%93%9C%EB%9E%98%EA%B3%A4" TargetMode="External"/><Relationship Id="rId86" Type="http://schemas.openxmlformats.org/officeDocument/2006/relationships/hyperlink" Target="https://mirror.enha.kr/wiki/GSM" TargetMode="External"/><Relationship Id="rId151" Type="http://schemas.openxmlformats.org/officeDocument/2006/relationships/hyperlink" Target="https://mirror.enha.kr/wiki/GSM" TargetMode="External"/><Relationship Id="rId389" Type="http://schemas.openxmlformats.org/officeDocument/2006/relationships/hyperlink" Target="https://mirror.enha.kr/wiki/CPU" TargetMode="External"/><Relationship Id="rId596" Type="http://schemas.openxmlformats.org/officeDocument/2006/relationships/hyperlink" Target="http://rigvedawiki.net/r1/wiki.php/%ED%80%84%EC%BB%B4%20%EC%8A%A4%EB%83%85%EB%93%9C%EB%9E%98%EA%B3%A4?action=edit&amp;section=47" TargetMode="External"/><Relationship Id="rId817" Type="http://schemas.openxmlformats.org/officeDocument/2006/relationships/hyperlink" Target="https://mirror.enha.kr/wiki/%ED%80%84%EC%BB%B4%20%EC%8A%A4%EB%83%85%EB%93%9C%EB%9E%98%EA%B3%A4" TargetMode="External"/><Relationship Id="rId249" Type="http://schemas.openxmlformats.org/officeDocument/2006/relationships/hyperlink" Target="https://mirror.enha.kr/wiki/ARM%20Cortex-A5" TargetMode="External"/><Relationship Id="rId456" Type="http://schemas.openxmlformats.org/officeDocument/2006/relationships/hyperlink" Target="https://mirror.enha.kr/wiki/GSM" TargetMode="External"/><Relationship Id="rId663" Type="http://schemas.openxmlformats.org/officeDocument/2006/relationships/hyperlink" Target="https://mirror.enha.kr/wiki/%EC%BA%90%EB%A6%AC%EC%96%B4%20%EC%96%B4%EA%B7%B8%EB%A6%AC%EA%B2%8C%EC%9D%B4%EC%85%98" TargetMode="External"/><Relationship Id="rId870" Type="http://schemas.openxmlformats.org/officeDocument/2006/relationships/hyperlink" Target="https://mirror.enha.kr/wiki/%ED%80%84%EC%BB%B4%20%EC%8A%A4%EB%83%85%EB%93%9C%EB%9E%98%EA%B3%A4" TargetMode="External"/><Relationship Id="rId13" Type="http://schemas.openxmlformats.org/officeDocument/2006/relationships/hyperlink" Target="https://mirror.enha.kr/wiki/%EC%97%94%EB%B9%84%EB%94%94%EC%95%84" TargetMode="External"/><Relationship Id="rId109" Type="http://schemas.openxmlformats.org/officeDocument/2006/relationships/hyperlink" Target="https://mirror.enha.kr/wiki/WCDMA" TargetMode="External"/><Relationship Id="rId316" Type="http://schemas.openxmlformats.org/officeDocument/2006/relationships/hyperlink" Target="https://mirror.enha.kr/wiki/%ED%80%84%EC%BB%B4%20%EC%8A%A4%EB%83%85%EB%93%9C%EB%9E%98%EA%B3%A4" TargetMode="External"/><Relationship Id="rId523" Type="http://schemas.openxmlformats.org/officeDocument/2006/relationships/hyperlink" Target="https://mirror.enha.kr/wiki/%ED%80%84%EC%BB%B4%20%EA%B3%A0%EB%B9%84" TargetMode="External"/><Relationship Id="rId97" Type="http://schemas.openxmlformats.org/officeDocument/2006/relationships/hyperlink" Target="https://mirror.enha.kr/wiki/GPU" TargetMode="External"/><Relationship Id="rId730" Type="http://schemas.openxmlformats.org/officeDocument/2006/relationships/hyperlink" Target="http://rigvedawiki.net/r1/wiki.php/%ED%80%84%EC%BB%B4%20%EC%8A%A4%EB%83%85%EB%93%9C%EB%9E%98%EA%B3%A4?action=edit&amp;section=59" TargetMode="External"/><Relationship Id="rId828" Type="http://schemas.openxmlformats.org/officeDocument/2006/relationships/hyperlink" Target="https://mirror.enha.kr/wiki/%ED%80%84%EC%BB%B4%20%EC%8A%A4%EB%83%85%EB%93%9C%EB%9E%98%EA%B3%A4" TargetMode="External"/><Relationship Id="rId162" Type="http://schemas.openxmlformats.org/officeDocument/2006/relationships/hyperlink" Target="https://mirror.enha.kr/wiki/GSM" TargetMode="External"/><Relationship Id="rId467" Type="http://schemas.openxmlformats.org/officeDocument/2006/relationships/hyperlink" Target="https://mirror.enha.kr/wiki/LTE" TargetMode="External"/><Relationship Id="rId674" Type="http://schemas.openxmlformats.org/officeDocument/2006/relationships/hyperlink" Target="https://mirror.enha.kr/wiki/%ED%80%84%EC%BB%B4%20%EC%8A%A4%EB%83%85%EB%93%9C%EB%9E%98%EA%B3%A4" TargetMode="External"/><Relationship Id="rId881" Type="http://schemas.openxmlformats.org/officeDocument/2006/relationships/theme" Target="theme/theme1.xml"/><Relationship Id="rId24" Type="http://schemas.openxmlformats.org/officeDocument/2006/relationships/hyperlink" Target="https://mirror.enha.kr/wiki/%ED%80%84%EC%BB%B4%20%EC%8A%A4%EB%83%85%EB%93%9C%EB%9E%98%EA%B3%A4" TargetMode="External"/><Relationship Id="rId327" Type="http://schemas.openxmlformats.org/officeDocument/2006/relationships/hyperlink" Target="https://mirror.enha.kr/wiki/GPU" TargetMode="External"/><Relationship Id="rId534" Type="http://schemas.openxmlformats.org/officeDocument/2006/relationships/hyperlink" Target="https://mirror.enha.kr/wiki/GPU" TargetMode="External"/><Relationship Id="rId741" Type="http://schemas.openxmlformats.org/officeDocument/2006/relationships/hyperlink" Target="https://mirror.enha.kr/wiki/%ED%80%84%EC%BB%B4%20%EA%B3%A0%EB%B9%84" TargetMode="External"/><Relationship Id="rId839" Type="http://schemas.openxmlformats.org/officeDocument/2006/relationships/hyperlink" Target="https://mirror.enha.kr/wiki/%EB%84%A5%EC%84%9C%EC%8A%A4%207/2%EC%84%B8%EB%8C%80" TargetMode="External"/><Relationship Id="rId173" Type="http://schemas.openxmlformats.org/officeDocument/2006/relationships/hyperlink" Target="https://mirror.enha.kr/wiki/%ED%80%84%EC%BB%B4%20%EC%8A%A4%EB%83%85%EB%93%9C%EB%9E%98%EA%B3%A4" TargetMode="External"/><Relationship Id="rId380" Type="http://schemas.openxmlformats.org/officeDocument/2006/relationships/hyperlink" Target="https://mirror.enha.kr/wiki/WCDMA" TargetMode="External"/><Relationship Id="rId601" Type="http://schemas.openxmlformats.org/officeDocument/2006/relationships/hyperlink" Target="https://mirror.enha.kr/wiki/%ED%80%84%EC%BB%B4%20%EC%8A%A4%EB%83%85%EB%93%9C%EB%9E%98%EA%B3%A4" TargetMode="External"/><Relationship Id="rId240" Type="http://schemas.openxmlformats.org/officeDocument/2006/relationships/hyperlink" Target="https://mirror.enha.kr/wiki/TSMC" TargetMode="External"/><Relationship Id="rId478" Type="http://schemas.openxmlformats.org/officeDocument/2006/relationships/hyperlink" Target="https://mirror.enha.kr/wiki/ARM%20Cortex-A7" TargetMode="External"/><Relationship Id="rId685" Type="http://schemas.openxmlformats.org/officeDocument/2006/relationships/hyperlink" Target="https://mirror.enha.kr/wiki/WCDMA" TargetMode="External"/><Relationship Id="rId35" Type="http://schemas.openxmlformats.org/officeDocument/2006/relationships/hyperlink" Target="https://mirror.enha.kr/wiki/%ED%80%84%EC%BB%B4%20%EA%B3%A0%EB%B9%84" TargetMode="External"/><Relationship Id="rId100" Type="http://schemas.openxmlformats.org/officeDocument/2006/relationships/hyperlink" Target="https://mirror.enha.kr/wiki/WCDMA" TargetMode="External"/><Relationship Id="rId338" Type="http://schemas.openxmlformats.org/officeDocument/2006/relationships/hyperlink" Target="https://mirror.enha.kr/wiki/GPU" TargetMode="External"/><Relationship Id="rId545" Type="http://schemas.openxmlformats.org/officeDocument/2006/relationships/hyperlink" Target="https://mirror.enha.kr/wiki/%EA%B0%A4%EB%9F%AD%EC%8B%9C%20A5" TargetMode="External"/><Relationship Id="rId752" Type="http://schemas.openxmlformats.org/officeDocument/2006/relationships/hyperlink" Target="https://mirror.enha.kr/wiki/ARM%20Cortex-A53" TargetMode="External"/><Relationship Id="rId184" Type="http://schemas.openxmlformats.org/officeDocument/2006/relationships/hyperlink" Target="https://mirror.enha.kr/wiki/Qualcomm%20Scorpion" TargetMode="External"/><Relationship Id="rId391" Type="http://schemas.openxmlformats.org/officeDocument/2006/relationships/hyperlink" Target="https://mirror.enha.kr/wiki/GPU" TargetMode="External"/><Relationship Id="rId405" Type="http://schemas.openxmlformats.org/officeDocument/2006/relationships/hyperlink" Target="https://mirror.enha.kr/wiki/GPU" TargetMode="External"/><Relationship Id="rId612" Type="http://schemas.openxmlformats.org/officeDocument/2006/relationships/hyperlink" Target="https://mirror.enha.kr/wiki/%ED%80%84%EC%BB%B4%20%EC%8A%A4%EB%83%85%EB%93%9C%EB%9E%98%EA%B3%A4" TargetMode="External"/><Relationship Id="rId251" Type="http://schemas.openxmlformats.org/officeDocument/2006/relationships/hyperlink" Target="http://rigvedawiki.net/r1/wiki.php/%ED%80%84%EC%BB%B4%20%EC%8A%A4%EB%83%85%EB%93%9C%EB%9E%98%EA%B3%A4?action=edit&amp;section=17" TargetMode="External"/><Relationship Id="rId489" Type="http://schemas.openxmlformats.org/officeDocument/2006/relationships/hyperlink" Target="https://mirror.enha.kr/wiki/%EC%97%91%EC%8A%A4%ED%8E%98%EB%A6%AC%EC%95%84%20T3" TargetMode="External"/><Relationship Id="rId696" Type="http://schemas.openxmlformats.org/officeDocument/2006/relationships/hyperlink" Target="https://mirror.enha.kr/wiki/%ED%80%84%EC%BB%B4%20%EC%8A%A4%EB%83%85%EB%93%9C%EB%9E%98%EA%B3%A4" TargetMode="External"/><Relationship Id="rId46" Type="http://schemas.openxmlformats.org/officeDocument/2006/relationships/hyperlink" Target="https://mirror.enha.kr/wiki/%ED%80%84%EC%BB%B4%20%EC%8A%A4%EB%83%85%EB%93%9C%EB%9E%98%EA%B3%A4" TargetMode="External"/><Relationship Id="rId349" Type="http://schemas.openxmlformats.org/officeDocument/2006/relationships/hyperlink" Target="https://mirror.enha.kr/wiki/%EB%B2%A0%EA%B0%80%20R3" TargetMode="External"/><Relationship Id="rId556" Type="http://schemas.openxmlformats.org/officeDocument/2006/relationships/hyperlink" Target="https://mirror.enha.kr/wiki/%EA%B0%A4%EB%9F%AD%EC%8B%9C%20S4" TargetMode="External"/><Relationship Id="rId763" Type="http://schemas.openxmlformats.org/officeDocument/2006/relationships/hyperlink" Target="https://mirror.enha.kr/wiki/%ED%80%84%EC%BB%B4%20%EC%8A%A4%EB%83%85%EB%93%9C%EB%9E%98%EA%B3%A4" TargetMode="External"/><Relationship Id="rId111" Type="http://schemas.openxmlformats.org/officeDocument/2006/relationships/hyperlink" Target="https://mirror.enha.kr/wiki/WCDMA" TargetMode="External"/><Relationship Id="rId195" Type="http://schemas.openxmlformats.org/officeDocument/2006/relationships/hyperlink" Target="https://mirror.enha.kr/wiki/%ED%80%84%EC%BB%B4%20%EA%B3%A0%EB%B9%84" TargetMode="External"/><Relationship Id="rId209" Type="http://schemas.openxmlformats.org/officeDocument/2006/relationships/hyperlink" Target="https://mirror.enha.kr/wiki/GPU" TargetMode="External"/><Relationship Id="rId416" Type="http://schemas.openxmlformats.org/officeDocument/2006/relationships/hyperlink" Target="https://mirror.enha.kr/wiki/%ED%80%84%EC%BB%B4%20%EC%8A%A4%EB%83%85%EB%93%9C%EB%9E%98%EA%B3%A4" TargetMode="External"/><Relationship Id="rId623" Type="http://schemas.openxmlformats.org/officeDocument/2006/relationships/hyperlink" Target="https://mirror.enha.kr/wiki/ARM%20Cortex-A53" TargetMode="External"/><Relationship Id="rId830" Type="http://schemas.openxmlformats.org/officeDocument/2006/relationships/hyperlink" Target="https://mirror.enha.kr/wiki/OMAP" TargetMode="External"/><Relationship Id="rId15" Type="http://schemas.openxmlformats.org/officeDocument/2006/relationships/hyperlink" Target="https://mirror.enha.kr/wiki/%EC%82%BC%EC%84%B1%EC%A0%84%EC%9E%90" TargetMode="External"/><Relationship Id="rId57" Type="http://schemas.openxmlformats.org/officeDocument/2006/relationships/hyperlink" Target="https://mirror.enha.kr/wiki/%EC%97%91%EC%8B%9C%EB%85%B8%EC%8A%A4" TargetMode="External"/><Relationship Id="rId262" Type="http://schemas.openxmlformats.org/officeDocument/2006/relationships/hyperlink" Target="https://mirror.enha.kr/wiki/%EB%85%B8%ED%82%A4%EC%95%84%20X%20%EC%8B%9C%EB%A6%AC%EC%A6%88" TargetMode="External"/><Relationship Id="rId318" Type="http://schemas.openxmlformats.org/officeDocument/2006/relationships/hyperlink" Target="https://mirror.enha.kr/wiki/Qualcomm%20Krait" TargetMode="External"/><Relationship Id="rId525" Type="http://schemas.openxmlformats.org/officeDocument/2006/relationships/hyperlink" Target="https://mirror.enha.kr/wiki/%EA%B0%A4%EB%9F%AD%EC%8B%9C%20%EB%A9%94%EA%B0%80%206.3" TargetMode="External"/><Relationship Id="rId567" Type="http://schemas.openxmlformats.org/officeDocument/2006/relationships/hyperlink" Target="https://mirror.enha.kr/wiki/%ED%80%84%EC%BB%B4%20%EC%8A%A4%EB%83%85%EB%93%9C%EB%9E%98%EA%B3%A4" TargetMode="External"/><Relationship Id="rId732" Type="http://schemas.openxmlformats.org/officeDocument/2006/relationships/hyperlink" Target="https://mirror.enha.kr/wiki/%ED%80%84%EC%BB%B4%20%EC%8A%A4%EB%83%85%EB%93%9C%EB%9E%98%EA%B3%A4" TargetMode="External"/><Relationship Id="rId99" Type="http://schemas.openxmlformats.org/officeDocument/2006/relationships/hyperlink" Target="https://mirror.enha.kr/wiki/GSM" TargetMode="External"/><Relationship Id="rId122" Type="http://schemas.openxmlformats.org/officeDocument/2006/relationships/hyperlink" Target="https://mirror.enha.kr/wiki/%EB%AF%B8%EB%9D%BC%ED%81%AC" TargetMode="External"/><Relationship Id="rId164" Type="http://schemas.openxmlformats.org/officeDocument/2006/relationships/hyperlink" Target="https://mirror.enha.kr/wiki/%EB%94%94%EC%9E%90%EC%9D%B4%EC%96%B4%20HD" TargetMode="External"/><Relationship Id="rId371" Type="http://schemas.openxmlformats.org/officeDocument/2006/relationships/hyperlink" Target="https://mirror.enha.kr/wiki/%ED%80%84%EC%BB%B4%20%EC%8A%A4%EB%83%85%EB%93%9C%EB%9E%98%EA%B3%A4" TargetMode="External"/><Relationship Id="rId774" Type="http://schemas.openxmlformats.org/officeDocument/2006/relationships/hyperlink" Target="https://mirror.enha.kr/wiki/%ED%80%84%EC%BB%B4%20%EC%8A%A4%EB%83%85%EB%93%9C%EB%9E%98%EA%B3%A4" TargetMode="External"/><Relationship Id="rId427" Type="http://schemas.openxmlformats.org/officeDocument/2006/relationships/hyperlink" Target="https://mirror.enha.kr/wiki/%ED%80%84%EC%BB%B4%20%EC%8A%A4%EB%83%85%EB%93%9C%EB%9E%98%EA%B3%A4" TargetMode="External"/><Relationship Id="rId469" Type="http://schemas.openxmlformats.org/officeDocument/2006/relationships/hyperlink" Target="https://mirror.enha.kr/wiki/%EB%AF%B8%EB%94%94%EC%96%B4%ED%85%8D" TargetMode="External"/><Relationship Id="rId634" Type="http://schemas.openxmlformats.org/officeDocument/2006/relationships/hyperlink" Target="https://mirror.enha.kr/wiki/%ED%80%84%EC%BB%B4%20%EC%8A%A4%EB%83%85%EB%93%9C%EB%9E%98%EA%B3%A4" TargetMode="External"/><Relationship Id="rId676" Type="http://schemas.openxmlformats.org/officeDocument/2006/relationships/hyperlink" Target="https://mirror.enha.kr/wiki/%ED%80%84%EC%BB%B4%20%EC%8A%A4%EB%83%85%EB%93%9C%EB%9E%98%EA%B3%A4" TargetMode="External"/><Relationship Id="rId841" Type="http://schemas.openxmlformats.org/officeDocument/2006/relationships/hyperlink" Target="https://mirror.enha.kr/wiki/%ED%80%84%EC%BB%B4%20%EC%8A%A4%EB%83%85%EB%93%9C%EB%9E%98%EA%B3%A4" TargetMode="External"/><Relationship Id="rId26" Type="http://schemas.openxmlformats.org/officeDocument/2006/relationships/hyperlink" Target="https://mirror.enha.kr/wiki/%ED%80%84%EC%BB%B4%20%EA%B3%A0%EB%B9%84" TargetMode="External"/><Relationship Id="rId231" Type="http://schemas.openxmlformats.org/officeDocument/2006/relationships/hyperlink" Target="https://mirror.enha.kr/wiki/%EB%A0%88%EC%9D%B4%EB%8D%94%204G" TargetMode="External"/><Relationship Id="rId273" Type="http://schemas.openxmlformats.org/officeDocument/2006/relationships/hyperlink" Target="https://mirror.enha.kr/wiki/%EA%B0%A4%EB%9F%AD%EC%8B%9C%20S%20III" TargetMode="External"/><Relationship Id="rId329" Type="http://schemas.openxmlformats.org/officeDocument/2006/relationships/hyperlink" Target="https://mirror.enha.kr/wiki/%ED%80%84%EC%BB%B4%20%EA%B3%A0%EB%B9%84" TargetMode="External"/><Relationship Id="rId480" Type="http://schemas.openxmlformats.org/officeDocument/2006/relationships/hyperlink" Target="https://mirror.enha.kr/wiki/%EB%A9%94%EB%AA%A8%EB%A6%AC" TargetMode="External"/><Relationship Id="rId536" Type="http://schemas.openxmlformats.org/officeDocument/2006/relationships/hyperlink" Target="https://mirror.enha.kr/wiki/%ED%80%84%EC%BB%B4%20%EC%8A%A4%EB%83%85%EB%93%9C%EB%9E%98%EA%B3%A4" TargetMode="External"/><Relationship Id="rId701" Type="http://schemas.openxmlformats.org/officeDocument/2006/relationships/hyperlink" Target="https://mirror.enha.kr/wiki/%EB%A9%94%EB%AA%A8%EB%A6%AC" TargetMode="External"/><Relationship Id="rId68" Type="http://schemas.openxmlformats.org/officeDocument/2006/relationships/hyperlink" Target="https://mirror.enha.kr/wiki/GSM" TargetMode="External"/><Relationship Id="rId133" Type="http://schemas.openxmlformats.org/officeDocument/2006/relationships/hyperlink" Target="https://mirror.enha.kr/wiki/GSM" TargetMode="External"/><Relationship Id="rId175" Type="http://schemas.openxmlformats.org/officeDocument/2006/relationships/hyperlink" Target="https://mirror.enha.kr/wiki/%ED%80%84%EC%BB%B4%20%EC%8A%A4%EB%83%85%EB%93%9C%EB%9E%98%EA%B3%A4" TargetMode="External"/><Relationship Id="rId340" Type="http://schemas.openxmlformats.org/officeDocument/2006/relationships/hyperlink" Target="https://mirror.enha.kr/wiki/%EB%84%A5%EC%84%9C%EC%8A%A4%204" TargetMode="External"/><Relationship Id="rId578" Type="http://schemas.openxmlformats.org/officeDocument/2006/relationships/hyperlink" Target="https://mirror.enha.kr/wiki/%EB%B2%A0%EA%B0%80%20%EC%95%84%EC%9D%B4%EC%96%B8" TargetMode="External"/><Relationship Id="rId743" Type="http://schemas.openxmlformats.org/officeDocument/2006/relationships/hyperlink" Target="https://mirror.enha.kr/wiki/%ED%80%84%EC%BB%B4%20%EC%8A%A4%EB%83%85%EB%93%9C%EB%9E%98%EA%B3%A4" TargetMode="External"/><Relationship Id="rId785" Type="http://schemas.openxmlformats.org/officeDocument/2006/relationships/hyperlink" Target="https://mirror.enha.kr/wiki/%ED%94%8C%EB%A0%88%EC%9D%B4%EC%8A%A4%ED%85%8C%EC%9D%B4%EC%85%98%203" TargetMode="External"/><Relationship Id="rId200" Type="http://schemas.openxmlformats.org/officeDocument/2006/relationships/hyperlink" Target="https://mirror.enha.kr/wiki/LTE" TargetMode="External"/><Relationship Id="rId382" Type="http://schemas.openxmlformats.org/officeDocument/2006/relationships/hyperlink" Target="https://mirror.enha.kr/wiki/WCDMA" TargetMode="External"/><Relationship Id="rId438" Type="http://schemas.openxmlformats.org/officeDocument/2006/relationships/hyperlink" Target="https://mirror.enha.kr/wiki/%ED%80%84%EC%BB%B4%20%EC%8A%A4%EB%83%85%EB%93%9C%EB%9E%98%EA%B3%A4" TargetMode="External"/><Relationship Id="rId603" Type="http://schemas.openxmlformats.org/officeDocument/2006/relationships/hyperlink" Target="https://mirror.enha.kr/wiki/ARM%20Cortex-A53" TargetMode="External"/><Relationship Id="rId645" Type="http://schemas.openxmlformats.org/officeDocument/2006/relationships/hyperlink" Target="https://mirror.enha.kr/wiki/CPU" TargetMode="External"/><Relationship Id="rId687" Type="http://schemas.openxmlformats.org/officeDocument/2006/relationships/hyperlink" Target="https://mirror.enha.kr/wiki/WCDMA" TargetMode="External"/><Relationship Id="rId810" Type="http://schemas.openxmlformats.org/officeDocument/2006/relationships/hyperlink" Target="https://mirror.enha.kr/wiki/%ED%80%84%EC%BB%B4%20%EC%8A%A4%EB%83%85%EB%93%9C%EB%9E%98%EA%B3%A4" TargetMode="External"/><Relationship Id="rId852" Type="http://schemas.openxmlformats.org/officeDocument/2006/relationships/hyperlink" Target="https://mirror.enha.kr/wiki/%ED%80%84%EC%BB%B4%20%EC%8A%A4%EB%83%85%EB%93%9C%EB%9E%98%EA%B3%A4" TargetMode="External"/><Relationship Id="rId242" Type="http://schemas.openxmlformats.org/officeDocument/2006/relationships/hyperlink" Target="https://mirror.enha.kr/wiki/%EC%8A%A4%EB%A7%88%ED%8A%B8%ED%8F%B0" TargetMode="External"/><Relationship Id="rId284" Type="http://schemas.openxmlformats.org/officeDocument/2006/relationships/hyperlink" Target="https://mirror.enha.kr/wiki/Qualcomm%20Krait" TargetMode="External"/><Relationship Id="rId491" Type="http://schemas.openxmlformats.org/officeDocument/2006/relationships/hyperlink" Target="https://mirror.enha.kr/wiki/CPU" TargetMode="External"/><Relationship Id="rId505" Type="http://schemas.openxmlformats.org/officeDocument/2006/relationships/hyperlink" Target="https://mirror.enha.kr/wiki/CDMA" TargetMode="External"/><Relationship Id="rId712" Type="http://schemas.openxmlformats.org/officeDocument/2006/relationships/hyperlink" Target="https://mirror.enha.kr/wiki/CPU" TargetMode="External"/><Relationship Id="rId37" Type="http://schemas.openxmlformats.org/officeDocument/2006/relationships/hyperlink" Target="http://rigvedawiki.net/r1/wiki.php/%ED%80%84%EC%BB%B4%20%EC%8A%A4%EB%83%85%EB%93%9C%EB%9E%98%EA%B3%A4?action=edit&amp;section=3" TargetMode="External"/><Relationship Id="rId79" Type="http://schemas.openxmlformats.org/officeDocument/2006/relationships/hyperlink" Target="http://rigvedawiki.net/r1/wiki.php/%ED%80%84%EC%BB%B4%20%EC%8A%A4%EB%83%85%EB%93%9C%EB%9E%98%EA%B3%A4?action=edit&amp;section=6" TargetMode="External"/><Relationship Id="rId102" Type="http://schemas.openxmlformats.org/officeDocument/2006/relationships/hyperlink" Target="https://mirror.enha.kr/wiki/CDMA" TargetMode="External"/><Relationship Id="rId144" Type="http://schemas.openxmlformats.org/officeDocument/2006/relationships/hyperlink" Target="https://mirror.enha.kr/wiki/%ED%80%84%EC%BB%B4%20%EC%8A%A4%EB%83%85%EB%93%9C%EB%9E%98%EA%B3%A4" TargetMode="External"/><Relationship Id="rId547" Type="http://schemas.openxmlformats.org/officeDocument/2006/relationships/hyperlink" Target="https://mirror.enha.kr/wiki/%ED%80%84%EC%BB%B4%20%EC%8A%A4%EB%83%85%EB%93%9C%EB%9E%98%EA%B3%A4" TargetMode="External"/><Relationship Id="rId589" Type="http://schemas.openxmlformats.org/officeDocument/2006/relationships/hyperlink" Target="http://rigvedawiki.net/r1/wiki.php/%ED%80%84%EC%BB%B4%20%EC%8A%A4%EB%83%85%EB%93%9C%EB%9E%98%EA%B3%A4?action=edit&amp;section=46" TargetMode="External"/><Relationship Id="rId754" Type="http://schemas.openxmlformats.org/officeDocument/2006/relationships/hyperlink" Target="https://mirror.enha.kr/wiki/%EB%A9%94%EB%AA%A8%EB%A6%AC" TargetMode="External"/><Relationship Id="rId796" Type="http://schemas.openxmlformats.org/officeDocument/2006/relationships/hyperlink" Target="https://mirror.enha.kr/wiki/%EC%95%A0%ED%94%8C%EB%A6%AC%EC%BC%80%EC%9D%B4%EC%85%98" TargetMode="External"/><Relationship Id="rId90" Type="http://schemas.openxmlformats.org/officeDocument/2006/relationships/hyperlink" Target="https://mirror.enha.kr/wiki/HTC%20%EB%94%94%EC%9E%90%EC%9D%B4%EC%96%B4%20%ED%8C%9D" TargetMode="External"/><Relationship Id="rId186" Type="http://schemas.openxmlformats.org/officeDocument/2006/relationships/hyperlink" Target="https://mirror.enha.kr/wiki/ARM%20Cortex-A9" TargetMode="External"/><Relationship Id="rId351" Type="http://schemas.openxmlformats.org/officeDocument/2006/relationships/hyperlink" Target="https://mirror.enha.kr/wiki/CPU" TargetMode="External"/><Relationship Id="rId393" Type="http://schemas.openxmlformats.org/officeDocument/2006/relationships/hyperlink" Target="https://mirror.enha.kr/wiki/GSM" TargetMode="External"/><Relationship Id="rId407" Type="http://schemas.openxmlformats.org/officeDocument/2006/relationships/hyperlink" Target="https://mirror.enha.kr/wiki/GSM" TargetMode="External"/><Relationship Id="rId449" Type="http://schemas.openxmlformats.org/officeDocument/2006/relationships/hyperlink" Target="https://mirror.enha.kr/wiki/%ED%80%84%EC%BB%B4%20%EC%8A%A4%EB%83%85%EB%93%9C%EB%9E%98%EA%B3%A4" TargetMode="External"/><Relationship Id="rId614" Type="http://schemas.openxmlformats.org/officeDocument/2006/relationships/hyperlink" Target="https://mirror.enha.kr/wiki/ARM%20Cortex-A53" TargetMode="External"/><Relationship Id="rId656" Type="http://schemas.openxmlformats.org/officeDocument/2006/relationships/hyperlink" Target="https://mirror.enha.kr/wiki/%EB%84%A5%EC%84%9C%EC%8A%A4%205" TargetMode="External"/><Relationship Id="rId821" Type="http://schemas.openxmlformats.org/officeDocument/2006/relationships/hyperlink" Target="https://mirror.enha.kr/wiki/%ED%80%84%EC%BB%B4%20%EC%8A%A4%EB%83%85%EB%93%9C%EB%9E%98%EA%B3%A4" TargetMode="External"/><Relationship Id="rId863" Type="http://schemas.openxmlformats.org/officeDocument/2006/relationships/hyperlink" Target="https://mirror.enha.kr/wiki/%EC%97%91%EC%8B%9C%EB%85%B8%EC%8A%A4" TargetMode="External"/><Relationship Id="rId211" Type="http://schemas.openxmlformats.org/officeDocument/2006/relationships/hyperlink" Target="https://mirror.enha.kr/wiki/GSM" TargetMode="External"/><Relationship Id="rId253" Type="http://schemas.openxmlformats.org/officeDocument/2006/relationships/hyperlink" Target="https://mirror.enha.kr/wiki/%ED%80%84%EC%BB%B4%20%EC%8A%A4%EB%83%85%EB%93%9C%EB%9E%98%EA%B3%A4" TargetMode="External"/><Relationship Id="rId295" Type="http://schemas.openxmlformats.org/officeDocument/2006/relationships/hyperlink" Target="https://mirror.enha.kr/wiki/%ED%80%84%EC%BB%B4%20%EC%8A%A4%EB%83%85%EB%93%9C%EB%9E%98%EA%B3%A4" TargetMode="External"/><Relationship Id="rId309" Type="http://schemas.openxmlformats.org/officeDocument/2006/relationships/hyperlink" Target="https://mirror.enha.kr/wiki/%EA%B0%A4%EB%9F%AD%EC%8B%9C%20S%20III" TargetMode="External"/><Relationship Id="rId460" Type="http://schemas.openxmlformats.org/officeDocument/2006/relationships/hyperlink" Target="https://mirror.enha.kr/wiki/CDMA" TargetMode="External"/><Relationship Id="rId516" Type="http://schemas.openxmlformats.org/officeDocument/2006/relationships/hyperlink" Target="https://mirror.enha.kr/wiki/GPU" TargetMode="External"/><Relationship Id="rId698" Type="http://schemas.openxmlformats.org/officeDocument/2006/relationships/hyperlink" Target="https://mirror.enha.kr/wiki/CPU" TargetMode="External"/><Relationship Id="rId48" Type="http://schemas.openxmlformats.org/officeDocument/2006/relationships/hyperlink" Target="https://mirror.enha.kr/wiki/%EC%97%91%EC%8B%9C%EB%85%B8%EC%8A%A4" TargetMode="External"/><Relationship Id="rId113" Type="http://schemas.openxmlformats.org/officeDocument/2006/relationships/hyperlink" Target="https://mirror.enha.kr/wiki/CDMA" TargetMode="External"/><Relationship Id="rId320" Type="http://schemas.openxmlformats.org/officeDocument/2006/relationships/hyperlink" Target="https://mirror.enha.kr/wiki/Qualcomm%20Krait" TargetMode="External"/><Relationship Id="rId558" Type="http://schemas.openxmlformats.org/officeDocument/2006/relationships/hyperlink" Target="https://mirror.enha.kr/wiki/%EA%B0%A4%EB%9F%AD%EC%8B%9C%20S4" TargetMode="External"/><Relationship Id="rId723" Type="http://schemas.openxmlformats.org/officeDocument/2006/relationships/hyperlink" Target="https://mirror.enha.kr/wiki/%EA%B0%A4%EB%9F%AD%EC%8B%9C%20S5%20%EA%B4%91%EB%8C%80%EC%97%AD%20LTE-A" TargetMode="External"/><Relationship Id="rId765" Type="http://schemas.openxmlformats.org/officeDocument/2006/relationships/hyperlink" Target="http://browser.primatelabs.com/geekbench3/search?dir=desc&amp;q=APQ8084&amp;sort=score" TargetMode="External"/><Relationship Id="rId155" Type="http://schemas.openxmlformats.org/officeDocument/2006/relationships/hyperlink" Target="https://mirror.enha.kr/wiki/%ED%80%84%EC%BB%B4%20%EC%8A%A4%EB%83%85%EB%93%9C%EB%9E%98%EA%B3%A4" TargetMode="External"/><Relationship Id="rId197" Type="http://schemas.openxmlformats.org/officeDocument/2006/relationships/hyperlink" Target="https://mirror.enha.kr/wiki/WCDMA" TargetMode="External"/><Relationship Id="rId362" Type="http://schemas.openxmlformats.org/officeDocument/2006/relationships/hyperlink" Target="https://mirror.enha.kr/wiki/CES" TargetMode="External"/><Relationship Id="rId418" Type="http://schemas.openxmlformats.org/officeDocument/2006/relationships/hyperlink" Target="https://mirror.enha.kr/wiki/CPU" TargetMode="External"/><Relationship Id="rId625" Type="http://schemas.openxmlformats.org/officeDocument/2006/relationships/hyperlink" Target="http://rigvedawiki.net/r1/wiki.php/%ED%80%84%EC%BB%B4%20%EC%8A%A4%EB%83%85%EB%93%9C%EB%9E%98%EA%B3%A4?action=edit&amp;section=51" TargetMode="External"/><Relationship Id="rId832" Type="http://schemas.openxmlformats.org/officeDocument/2006/relationships/hyperlink" Target="https://mirror.enha.kr/wiki/CDMA" TargetMode="External"/><Relationship Id="rId222" Type="http://schemas.openxmlformats.org/officeDocument/2006/relationships/hyperlink" Target="https://mirror.enha.kr/wiki/%ED%85%8C%EC%9D%B4%ED%81%AC%20%EC%95%BC%EB%88%84%EC%8A%A4" TargetMode="External"/><Relationship Id="rId264" Type="http://schemas.openxmlformats.org/officeDocument/2006/relationships/hyperlink" Target="https://mirror.enha.kr/wiki/%ED%80%84%EC%BB%B4%20%EC%8A%A4%EB%83%85%EB%93%9C%EB%9E%98%EA%B3%A4" TargetMode="External"/><Relationship Id="rId471" Type="http://schemas.openxmlformats.org/officeDocument/2006/relationships/hyperlink" Target="https://mirror.enha.kr/wiki/CPU" TargetMode="External"/><Relationship Id="rId667" Type="http://schemas.openxmlformats.org/officeDocument/2006/relationships/hyperlink" Target="http://bbs2.ruliweb.daum.net/gaia/do/ruliweb/default/news/520/read?articleId=1023748&amp;bbsId=G003&amp;itemGroupId=31&amp;pageIndex=1" TargetMode="External"/><Relationship Id="rId874" Type="http://schemas.openxmlformats.org/officeDocument/2006/relationships/hyperlink" Target="https://mirror.enha.kr/wiki/%ED%80%84%EC%BB%B4%20%EC%8A%A4%EB%83%85%EB%93%9C%EB%9E%98%EA%B3%A4" TargetMode="External"/><Relationship Id="rId17" Type="http://schemas.openxmlformats.org/officeDocument/2006/relationships/hyperlink" Target="https://mirror.enha.kr/wiki/Qualcomm%20Krait" TargetMode="External"/><Relationship Id="rId59" Type="http://schemas.openxmlformats.org/officeDocument/2006/relationships/hyperlink" Target="https://mirror.enha.kr/wiki/AMD" TargetMode="External"/><Relationship Id="rId124" Type="http://schemas.openxmlformats.org/officeDocument/2006/relationships/hyperlink" Target="http://rigvedawiki.net/r1/wiki.php/%ED%80%84%EC%BB%B4%20%EC%8A%A4%EB%83%85%EB%93%9C%EB%9E%98%EA%B3%A4?action=edit&amp;section=9" TargetMode="External"/><Relationship Id="rId527" Type="http://schemas.openxmlformats.org/officeDocument/2006/relationships/hyperlink" Target="https://mirror.enha.kr/wiki/%EA%B0%A4%EB%9F%AD%EC%8B%9C%20%EA%B3%A8%EB%93%A0" TargetMode="External"/><Relationship Id="rId569" Type="http://schemas.openxmlformats.org/officeDocument/2006/relationships/hyperlink" Target="https://mirror.enha.kr/wiki/CPU" TargetMode="External"/><Relationship Id="rId734" Type="http://schemas.openxmlformats.org/officeDocument/2006/relationships/hyperlink" Target="https://mirror.enha.kr/wiki/%ED%80%84%EC%BB%B4%20%EC%8A%A4%EB%83%85%EB%93%9C%EB%9E%98%EA%B3%A4" TargetMode="External"/><Relationship Id="rId776" Type="http://schemas.openxmlformats.org/officeDocument/2006/relationships/hyperlink" Target="https://mirror.enha.kr/wiki/GPU" TargetMode="External"/><Relationship Id="rId70" Type="http://schemas.openxmlformats.org/officeDocument/2006/relationships/hyperlink" Target="https://mirror.enha.kr/wiki/GSM" TargetMode="External"/><Relationship Id="rId166" Type="http://schemas.openxmlformats.org/officeDocument/2006/relationships/hyperlink" Target="https://mirror.enha.kr/wiki/%EB%B2%A0%EA%B0%80%20S" TargetMode="External"/><Relationship Id="rId331" Type="http://schemas.openxmlformats.org/officeDocument/2006/relationships/hyperlink" Target="https://mirror.enha.kr/wiki/GPU" TargetMode="External"/><Relationship Id="rId373" Type="http://schemas.openxmlformats.org/officeDocument/2006/relationships/hyperlink" Target="https://mirror.enha.kr/wiki/ARM%20Cortex-A7" TargetMode="External"/><Relationship Id="rId429" Type="http://schemas.openxmlformats.org/officeDocument/2006/relationships/hyperlink" Target="https://mirror.enha.kr/wiki/%ED%80%84%EC%BB%B4%20%EC%8A%A4%EB%83%85%EB%93%9C%EB%9E%98%EA%B3%A4" TargetMode="External"/><Relationship Id="rId580" Type="http://schemas.openxmlformats.org/officeDocument/2006/relationships/hyperlink" Target="https://mirror.enha.kr/wiki/%EA%B0%A4%EB%9F%AD%EC%8B%9C%20S4%20Active" TargetMode="External"/><Relationship Id="rId636" Type="http://schemas.openxmlformats.org/officeDocument/2006/relationships/hyperlink" Target="https://mirror.enha.kr/wiki/%EA%B0%A4%EB%9F%AD%EC%8B%9C%20S4" TargetMode="External"/><Relationship Id="rId801" Type="http://schemas.openxmlformats.org/officeDocument/2006/relationships/hyperlink" Target="https://mirror.enha.kr/wiki/%ED%80%84%EC%BB%B4%20%EC%8A%A4%EB%83%85%EB%93%9C%EB%9E%98%EA%B3%A4" TargetMode="External"/><Relationship Id="rId1" Type="http://schemas.openxmlformats.org/officeDocument/2006/relationships/numbering" Target="numbering.xml"/><Relationship Id="rId233" Type="http://schemas.openxmlformats.org/officeDocument/2006/relationships/hyperlink" Target="https://mirror.enha.kr/wiki/%ED%80%84%EC%BB%B4%20%EC%8A%A4%EB%83%85%EB%93%9C%EB%9E%98%EA%B3%A4" TargetMode="External"/><Relationship Id="rId440" Type="http://schemas.openxmlformats.org/officeDocument/2006/relationships/hyperlink" Target="https://mirror.enha.kr/wiki/%ED%80%84%EC%BB%B4%20%EC%8A%A4%EB%83%85%EB%93%9C%EB%9E%98%EA%B3%A4" TargetMode="External"/><Relationship Id="rId678" Type="http://schemas.openxmlformats.org/officeDocument/2006/relationships/hyperlink" Target="http://rigvedawiki.net/r1/wiki.php/%ED%80%84%EC%BB%B4%20%EC%8A%A4%EB%83%85%EB%93%9C%EB%9E%98%EA%B3%A4?action=edit&amp;section=55" TargetMode="External"/><Relationship Id="rId843" Type="http://schemas.openxmlformats.org/officeDocument/2006/relationships/hyperlink" Target="https://mirror.enha.kr/wiki/CPU" TargetMode="External"/><Relationship Id="rId28" Type="http://schemas.openxmlformats.org/officeDocument/2006/relationships/hyperlink" Target="https://mirror.enha.kr/wiki/%ED%80%84%EC%BB%B4%20%EA%B3%A0%EB%B9%84" TargetMode="External"/><Relationship Id="rId275" Type="http://schemas.openxmlformats.org/officeDocument/2006/relationships/hyperlink" Target="https://mirror.enha.kr/wiki/OMAP" TargetMode="External"/><Relationship Id="rId300" Type="http://schemas.openxmlformats.org/officeDocument/2006/relationships/hyperlink" Target="https://mirror.enha.kr/wiki/%EB%A9%94%EB%AA%A8%EB%A6%AC" TargetMode="External"/><Relationship Id="rId482" Type="http://schemas.openxmlformats.org/officeDocument/2006/relationships/hyperlink" Target="https://mirror.enha.kr/wiki/GSM" TargetMode="External"/><Relationship Id="rId538" Type="http://schemas.openxmlformats.org/officeDocument/2006/relationships/hyperlink" Target="https://mirror.enha.kr/wiki/CPU" TargetMode="External"/><Relationship Id="rId703" Type="http://schemas.openxmlformats.org/officeDocument/2006/relationships/hyperlink" Target="https://mirror.enha.kr/wiki/GSM" TargetMode="External"/><Relationship Id="rId745" Type="http://schemas.openxmlformats.org/officeDocument/2006/relationships/hyperlink" Target="http://www.phonearena.com/news/Qualcomm-rumored-to-have-troubles-with-yet-another-one-of-its-SoCs_id63701" TargetMode="External"/><Relationship Id="rId81" Type="http://schemas.openxmlformats.org/officeDocument/2006/relationships/hyperlink" Target="https://mirror.enha.kr/wiki/%ED%80%84%EC%BB%B4%20%EC%8A%A4%EB%83%85%EB%93%9C%EB%9E%98%EA%B3%A4" TargetMode="External"/><Relationship Id="rId135" Type="http://schemas.openxmlformats.org/officeDocument/2006/relationships/hyperlink" Target="https://mirror.enha.kr/wiki/%EA%B0%A4%EB%9F%AD%EC%8B%9C%20M%20%EC%8A%A4%ED%83%80%EC%9D%BC" TargetMode="External"/><Relationship Id="rId177" Type="http://schemas.openxmlformats.org/officeDocument/2006/relationships/hyperlink" Target="https://mirror.enha.kr/wiki/OMAP" TargetMode="External"/><Relationship Id="rId342" Type="http://schemas.openxmlformats.org/officeDocument/2006/relationships/hyperlink" Target="https://mirror.enha.kr/wiki/%EB%B2%A0%EA%B0%80%20R3" TargetMode="External"/><Relationship Id="rId384" Type="http://schemas.openxmlformats.org/officeDocument/2006/relationships/hyperlink" Target="https://mirror.enha.kr/wiki/CDMA" TargetMode="External"/><Relationship Id="rId591" Type="http://schemas.openxmlformats.org/officeDocument/2006/relationships/hyperlink" Target="https://mirror.enha.kr/wiki/%ED%80%84%EC%BB%B4%20%EC%8A%A4%EB%83%85%EB%93%9C%EB%9E%98%EA%B3%A4" TargetMode="External"/><Relationship Id="rId605" Type="http://schemas.openxmlformats.org/officeDocument/2006/relationships/hyperlink" Target="https://mirror.enha.kr/wiki/%EB%A9%94%EB%AA%A8%EB%A6%AC" TargetMode="External"/><Relationship Id="rId787" Type="http://schemas.openxmlformats.org/officeDocument/2006/relationships/hyperlink" Target="https://mirror.enha.kr/wiki/%EC%97%91%EC%8B%9C%EB%85%B8%EC%8A%A4" TargetMode="External"/><Relationship Id="rId812" Type="http://schemas.openxmlformats.org/officeDocument/2006/relationships/hyperlink" Target="https://mirror.enha.kr/wiki/%EC%98%B5%ED%8B%B0%EB%A8%B8%EC%8A%A4%20Q" TargetMode="External"/><Relationship Id="rId202" Type="http://schemas.openxmlformats.org/officeDocument/2006/relationships/hyperlink" Target="https://mirror.enha.kr/wiki/%EA%B0%A4%EB%9F%AD%EC%8B%9C%20%EB%84%A5%EC%84%9C%EC%8A%A4" TargetMode="External"/><Relationship Id="rId244" Type="http://schemas.openxmlformats.org/officeDocument/2006/relationships/hyperlink" Target="https://www.qualcomm.com/products/snapdragon/processors/s4-s1" TargetMode="External"/><Relationship Id="rId647" Type="http://schemas.openxmlformats.org/officeDocument/2006/relationships/hyperlink" Target="https://mirror.enha.kr/wiki/GPU" TargetMode="External"/><Relationship Id="rId689" Type="http://schemas.openxmlformats.org/officeDocument/2006/relationships/hyperlink" Target="https://mirror.enha.kr/wiki/CDMA" TargetMode="External"/><Relationship Id="rId854" Type="http://schemas.openxmlformats.org/officeDocument/2006/relationships/hyperlink" Target="https://mirror.enha.kr/wiki/%EC%82%BC%EC%84%B1%EC%A0%84%EC%9E%90" TargetMode="External"/><Relationship Id="rId39" Type="http://schemas.openxmlformats.org/officeDocument/2006/relationships/hyperlink" Target="https://mirror.enha.kr/wiki/%ED%80%84%EC%BB%B4%20%EC%8A%A4%EB%83%85%EB%93%9C%EB%9E%98%EA%B3%A4" TargetMode="External"/><Relationship Id="rId286" Type="http://schemas.openxmlformats.org/officeDocument/2006/relationships/hyperlink" Target="https://mirror.enha.kr/wiki/%EB%A9%94%EB%AA%A8%EB%A6%AC" TargetMode="External"/><Relationship Id="rId451" Type="http://schemas.openxmlformats.org/officeDocument/2006/relationships/hyperlink" Target="https://mirror.enha.kr/wiki/CPU" TargetMode="External"/><Relationship Id="rId493" Type="http://schemas.openxmlformats.org/officeDocument/2006/relationships/hyperlink" Target="https://mirror.enha.kr/wiki/%EC%8A%A4%EB%A7%88%ED%8A%B8%ED%8F%B0" TargetMode="External"/><Relationship Id="rId507" Type="http://schemas.openxmlformats.org/officeDocument/2006/relationships/hyperlink" Target="https://mirror.enha.kr/wiki/%EA%B0%A4%EB%9F%AD%EC%8B%9C%20Express" TargetMode="External"/><Relationship Id="rId549" Type="http://schemas.openxmlformats.org/officeDocument/2006/relationships/hyperlink" Target="http://rigvedawiki.net/r1/wiki.php/%ED%80%84%EC%BB%B4%20%EC%8A%A4%EB%83%85%EB%93%9C%EB%9E%98%EA%B3%A4?action=edit&amp;section=43" TargetMode="External"/><Relationship Id="rId714" Type="http://schemas.openxmlformats.org/officeDocument/2006/relationships/hyperlink" Target="https://mirror.enha.kr/wiki/%ED%80%84%EC%BB%B4%20%EC%8A%A4%EB%83%85%EB%93%9C%EB%9E%98%EA%B3%A4" TargetMode="External"/><Relationship Id="rId756" Type="http://schemas.openxmlformats.org/officeDocument/2006/relationships/hyperlink" Target="https://mirror.enha.kr/wiki/%ED%80%84%EC%BB%B4%20%EA%B3%A0%EB%B9%84" TargetMode="External"/><Relationship Id="rId50" Type="http://schemas.openxmlformats.org/officeDocument/2006/relationships/hyperlink" Target="https://mirror.enha.kr/wiki/ARM%20Cortex-A8" TargetMode="External"/><Relationship Id="rId104" Type="http://schemas.openxmlformats.org/officeDocument/2006/relationships/hyperlink" Target="https://mirror.enha.kr/wiki/%ED%80%84%EC%BB%B4%20%EC%8A%A4%EB%83%85%EB%93%9C%EB%9E%98%EA%B3%A4" TargetMode="External"/><Relationship Id="rId146" Type="http://schemas.openxmlformats.org/officeDocument/2006/relationships/hyperlink" Target="https://mirror.enha.kr/wiki/Qualcomm%20Scorpion" TargetMode="External"/><Relationship Id="rId188" Type="http://schemas.openxmlformats.org/officeDocument/2006/relationships/hyperlink" Target="https://mirror.enha.kr/wiki/%ED%80%84%EC%BB%B4%20%EC%8A%A4%EB%83%85%EB%93%9C%EB%9E%98%EA%B3%A4" TargetMode="External"/><Relationship Id="rId311" Type="http://schemas.openxmlformats.org/officeDocument/2006/relationships/hyperlink" Target="https://mirror.enha.kr/wiki/%EC%98%B5%ED%8B%B0%EB%A8%B8%EC%8A%A4%20LTE%20II" TargetMode="External"/><Relationship Id="rId353" Type="http://schemas.openxmlformats.org/officeDocument/2006/relationships/hyperlink" Target="https://mirror.enha.kr/wiki/ARM%20Cortex-A15" TargetMode="External"/><Relationship Id="rId395" Type="http://schemas.openxmlformats.org/officeDocument/2006/relationships/hyperlink" Target="https://mirror.enha.kr/wiki/GSM" TargetMode="External"/><Relationship Id="rId409" Type="http://schemas.openxmlformats.org/officeDocument/2006/relationships/hyperlink" Target="https://mirror.enha.kr/wiki/GSM" TargetMode="External"/><Relationship Id="rId560" Type="http://schemas.openxmlformats.org/officeDocument/2006/relationships/hyperlink" Target="https://mirror.enha.kr/wiki/ARM%20Mali" TargetMode="External"/><Relationship Id="rId798" Type="http://schemas.openxmlformats.org/officeDocument/2006/relationships/hyperlink" Target="https://mirror.enha.kr/wiki/%EC%95%A0%ED%94%8C%EB%A6%AC%EC%BC%80%EC%9D%B4%EC%85%98" TargetMode="External"/><Relationship Id="rId92" Type="http://schemas.openxmlformats.org/officeDocument/2006/relationships/hyperlink" Target="http://rigvedawiki.net/r1/wiki.php/%ED%80%84%EC%BB%B4%20%EC%8A%A4%EB%83%85%EB%93%9C%EB%9E%98%EA%B3%A4?action=edit&amp;section=7" TargetMode="External"/><Relationship Id="rId213" Type="http://schemas.openxmlformats.org/officeDocument/2006/relationships/hyperlink" Target="https://mirror.enha.kr/wiki/GSM" TargetMode="External"/><Relationship Id="rId420" Type="http://schemas.openxmlformats.org/officeDocument/2006/relationships/hyperlink" Target="https://mirror.enha.kr/wiki/GPU" TargetMode="External"/><Relationship Id="rId616" Type="http://schemas.openxmlformats.org/officeDocument/2006/relationships/hyperlink" Target="https://mirror.enha.kr/wiki/GPU" TargetMode="External"/><Relationship Id="rId658" Type="http://schemas.openxmlformats.org/officeDocument/2006/relationships/hyperlink" Target="https://mirror.enha.kr/wiki/%EA%B0%A4%EB%9F%AD%EC%8B%9C%20%EB%85%B8%ED%8A%B8%203" TargetMode="External"/><Relationship Id="rId823" Type="http://schemas.openxmlformats.org/officeDocument/2006/relationships/hyperlink" Target="https://mirror.enha.kr/wiki/%ED%80%84%EC%BB%B4%20%EC%8A%A4%EB%83%85%EB%93%9C%EB%9E%98%EA%B3%A4" TargetMode="External"/><Relationship Id="rId865" Type="http://schemas.openxmlformats.org/officeDocument/2006/relationships/hyperlink" Target="https://mirror.enha.kr/wiki/%ED%80%84%EC%BB%B4%20%EC%8A%A4%EB%83%85%EB%93%9C%EB%9E%98%EA%B3%A4" TargetMode="External"/><Relationship Id="rId255" Type="http://schemas.openxmlformats.org/officeDocument/2006/relationships/hyperlink" Target="https://mirror.enha.kr/wiki/ARM%20Cortex-A5" TargetMode="External"/><Relationship Id="rId297" Type="http://schemas.openxmlformats.org/officeDocument/2006/relationships/hyperlink" Target="https://mirror.enha.kr/wiki/CPU" TargetMode="External"/><Relationship Id="rId462" Type="http://schemas.openxmlformats.org/officeDocument/2006/relationships/hyperlink" Target="https://mirror.enha.kr/wiki/LG%20G%20Watch" TargetMode="External"/><Relationship Id="rId518" Type="http://schemas.openxmlformats.org/officeDocument/2006/relationships/hyperlink" Target="https://mirror.enha.kr/wiki/WCDMA" TargetMode="External"/><Relationship Id="rId725" Type="http://schemas.openxmlformats.org/officeDocument/2006/relationships/hyperlink" Target="https://mirror.enha.kr/wiki/%EA%B0%A4%EB%9F%AD%EC%8B%9C%20%EB%85%B8%ED%8A%B8%204" TargetMode="External"/><Relationship Id="rId115" Type="http://schemas.openxmlformats.org/officeDocument/2006/relationships/hyperlink" Target="https://mirror.enha.kr/wiki/%EA%B0%A4%EB%9F%AD%EC%8B%9C%20%EC%A7%80%EC%98%A4" TargetMode="External"/><Relationship Id="rId157" Type="http://schemas.openxmlformats.org/officeDocument/2006/relationships/hyperlink" Target="https://mirror.enha.kr/wiki/Qualcomm%20Scorpion" TargetMode="External"/><Relationship Id="rId322" Type="http://schemas.openxmlformats.org/officeDocument/2006/relationships/hyperlink" Target="http://rigvedawiki.net/r1/wiki.php/%ED%80%84%EC%BB%B4%20%EC%8A%A4%EB%83%85%EB%93%9C%EB%9E%98%EA%B3%A4?action=edit&amp;section=22" TargetMode="External"/><Relationship Id="rId364" Type="http://schemas.openxmlformats.org/officeDocument/2006/relationships/hyperlink" Target="https://mirror.enha.kr/wiki/ARM%20Cortex-A15" TargetMode="External"/><Relationship Id="rId767" Type="http://schemas.openxmlformats.org/officeDocument/2006/relationships/hyperlink" Target="https://mirror.enha.kr/wiki/%ED%80%84%EC%BB%B4%20%EC%8A%A4%EB%83%85%EB%93%9C%EB%9E%98%EA%B3%A4" TargetMode="External"/><Relationship Id="rId61" Type="http://schemas.openxmlformats.org/officeDocument/2006/relationships/hyperlink" Target="http://rigvedawiki.net/r1/wiki.php/%ED%80%84%EC%BB%B4%20%EC%8A%A4%EB%83%85%EB%93%9C%EB%9E%98%EA%B3%A4?action=edit&amp;section=5" TargetMode="External"/><Relationship Id="rId199" Type="http://schemas.openxmlformats.org/officeDocument/2006/relationships/hyperlink" Target="https://mirror.enha.kr/wiki/LTE" TargetMode="External"/><Relationship Id="rId571" Type="http://schemas.openxmlformats.org/officeDocument/2006/relationships/hyperlink" Target="https://mirror.enha.kr/wiki/Qualcomm%20Krait" TargetMode="External"/><Relationship Id="rId627" Type="http://schemas.openxmlformats.org/officeDocument/2006/relationships/hyperlink" Target="https://mirror.enha.kr/wiki/%ED%80%84%EC%BB%B4%20%EC%8A%A4%EB%83%85%EB%93%9C%EB%9E%98%EA%B3%A4" TargetMode="External"/><Relationship Id="rId669" Type="http://schemas.openxmlformats.org/officeDocument/2006/relationships/hyperlink" Target="http://rbmen.blogspot.kr/2013/06/galaxy-s4-lte-advancedshv-e300.html" TargetMode="External"/><Relationship Id="rId834" Type="http://schemas.openxmlformats.org/officeDocument/2006/relationships/hyperlink" Target="https://mirror.enha.kr/wiki/%EC%8A%A4%ED%94%84%EB%A6%B0%ED%8A%B8" TargetMode="External"/><Relationship Id="rId876" Type="http://schemas.openxmlformats.org/officeDocument/2006/relationships/hyperlink" Target="https://mirror.enha.kr/wiki/%EC%95%A0%ED%94%8C%EB%A6%AC%EC%BC%80%EC%9D%B4%EC%85%98" TargetMode="External"/><Relationship Id="rId19" Type="http://schemas.openxmlformats.org/officeDocument/2006/relationships/hyperlink" Target="https://mirror.enha.kr/wiki/Qualcomm%20Krait" TargetMode="External"/><Relationship Id="rId224" Type="http://schemas.openxmlformats.org/officeDocument/2006/relationships/hyperlink" Target="https://mirror.enha.kr/wiki/LTE" TargetMode="External"/><Relationship Id="rId266" Type="http://schemas.openxmlformats.org/officeDocument/2006/relationships/hyperlink" Target="https://mirror.enha.kr/wiki/Qualcomm%20Krait" TargetMode="External"/><Relationship Id="rId431" Type="http://schemas.openxmlformats.org/officeDocument/2006/relationships/hyperlink" Target="https://mirror.enha.kr/wiki/CPU" TargetMode="External"/><Relationship Id="rId473" Type="http://schemas.openxmlformats.org/officeDocument/2006/relationships/hyperlink" Target="https://mirror.enha.kr/wiki/CPU" TargetMode="External"/><Relationship Id="rId529" Type="http://schemas.openxmlformats.org/officeDocument/2006/relationships/hyperlink" Target="http://rigvedawiki.net/r1/wiki.php/%ED%80%84%EC%BB%B4%20%EC%8A%A4%EB%83%85%EB%93%9C%EB%9E%98%EA%B3%A4?action=edit&amp;section=40" TargetMode="External"/><Relationship Id="rId680" Type="http://schemas.openxmlformats.org/officeDocument/2006/relationships/hyperlink" Target="https://mirror.enha.kr/wiki/%ED%80%84%EC%BB%B4%20%EC%8A%A4%EB%83%85%EB%93%9C%EB%9E%98%EA%B3%A4" TargetMode="External"/><Relationship Id="rId736" Type="http://schemas.openxmlformats.org/officeDocument/2006/relationships/hyperlink" Target="https://mirror.enha.kr/wiki/CPU" TargetMode="External"/><Relationship Id="rId30" Type="http://schemas.openxmlformats.org/officeDocument/2006/relationships/hyperlink" Target="https://mirror.enha.kr/wiki/Wi-Fi" TargetMode="External"/><Relationship Id="rId126" Type="http://schemas.openxmlformats.org/officeDocument/2006/relationships/hyperlink" Target="https://mirror.enha.kr/wiki/%ED%80%84%EC%BB%B4%20%EC%8A%A4%EB%83%85%EB%93%9C%EB%9E%98%EA%B3%A4" TargetMode="External"/><Relationship Id="rId168" Type="http://schemas.openxmlformats.org/officeDocument/2006/relationships/hyperlink" Target="https://mirror.enha.kr/wiki/%ED%8C%AC%ED%83%9D" TargetMode="External"/><Relationship Id="rId333" Type="http://schemas.openxmlformats.org/officeDocument/2006/relationships/hyperlink" Target="http://rigvedawiki.net/r1/wiki.php/%ED%80%84%EC%BB%B4%20%EC%8A%A4%EB%83%85%EB%93%9C%EB%9E%98%EA%B3%A4?action=edit&amp;section=23" TargetMode="External"/><Relationship Id="rId540" Type="http://schemas.openxmlformats.org/officeDocument/2006/relationships/hyperlink" Target="https://mirror.enha.kr/wiki/GPU" TargetMode="External"/><Relationship Id="rId778" Type="http://schemas.openxmlformats.org/officeDocument/2006/relationships/hyperlink" Target="https://mirror.enha.kr/wiki/ARM%20Mali%20%EA%B7%B8%EB%9E%98%ED%94%BD" TargetMode="External"/><Relationship Id="rId72" Type="http://schemas.openxmlformats.org/officeDocument/2006/relationships/hyperlink" Target="https://mirror.enha.kr/wiki/%EB%84%A5%EC%84%9C%EC%8A%A4%20%EC%9B%90" TargetMode="External"/><Relationship Id="rId375" Type="http://schemas.openxmlformats.org/officeDocument/2006/relationships/hyperlink" Target="https://mirror.enha.kr/wiki/%ED%80%84%EC%BB%B4%20%EC%8A%A4%EB%83%85%EB%93%9C%EB%9E%98%EA%B3%A4" TargetMode="External"/><Relationship Id="rId582" Type="http://schemas.openxmlformats.org/officeDocument/2006/relationships/hyperlink" Target="https://mirror.enha.kr/wiki/%ED%80%84%EC%BB%B4%20%EC%8A%A4%EB%83%85%EB%93%9C%EB%9E%98%EA%B3%A4" TargetMode="External"/><Relationship Id="rId638" Type="http://schemas.openxmlformats.org/officeDocument/2006/relationships/hyperlink" Target="https://mirror.enha.kr/wiki/%EC%95%A0%ED%94%8C%20A%20%EC%8B%9C%EB%A6%AC%EC%A6%88" TargetMode="External"/><Relationship Id="rId803" Type="http://schemas.openxmlformats.org/officeDocument/2006/relationships/hyperlink" Target="https://mirror.enha.kr/wiki/%EC%82%BC%EC%84%B1%EC%A0%84%EC%9E%90" TargetMode="External"/><Relationship Id="rId845" Type="http://schemas.openxmlformats.org/officeDocument/2006/relationships/hyperlink" Target="https://mirror.enha.kr/wiki/Qualcomm%20Krait" TargetMode="External"/><Relationship Id="rId3" Type="http://schemas.openxmlformats.org/officeDocument/2006/relationships/settings" Target="settings.xml"/><Relationship Id="rId235" Type="http://schemas.openxmlformats.org/officeDocument/2006/relationships/hyperlink" Target="https://mirror.enha.kr/wiki/Qualcomm%20Scorpion" TargetMode="External"/><Relationship Id="rId277" Type="http://schemas.openxmlformats.org/officeDocument/2006/relationships/hyperlink" Target="https://mirror.enha.kr/wiki/TD-SCDMA" TargetMode="External"/><Relationship Id="rId400" Type="http://schemas.openxmlformats.org/officeDocument/2006/relationships/hyperlink" Target="http://rigvedawiki.net/r1/wiki.php/%ED%80%84%EC%BB%B4%20%EC%8A%A4%EB%83%85%EB%93%9C%EB%9E%98%EA%B3%A4?action=edit&amp;section=29" TargetMode="External"/><Relationship Id="rId442" Type="http://schemas.openxmlformats.org/officeDocument/2006/relationships/hyperlink" Target="https://mirror.enha.kr/wiki/ARM%20Cortex-A7" TargetMode="External"/><Relationship Id="rId484" Type="http://schemas.openxmlformats.org/officeDocument/2006/relationships/hyperlink" Target="https://mirror.enha.kr/wiki/GSM" TargetMode="External"/><Relationship Id="rId705" Type="http://schemas.openxmlformats.org/officeDocument/2006/relationships/hyperlink" Target="https://mirror.enha.kr/wiki/GSM" TargetMode="External"/><Relationship Id="rId137" Type="http://schemas.openxmlformats.org/officeDocument/2006/relationships/hyperlink" Target="http://rigvedawiki.net/r1/wiki.php/%ED%80%84%EC%BB%B4%20%EC%8A%A4%EB%83%85%EB%93%9C%EB%9E%98%EA%B3%A4?action=edit&amp;section=10" TargetMode="External"/><Relationship Id="rId302" Type="http://schemas.openxmlformats.org/officeDocument/2006/relationships/hyperlink" Target="https://mirror.enha.kr/wiki/GSM" TargetMode="External"/><Relationship Id="rId344" Type="http://schemas.openxmlformats.org/officeDocument/2006/relationships/hyperlink" Target="https://mirror.enha.kr/wiki/%EB%84%A5%EC%84%9C%EC%8A%A4%207/2%EC%84%B8%EB%8C%80" TargetMode="External"/><Relationship Id="rId691" Type="http://schemas.openxmlformats.org/officeDocument/2006/relationships/hyperlink" Target="https://mirror.enha.kr/wiki/%EC%97%91%EC%8A%A4%ED%8E%98%EB%A6%AC%EC%95%84%20Z2" TargetMode="External"/><Relationship Id="rId747" Type="http://schemas.openxmlformats.org/officeDocument/2006/relationships/hyperlink" Target="http://rigvedawiki.net/r1/wiki.php/%ED%80%84%EC%BB%B4%20%EC%8A%A4%EB%83%85%EB%93%9C%EB%9E%98%EA%B3%A4?action=edit&amp;section=62" TargetMode="External"/><Relationship Id="rId789" Type="http://schemas.openxmlformats.org/officeDocument/2006/relationships/hyperlink" Target="https://mirror.enha.kr/wiki/AMD" TargetMode="External"/><Relationship Id="rId41" Type="http://schemas.openxmlformats.org/officeDocument/2006/relationships/hyperlink" Target="http://rigvedawiki.net/r1/wiki.php/%ED%80%84%EC%BB%B4%20%EC%8A%A4%EB%83%85%EB%93%9C%EB%9E%98%EA%B3%A4?action=edit&amp;section=4" TargetMode="External"/><Relationship Id="rId83" Type="http://schemas.openxmlformats.org/officeDocument/2006/relationships/hyperlink" Target="https://mirror.enha.kr/wiki/ARM%28CPU%29" TargetMode="External"/><Relationship Id="rId179" Type="http://schemas.openxmlformats.org/officeDocument/2006/relationships/hyperlink" Target="https://mirror.enha.kr/wiki/ARM%20Cortex-A9" TargetMode="External"/><Relationship Id="rId386" Type="http://schemas.openxmlformats.org/officeDocument/2006/relationships/hyperlink" Target="http://rigvedawiki.net/r1/wiki.php/%ED%80%84%EC%BB%B4%20%EC%8A%A4%EB%83%85%EB%93%9C%EB%9E%98%EA%B3%A4?action=edit&amp;section=28" TargetMode="External"/><Relationship Id="rId551" Type="http://schemas.openxmlformats.org/officeDocument/2006/relationships/hyperlink" Target="https://mirror.enha.kr/wiki/%ED%80%84%EC%BB%B4%20%EC%8A%A4%EB%83%85%EB%93%9C%EB%9E%98%EA%B3%A4" TargetMode="External"/><Relationship Id="rId593" Type="http://schemas.openxmlformats.org/officeDocument/2006/relationships/hyperlink" Target="https://mirror.enha.kr/wiki/Qualcomm%20Krait" TargetMode="External"/><Relationship Id="rId607" Type="http://schemas.openxmlformats.org/officeDocument/2006/relationships/hyperlink" Target="http://rigvedawiki.net/r1/wiki.php/%ED%80%84%EC%BB%B4%20%EC%8A%A4%EB%83%85%EB%93%9C%EB%9E%98%EA%B3%A4?action=edit&amp;section=49" TargetMode="External"/><Relationship Id="rId649" Type="http://schemas.openxmlformats.org/officeDocument/2006/relationships/hyperlink" Target="https://mirror.enha.kr/wiki/WCDMA" TargetMode="External"/><Relationship Id="rId814" Type="http://schemas.openxmlformats.org/officeDocument/2006/relationships/hyperlink" Target="https://mirror.enha.kr/wiki/SKY" TargetMode="External"/><Relationship Id="rId856" Type="http://schemas.openxmlformats.org/officeDocument/2006/relationships/hyperlink" Target="https://mirror.enha.kr/wiki/%ED%80%84%EC%BB%B4%20%EC%8A%A4%EB%83%85%EB%93%9C%EB%9E%98%EA%B3%A4" TargetMode="External"/><Relationship Id="rId190" Type="http://schemas.openxmlformats.org/officeDocument/2006/relationships/hyperlink" Target="https://mirror.enha.kr/wiki/OMAP" TargetMode="External"/><Relationship Id="rId204" Type="http://schemas.openxmlformats.org/officeDocument/2006/relationships/hyperlink" Target="http://rigvedawiki.net/r1/wiki.php/%ED%80%84%EC%BB%B4%20%EC%8A%A4%EB%83%85%EB%93%9C%EB%9E%98%EA%B3%A4?action=edit&amp;section=14" TargetMode="External"/><Relationship Id="rId246" Type="http://schemas.openxmlformats.org/officeDocument/2006/relationships/hyperlink" Target="https://mirror.enha.kr/wiki/%ED%80%84%EC%BB%B4%20%EC%8A%A4%EB%83%85%EB%93%9C%EB%9E%98%EA%B3%A4" TargetMode="External"/><Relationship Id="rId288" Type="http://schemas.openxmlformats.org/officeDocument/2006/relationships/hyperlink" Target="https://mirror.enha.kr/wiki/GSM" TargetMode="External"/><Relationship Id="rId411" Type="http://schemas.openxmlformats.org/officeDocument/2006/relationships/hyperlink" Target="https://mirror.enha.kr/wiki/Lumia%20530" TargetMode="External"/><Relationship Id="rId453" Type="http://schemas.openxmlformats.org/officeDocument/2006/relationships/hyperlink" Target="https://mirror.enha.kr/wiki/GPU" TargetMode="External"/><Relationship Id="rId509" Type="http://schemas.openxmlformats.org/officeDocument/2006/relationships/hyperlink" Target="https://mirror.enha.kr/wiki/%EC%97%91%EC%8A%A4%ED%8E%98%EB%A6%AC%EC%95%84%20L" TargetMode="External"/><Relationship Id="rId660" Type="http://schemas.openxmlformats.org/officeDocument/2006/relationships/hyperlink" Target="https://mirror.enha.kr/wiki/LG%20G%20Flex" TargetMode="External"/><Relationship Id="rId106" Type="http://schemas.openxmlformats.org/officeDocument/2006/relationships/hyperlink" Target="https://mirror.enha.kr/wiki/CPU" TargetMode="External"/><Relationship Id="rId313" Type="http://schemas.openxmlformats.org/officeDocument/2006/relationships/hyperlink" Target="https://mirror.enha.kr/wiki/CPU" TargetMode="External"/><Relationship Id="rId495" Type="http://schemas.openxmlformats.org/officeDocument/2006/relationships/hyperlink" Target="https://mirror.enha.kr/wiki/%ED%80%84%EC%BB%B4%20%EC%8A%A4%EB%83%85%EB%93%9C%EB%9E%98%EA%B3%A4" TargetMode="External"/><Relationship Id="rId716" Type="http://schemas.openxmlformats.org/officeDocument/2006/relationships/hyperlink" Target="http://rigvedawiki.net/r1/wiki.php/%ED%80%84%EC%BB%B4%20%EC%8A%A4%EB%83%85%EB%93%9C%EB%9E%98%EA%B3%A4?action=edit&amp;section=58" TargetMode="External"/><Relationship Id="rId758" Type="http://schemas.openxmlformats.org/officeDocument/2006/relationships/hyperlink" Target="https://mirror.enha.kr/wiki/%EC%83%A4%EC%98%A4%EB%AF%B8%20MI%20Note" TargetMode="External"/><Relationship Id="rId10" Type="http://schemas.openxmlformats.org/officeDocument/2006/relationships/hyperlink" Target="https://mirror.enha.kr/wiki/ARM%20Holdings" TargetMode="External"/><Relationship Id="rId52" Type="http://schemas.openxmlformats.org/officeDocument/2006/relationships/hyperlink" Target="https://mirror.enha.kr/wiki/HD2" TargetMode="External"/><Relationship Id="rId94" Type="http://schemas.openxmlformats.org/officeDocument/2006/relationships/hyperlink" Target="https://mirror.enha.kr/wiki/%ED%80%84%EC%BB%B4%20%EC%8A%A4%EB%83%85%EB%93%9C%EB%9E%98%EA%B3%A4" TargetMode="External"/><Relationship Id="rId148" Type="http://schemas.openxmlformats.org/officeDocument/2006/relationships/hyperlink" Target="https://mirror.enha.kr/wiki/WCDMA" TargetMode="External"/><Relationship Id="rId355" Type="http://schemas.openxmlformats.org/officeDocument/2006/relationships/hyperlink" Target="https://mirror.enha.kr/wiki/%EC%97%91%EC%8B%9C%EB%85%B8%EC%8A%A4" TargetMode="External"/><Relationship Id="rId397" Type="http://schemas.openxmlformats.org/officeDocument/2006/relationships/hyperlink" Target="https://mirror.enha.kr/wiki/LG%20L70" TargetMode="External"/><Relationship Id="rId520" Type="http://schemas.openxmlformats.org/officeDocument/2006/relationships/hyperlink" Target="https://mirror.enha.kr/wiki/WCDMA" TargetMode="External"/><Relationship Id="rId562" Type="http://schemas.openxmlformats.org/officeDocument/2006/relationships/hyperlink" Target="https://mirror.enha.kr/wiki/%EC%97%91%EC%8B%9C%EB%85%B8%EC%8A%A4" TargetMode="External"/><Relationship Id="rId618" Type="http://schemas.openxmlformats.org/officeDocument/2006/relationships/hyperlink" Target="https://mirror.enha.kr/wiki/%ED%80%84%EC%BB%B4%20%EA%B3%A0%EB%B9%84" TargetMode="External"/><Relationship Id="rId825" Type="http://schemas.openxmlformats.org/officeDocument/2006/relationships/hyperlink" Target="https://mirror.enha.kr/wiki/Qualcomm%20Scorpion" TargetMode="External"/><Relationship Id="rId215" Type="http://schemas.openxmlformats.org/officeDocument/2006/relationships/hyperlink" Target="https://mirror.enha.kr/wiki/%EA%B0%A4%EB%9F%AD%EC%8B%9C%20S%20II%20LTE" TargetMode="External"/><Relationship Id="rId257" Type="http://schemas.openxmlformats.org/officeDocument/2006/relationships/hyperlink" Target="https://mirror.enha.kr/wiki/WCDMA" TargetMode="External"/><Relationship Id="rId422" Type="http://schemas.openxmlformats.org/officeDocument/2006/relationships/hyperlink" Target="https://mirror.enha.kr/wiki/WCDMA" TargetMode="External"/><Relationship Id="rId464" Type="http://schemas.openxmlformats.org/officeDocument/2006/relationships/hyperlink" Target="https://mirror.enha.kr/wiki/%EA%B0%A4%EB%9F%AD%EC%8B%9C%20%EA%B7%B8%EB%9E%9C%EB%93%9C%202" TargetMode="External"/><Relationship Id="rId867" Type="http://schemas.openxmlformats.org/officeDocument/2006/relationships/hyperlink" Target="https://mirror.enha.kr/wiki/%ED%80%84%EC%BB%B4%20%EC%8A%A4%EB%83%85%EB%93%9C%EB%9E%98%EA%B3%A4" TargetMode="External"/><Relationship Id="rId299" Type="http://schemas.openxmlformats.org/officeDocument/2006/relationships/hyperlink" Target="https://mirror.enha.kr/wiki/GPU" TargetMode="External"/><Relationship Id="rId727" Type="http://schemas.openxmlformats.org/officeDocument/2006/relationships/hyperlink" Target="https://mirror.enha.kr/wiki/%ED%80%84%EC%BB%B4%20%EC%8A%A4%EB%83%85%EB%93%9C%EB%9E%98%EA%B3%A4" TargetMode="External"/><Relationship Id="rId63" Type="http://schemas.openxmlformats.org/officeDocument/2006/relationships/hyperlink" Target="https://mirror.enha.kr/wiki/%ED%80%84%EC%BB%B4%20%EC%8A%A4%EB%83%85%EB%93%9C%EB%9E%98%EA%B3%A4" TargetMode="External"/><Relationship Id="rId159" Type="http://schemas.openxmlformats.org/officeDocument/2006/relationships/hyperlink" Target="https://mirror.enha.kr/wiki/WCDMA" TargetMode="External"/><Relationship Id="rId366" Type="http://schemas.openxmlformats.org/officeDocument/2006/relationships/hyperlink" Target="http://rigvedawiki.net/r1/wiki.php/%ED%80%84%EC%BB%B4%20%EC%8A%A4%EB%83%85%EB%93%9C%EB%9E%98%EA%B3%A4?action=edit&amp;section=25" TargetMode="External"/><Relationship Id="rId573" Type="http://schemas.openxmlformats.org/officeDocument/2006/relationships/hyperlink" Target="https://mirror.enha.kr/wiki/%EB%A9%94%EB%AA%A8%EB%A6%AC" TargetMode="External"/><Relationship Id="rId780" Type="http://schemas.openxmlformats.org/officeDocument/2006/relationships/hyperlink" Target="https://mirror.enha.kr/wiki/%ED%94%8C%EB%A0%88%EC%9D%B4%EC%8A%A4%ED%85%8C%EC%9D%B4%EC%85%98%203" TargetMode="External"/><Relationship Id="rId226" Type="http://schemas.openxmlformats.org/officeDocument/2006/relationships/hyperlink" Target="https://mirror.enha.kr/wiki/CDMA" TargetMode="External"/><Relationship Id="rId433" Type="http://schemas.openxmlformats.org/officeDocument/2006/relationships/hyperlink" Target="https://mirror.enha.kr/wiki/GPU" TargetMode="External"/><Relationship Id="rId878" Type="http://schemas.openxmlformats.org/officeDocument/2006/relationships/image" Target="media/image1.jpg"/><Relationship Id="rId640" Type="http://schemas.openxmlformats.org/officeDocument/2006/relationships/hyperlink" Target="https://mirror.enha.kr/wiki/GPU" TargetMode="External"/><Relationship Id="rId738" Type="http://schemas.openxmlformats.org/officeDocument/2006/relationships/hyperlink" Target="https://mirror.enha.kr/wiki/ARM%20Cortex-A53" TargetMode="External"/><Relationship Id="rId74" Type="http://schemas.openxmlformats.org/officeDocument/2006/relationships/hyperlink" Target="https://mirror.enha.kr/wiki/%ED%8C%AC%ED%83%9D%20%EB%B2%A0%EA%B0%80" TargetMode="External"/><Relationship Id="rId377" Type="http://schemas.openxmlformats.org/officeDocument/2006/relationships/hyperlink" Target="https://mirror.enha.kr/wiki/CPU" TargetMode="External"/><Relationship Id="rId500" Type="http://schemas.openxmlformats.org/officeDocument/2006/relationships/hyperlink" Target="https://mirror.enha.kr/wiki/%EB%A9%94%EB%AA%A8%EB%A6%AC" TargetMode="External"/><Relationship Id="rId584" Type="http://schemas.openxmlformats.org/officeDocument/2006/relationships/hyperlink" Target="https://mirror.enha.kr/wiki/%ED%95%B4%EC%83%81%EB%8F%84/%EC%9D%BC%EB%9E%8C" TargetMode="External"/><Relationship Id="rId805" Type="http://schemas.openxmlformats.org/officeDocument/2006/relationships/hyperlink" Target="https://mirror.enha.kr/wiki/Texas%20Instruments" TargetMode="External"/><Relationship Id="rId5" Type="http://schemas.openxmlformats.org/officeDocument/2006/relationships/hyperlink" Target="https://mirror.enha.kr/wiki/%ED%80%84%EC%BB%B4%20%EC%8A%A4%EB%83%85%EB%93%9C%EB%9E%98%EA%B3%A4" TargetMode="External"/><Relationship Id="rId237" Type="http://schemas.openxmlformats.org/officeDocument/2006/relationships/hyperlink" Target="https://mirror.enha.kr/wiki/CPU" TargetMode="External"/><Relationship Id="rId791" Type="http://schemas.openxmlformats.org/officeDocument/2006/relationships/hyperlink" Target="http://rigvedawiki.net/r1/wiki.php/%ED%80%84%EC%BB%B4%20%EC%8A%A4%EB%83%85%EB%93%9C%EB%9E%98%EA%B3%A4?action=edit&amp;section=64" TargetMode="External"/><Relationship Id="rId444" Type="http://schemas.openxmlformats.org/officeDocument/2006/relationships/hyperlink" Target="https://mirror.enha.kr/wiki/%ED%80%84%EC%BB%B4%20%EC%8A%A4%EB%83%85%EB%93%9C%EB%9E%98%EA%B3%A4" TargetMode="External"/><Relationship Id="rId651" Type="http://schemas.openxmlformats.org/officeDocument/2006/relationships/hyperlink" Target="https://mirror.enha.kr/wiki/TD-SCDMA" TargetMode="External"/><Relationship Id="rId749" Type="http://schemas.openxmlformats.org/officeDocument/2006/relationships/hyperlink" Target="https://mirror.enha.kr/wiki/%ED%80%84%EC%BB%B4%20%EC%8A%A4%EB%83%85%EB%93%9C%EB%9E%98%EA%B3%A4" TargetMode="External"/><Relationship Id="rId290" Type="http://schemas.openxmlformats.org/officeDocument/2006/relationships/hyperlink" Target="https://mirror.enha.kr/wiki/GSM" TargetMode="External"/><Relationship Id="rId304" Type="http://schemas.openxmlformats.org/officeDocument/2006/relationships/hyperlink" Target="https://mirror.enha.kr/wiki/WCDMA" TargetMode="External"/><Relationship Id="rId388" Type="http://schemas.openxmlformats.org/officeDocument/2006/relationships/hyperlink" Target="https://mirror.enha.kr/wiki/%ED%80%84%EC%BB%B4%20%EC%8A%A4%EB%83%85%EB%93%9C%EB%9E%98%EA%B3%A4" TargetMode="External"/><Relationship Id="rId511" Type="http://schemas.openxmlformats.org/officeDocument/2006/relationships/hyperlink" Target="http://rigvedawiki.net/r1/wiki.php/%ED%80%84%EC%BB%B4%20%EC%8A%A4%EB%83%85%EB%93%9C%EB%9E%98%EA%B3%A4?action=edit&amp;section=39" TargetMode="External"/><Relationship Id="rId609" Type="http://schemas.openxmlformats.org/officeDocument/2006/relationships/hyperlink" Target="https://mirror.enha.kr/wiki/%ED%80%84%EC%BB%B4%20%EC%8A%A4%EB%83%85%EB%93%9C%EB%9E%98%EA%B3%A4" TargetMode="External"/><Relationship Id="rId85" Type="http://schemas.openxmlformats.org/officeDocument/2006/relationships/hyperlink" Target="https://mirror.enha.kr/wiki/WCDMA" TargetMode="External"/><Relationship Id="rId150" Type="http://schemas.openxmlformats.org/officeDocument/2006/relationships/hyperlink" Target="https://mirror.enha.kr/wiki/WCDMA" TargetMode="External"/><Relationship Id="rId595" Type="http://schemas.openxmlformats.org/officeDocument/2006/relationships/hyperlink" Target="https://mirror.enha.kr/wiki/%EB%A9%94%EB%AA%A8%EB%A6%AC" TargetMode="External"/><Relationship Id="rId816" Type="http://schemas.openxmlformats.org/officeDocument/2006/relationships/hyperlink" Target="http://www.ittoday.co.kr/news/articleView.html?idxno=36642" TargetMode="External"/><Relationship Id="rId248" Type="http://schemas.openxmlformats.org/officeDocument/2006/relationships/hyperlink" Target="https://mirror.enha.kr/wiki/CPU" TargetMode="External"/><Relationship Id="rId455" Type="http://schemas.openxmlformats.org/officeDocument/2006/relationships/hyperlink" Target="https://mirror.enha.kr/wiki/WCDMA" TargetMode="External"/><Relationship Id="rId662" Type="http://schemas.openxmlformats.org/officeDocument/2006/relationships/hyperlink" Target="https://mirror.enha.kr/wiki/%ED%80%84%EC%BB%B4%20%EC%8A%A4%EB%83%85%EB%93%9C%EB%9E%98%EA%B3%A4" TargetMode="External"/><Relationship Id="rId12" Type="http://schemas.openxmlformats.org/officeDocument/2006/relationships/hyperlink" Target="https://mirror.enha.kr/wiki/%EC%97%91%EC%8B%9C%EB%85%B8%EC%8A%A4" TargetMode="External"/><Relationship Id="rId108" Type="http://schemas.openxmlformats.org/officeDocument/2006/relationships/hyperlink" Target="https://mirror.enha.kr/wiki/GPU" TargetMode="External"/><Relationship Id="rId315" Type="http://schemas.openxmlformats.org/officeDocument/2006/relationships/hyperlink" Target="http://rigvedawiki.net/r1/wiki.php/%ED%80%84%EC%BB%B4%20%EC%8A%A4%EB%83%85%EB%93%9C%EB%9E%98%EA%B3%A4?action=edit&amp;section=21" TargetMode="External"/><Relationship Id="rId522" Type="http://schemas.openxmlformats.org/officeDocument/2006/relationships/hyperlink" Target="https://mirror.enha.kr/wiki/CDMA" TargetMode="External"/><Relationship Id="rId96" Type="http://schemas.openxmlformats.org/officeDocument/2006/relationships/hyperlink" Target="https://mirror.enha.kr/wiki/ARM%20Cortex-A5" TargetMode="External"/><Relationship Id="rId161" Type="http://schemas.openxmlformats.org/officeDocument/2006/relationships/hyperlink" Target="https://mirror.enha.kr/wiki/WCDMA" TargetMode="External"/><Relationship Id="rId399" Type="http://schemas.openxmlformats.org/officeDocument/2006/relationships/hyperlink" Target="https://mirror.enha.kr/wiki/%EC%97%91%EC%8A%A4%ED%8E%98%EB%A6%AC%EC%95%84%20E1" TargetMode="External"/><Relationship Id="rId827" Type="http://schemas.openxmlformats.org/officeDocument/2006/relationships/hyperlink" Target="https://mirror.enha.kr/wiki/ARM%20Cortex-A9" TargetMode="External"/><Relationship Id="rId259" Type="http://schemas.openxmlformats.org/officeDocument/2006/relationships/hyperlink" Target="https://mirror.enha.kr/wiki/WCDMA" TargetMode="External"/><Relationship Id="rId466" Type="http://schemas.openxmlformats.org/officeDocument/2006/relationships/hyperlink" Target="https://mirror.enha.kr/wiki/LG%20G3%20Beat" TargetMode="External"/><Relationship Id="rId673" Type="http://schemas.openxmlformats.org/officeDocument/2006/relationships/hyperlink" Target="http://rigvedawiki.net/r1/wiki.php/%ED%80%84%EC%BB%B4%20%EC%8A%A4%EB%83%85%EB%93%9C%EB%9E%98%EA%B3%A4?action=edit&amp;section=54" TargetMode="External"/><Relationship Id="rId880" Type="http://schemas.openxmlformats.org/officeDocument/2006/relationships/fontTable" Target="fontTable.xml"/><Relationship Id="rId23" Type="http://schemas.openxmlformats.org/officeDocument/2006/relationships/hyperlink" Target="https://mirror.enha.kr/wiki/%ED%80%84%EC%BB%B4%20%EC%8A%A4%EB%83%85%EB%93%9C%EB%9E%98%EA%B3%A4" TargetMode="External"/><Relationship Id="rId119" Type="http://schemas.openxmlformats.org/officeDocument/2006/relationships/hyperlink" Target="https://mirror.enha.kr/wiki/%EA%B0%A4%EB%9F%AD%EC%8B%9C%20%EC%97%90%EC%9D%B4%EC%8A%A4" TargetMode="External"/><Relationship Id="rId326" Type="http://schemas.openxmlformats.org/officeDocument/2006/relationships/hyperlink" Target="https://mirror.enha.kr/wiki/Qualcomm%20Krait" TargetMode="External"/><Relationship Id="rId533" Type="http://schemas.openxmlformats.org/officeDocument/2006/relationships/hyperlink" Target="https://mirror.enha.kr/wiki/CPU" TargetMode="External"/><Relationship Id="rId740" Type="http://schemas.openxmlformats.org/officeDocument/2006/relationships/hyperlink" Target="https://mirror.enha.kr/wiki/%EB%A9%94%EB%AA%A8%EB%A6%AC" TargetMode="External"/><Relationship Id="rId838" Type="http://schemas.openxmlformats.org/officeDocument/2006/relationships/hyperlink" Target="https://mirror.enha.kr/wiki/%ED%80%84%EC%BB%B4%20%EC%8A%A4%EB%83%85%EB%93%9C%EB%9E%98%EA%B3%A4" TargetMode="External"/><Relationship Id="rId172" Type="http://schemas.openxmlformats.org/officeDocument/2006/relationships/hyperlink" Target="https://mirror.enha.kr/wiki/%ED%80%84%EC%BB%B4%20%EC%8A%A4%EB%83%85%EB%93%9C%EB%9E%98%EA%B3%A4" TargetMode="External"/><Relationship Id="rId477" Type="http://schemas.openxmlformats.org/officeDocument/2006/relationships/hyperlink" Target="https://mirror.enha.kr/wiki/CPU" TargetMode="External"/><Relationship Id="rId600" Type="http://schemas.openxmlformats.org/officeDocument/2006/relationships/hyperlink" Target="https://mirror.enha.kr/wiki/%ED%80%84%EC%BB%B4%20%EC%8A%A4%EB%83%85%EB%93%9C%EB%9E%98%EA%B3%A4" TargetMode="External"/><Relationship Id="rId684" Type="http://schemas.openxmlformats.org/officeDocument/2006/relationships/hyperlink" Target="https://mirror.enha.kr/wiki/%EB%A9%94%EB%AA%A8%EB%A6%AC" TargetMode="External"/><Relationship Id="rId337" Type="http://schemas.openxmlformats.org/officeDocument/2006/relationships/hyperlink" Target="https://mirror.enha.kr/wiki/Qualcomm%20Krait" TargetMode="External"/><Relationship Id="rId34" Type="http://schemas.openxmlformats.org/officeDocument/2006/relationships/hyperlink" Target="https://mirror.enha.kr/wiki/%ED%80%84%EC%BB%B4%20%EA%B3%A0%EB%B9%84" TargetMode="External"/><Relationship Id="rId544" Type="http://schemas.openxmlformats.org/officeDocument/2006/relationships/hyperlink" Target="https://mirror.enha.kr/wiki/%EA%B0%A4%EB%9F%AD%EC%8B%9C%20A3" TargetMode="External"/><Relationship Id="rId751" Type="http://schemas.openxmlformats.org/officeDocument/2006/relationships/hyperlink" Target="https://mirror.enha.kr/wiki/ARM%20Cortex-A57" TargetMode="External"/><Relationship Id="rId849" Type="http://schemas.openxmlformats.org/officeDocument/2006/relationships/hyperlink" Target="https://mirror.enha.kr/wiki/%EC%97%91%EC%8B%9C%EB%85%B8%EC%8A%A4" TargetMode="External"/><Relationship Id="rId183" Type="http://schemas.openxmlformats.org/officeDocument/2006/relationships/hyperlink" Target="https://mirror.enha.kr/wiki/Qualcomm%20Scorpion" TargetMode="External"/><Relationship Id="rId390" Type="http://schemas.openxmlformats.org/officeDocument/2006/relationships/hyperlink" Target="https://mirror.enha.kr/wiki/ARM%20Cortex-A7" TargetMode="External"/><Relationship Id="rId404" Type="http://schemas.openxmlformats.org/officeDocument/2006/relationships/hyperlink" Target="https://mirror.enha.kr/wiki/ARM%20Cortex-A7" TargetMode="External"/><Relationship Id="rId611" Type="http://schemas.openxmlformats.org/officeDocument/2006/relationships/hyperlink" Target="https://mirror.enha.kr/wiki/%ED%80%84%EC%BB%B4%20%EC%8A%A4%EB%83%85%EB%93%9C%EB%9E%98%EA%B3%A4" TargetMode="External"/><Relationship Id="rId250" Type="http://schemas.openxmlformats.org/officeDocument/2006/relationships/hyperlink" Target="https://mirror.enha.kr/wiki/%ED%80%84%EC%BB%B4%20%EC%8A%A4%EB%83%85%EB%93%9C%EB%9E%98%EA%B3%A4" TargetMode="External"/><Relationship Id="rId488" Type="http://schemas.openxmlformats.org/officeDocument/2006/relationships/hyperlink" Target="https://mirror.enha.kr/wiki/ZTE%20Star%201" TargetMode="External"/><Relationship Id="rId695" Type="http://schemas.openxmlformats.org/officeDocument/2006/relationships/hyperlink" Target="http://rigvedawiki.net/r1/wiki.php/%ED%80%84%EC%BB%B4%20%EC%8A%A4%EB%83%85%EB%93%9C%EB%9E%98%EA%B3%A4?action=edit&amp;section=56" TargetMode="External"/><Relationship Id="rId709" Type="http://schemas.openxmlformats.org/officeDocument/2006/relationships/hyperlink" Target="https://mirror.enha.kr/wiki/LG%20G3" TargetMode="External"/><Relationship Id="rId45" Type="http://schemas.openxmlformats.org/officeDocument/2006/relationships/hyperlink" Target="https://mirror.enha.kr/wiki/CPU" TargetMode="External"/><Relationship Id="rId110" Type="http://schemas.openxmlformats.org/officeDocument/2006/relationships/hyperlink" Target="https://mirror.enha.kr/wiki/GSM" TargetMode="External"/><Relationship Id="rId348" Type="http://schemas.openxmlformats.org/officeDocument/2006/relationships/hyperlink" Target="https://mirror.enha.kr/wiki/%ED%8C%AC%ED%83%9D" TargetMode="External"/><Relationship Id="rId555" Type="http://schemas.openxmlformats.org/officeDocument/2006/relationships/hyperlink" Target="https://mirror.enha.kr/wiki/%EC%98%B5%ED%8B%B0%EB%A8%B8%EC%8A%A4%20G%20Pro" TargetMode="External"/><Relationship Id="rId762" Type="http://schemas.openxmlformats.org/officeDocument/2006/relationships/hyperlink" Target="https://mirror.enha.kr/wiki/CPU" TargetMode="External"/><Relationship Id="rId194" Type="http://schemas.openxmlformats.org/officeDocument/2006/relationships/hyperlink" Target="https://mirror.enha.kr/wiki/LTE" TargetMode="External"/><Relationship Id="rId208" Type="http://schemas.openxmlformats.org/officeDocument/2006/relationships/hyperlink" Target="https://mirror.enha.kr/wiki/Qualcomm%20Scorpion" TargetMode="External"/><Relationship Id="rId415" Type="http://schemas.openxmlformats.org/officeDocument/2006/relationships/hyperlink" Target="http://rigvedawiki.net/r1/wiki.php/%ED%80%84%EC%BB%B4%20%EC%8A%A4%EB%83%85%EB%93%9C%EB%9E%98%EA%B3%A4?action=edit&amp;section=31" TargetMode="External"/><Relationship Id="rId622" Type="http://schemas.openxmlformats.org/officeDocument/2006/relationships/hyperlink" Target="https://mirror.enha.kr/wiki/ARM%20big.LITTLE%20%EC%86%94%EB%A3%A8%EC%85%98" TargetMode="External"/><Relationship Id="rId261" Type="http://schemas.openxmlformats.org/officeDocument/2006/relationships/hyperlink" Target="https://mirror.enha.kr/wiki/CDMA" TargetMode="External"/><Relationship Id="rId499" Type="http://schemas.openxmlformats.org/officeDocument/2006/relationships/hyperlink" Target="https://mirror.enha.kr/wiki/GPU" TargetMode="External"/><Relationship Id="rId56" Type="http://schemas.openxmlformats.org/officeDocument/2006/relationships/hyperlink" Target="https://mirror.enha.kr/wiki/Qualcomm%20Scorpion" TargetMode="External"/><Relationship Id="rId359" Type="http://schemas.openxmlformats.org/officeDocument/2006/relationships/hyperlink" Target="http://rigvedawiki.net/r1/wiki.php/%ED%80%84%EC%BB%B4%20%EC%8A%A4%EB%83%85%EB%93%9C%EB%9E%98%EA%B3%A4?action=edit&amp;section=24" TargetMode="External"/><Relationship Id="rId566" Type="http://schemas.openxmlformats.org/officeDocument/2006/relationships/hyperlink" Target="http://rigvedawiki.net/r1/wiki.php/%ED%80%84%EC%BB%B4%20%EC%8A%A4%EB%83%85%EB%93%9C%EB%9E%98%EA%B3%A4?action=edit&amp;section=44" TargetMode="External"/><Relationship Id="rId773" Type="http://schemas.openxmlformats.org/officeDocument/2006/relationships/hyperlink" Target="https://mirror.enha.kr/wiki/%ED%80%84%EC%BB%B4%20%EC%8A%A4%EB%83%85%EB%93%9C%EB%9E%98%EA%B3%A4" TargetMode="External"/><Relationship Id="rId121" Type="http://schemas.openxmlformats.org/officeDocument/2006/relationships/hyperlink" Target="https://mirror.enha.kr/wiki/%EC%98%B5%ED%8B%B0%EB%A8%B8%EC%8A%A4%20%EC%9B%90" TargetMode="External"/><Relationship Id="rId219" Type="http://schemas.openxmlformats.org/officeDocument/2006/relationships/hyperlink" Target="https://mirror.enha.kr/wiki/HP%20%ED%84%B0%EC%B9%98%ED%8C%A8%EB%93%9C" TargetMode="External"/><Relationship Id="rId426" Type="http://schemas.openxmlformats.org/officeDocument/2006/relationships/hyperlink" Target="https://mirror.enha.kr/wiki/%ED%80%84%EC%BB%B4%20%EC%8A%A4%EB%83%85%EB%93%9C%EB%9E%98%EA%B3%A4" TargetMode="External"/><Relationship Id="rId633" Type="http://schemas.openxmlformats.org/officeDocument/2006/relationships/hyperlink" Target="https://mirror.enha.kr/wiki/CPU" TargetMode="External"/><Relationship Id="rId840" Type="http://schemas.openxmlformats.org/officeDocument/2006/relationships/hyperlink" Target="https://mirror.enha.kr/wiki/%EA%B0%A4%EB%9F%AD%EC%8B%9C%20S4" TargetMode="External"/><Relationship Id="rId67" Type="http://schemas.openxmlformats.org/officeDocument/2006/relationships/hyperlink" Target="https://mirror.enha.kr/wiki/WCDMA" TargetMode="External"/><Relationship Id="rId272" Type="http://schemas.openxmlformats.org/officeDocument/2006/relationships/hyperlink" Target="https://mirror.enha.kr/wiki/%EC%97%91%EC%8B%9C%EB%85%B8%EC%8A%A4" TargetMode="External"/><Relationship Id="rId577" Type="http://schemas.openxmlformats.org/officeDocument/2006/relationships/hyperlink" Target="https://mirror.enha.kr/wiki/%EA%B7%B8%EB%9E%9C%EB%93%9C%20%EB%A9%94%EB%AA%A8" TargetMode="External"/><Relationship Id="rId700" Type="http://schemas.openxmlformats.org/officeDocument/2006/relationships/hyperlink" Target="https://mirror.enha.kr/wiki/GPU" TargetMode="External"/><Relationship Id="rId132" Type="http://schemas.openxmlformats.org/officeDocument/2006/relationships/hyperlink" Target="https://mirror.enha.kr/wiki/WCDMA" TargetMode="External"/><Relationship Id="rId784" Type="http://schemas.openxmlformats.org/officeDocument/2006/relationships/hyperlink" Target="https://mirror.enha.kr/wiki/CELL-Broadband%20Engine" TargetMode="External"/><Relationship Id="rId437" Type="http://schemas.openxmlformats.org/officeDocument/2006/relationships/hyperlink" Target="https://mirror.enha.kr/wiki/%ED%80%84%EC%BB%B4%20%EC%8A%A4%EB%83%85%EB%93%9C%EB%9E%98%EA%B3%A4" TargetMode="External"/><Relationship Id="rId644" Type="http://schemas.openxmlformats.org/officeDocument/2006/relationships/hyperlink" Target="https://mirror.enha.kr/wiki/%ED%80%84%EC%BB%B4%20%EC%8A%A4%EB%83%85%EB%93%9C%EB%9E%98%EA%B3%A4" TargetMode="External"/><Relationship Id="rId851" Type="http://schemas.openxmlformats.org/officeDocument/2006/relationships/hyperlink" Target="https://mirror.enha.kr/wiki/%ED%80%84%EC%BB%B4%20%EC%8A%A4%EB%83%85%EB%93%9C%EB%9E%98%EA%B3%A4" TargetMode="External"/><Relationship Id="rId283" Type="http://schemas.openxmlformats.org/officeDocument/2006/relationships/hyperlink" Target="https://mirror.enha.kr/wiki/CPU" TargetMode="External"/><Relationship Id="rId490" Type="http://schemas.openxmlformats.org/officeDocument/2006/relationships/hyperlink" Target="https://mirror.enha.kr/wiki/ARM%20Cortex-A7" TargetMode="External"/><Relationship Id="rId504" Type="http://schemas.openxmlformats.org/officeDocument/2006/relationships/hyperlink" Target="https://mirror.enha.kr/wiki/GSM" TargetMode="External"/><Relationship Id="rId711" Type="http://schemas.openxmlformats.org/officeDocument/2006/relationships/hyperlink" Target="https://mirror.enha.kr/wiki/OnePlus%20One" TargetMode="External"/><Relationship Id="rId78" Type="http://schemas.openxmlformats.org/officeDocument/2006/relationships/hyperlink" Target="https://mirror.enha.kr/wiki/%ED%80%84%EC%BB%B4%20%EA%B3%A0%EB%B9%84" TargetMode="External"/><Relationship Id="rId143" Type="http://schemas.openxmlformats.org/officeDocument/2006/relationships/hyperlink" Target="https://mirror.enha.kr/wiki/%ED%80%84%EC%BB%B4%20%EC%8A%A4%EB%83%85%EB%93%9C%EB%9E%98%EA%B3%A4" TargetMode="External"/><Relationship Id="rId350" Type="http://schemas.openxmlformats.org/officeDocument/2006/relationships/hyperlink" Target="https://mirror.enha.kr/wiki/ARM%20Cortex-A9" TargetMode="External"/><Relationship Id="rId588" Type="http://schemas.openxmlformats.org/officeDocument/2006/relationships/hyperlink" Target="https://mirror.enha.kr/wiki/%ED%80%84%EC%BB%B4%20%EC%8A%A4%EB%83%85%EB%93%9C%EB%9E%98%EA%B3%A4" TargetMode="External"/><Relationship Id="rId795" Type="http://schemas.openxmlformats.org/officeDocument/2006/relationships/hyperlink" Target="https://mirror.enha.kr/wiki/%ED%80%84%EC%BB%B4%20%EC%8A%A4%EB%83%85%EB%93%9C%EB%9E%98%EA%B3%A4" TargetMode="External"/><Relationship Id="rId809" Type="http://schemas.openxmlformats.org/officeDocument/2006/relationships/hyperlink" Target="https://mirror.enha.kr/wiki/%ED%80%84%EC%BB%B4%20%EC%8A%A4%EB%83%85%EB%93%9C%EB%9E%98%EA%B3%A4" TargetMode="External"/><Relationship Id="rId9" Type="http://schemas.openxmlformats.org/officeDocument/2006/relationships/hyperlink" Target="https://mirror.enha.kr/wiki/%EA%B8%88%EC%96%B4%EC%B4%88" TargetMode="External"/><Relationship Id="rId210" Type="http://schemas.openxmlformats.org/officeDocument/2006/relationships/hyperlink" Target="https://mirror.enha.kr/wiki/WCDMA" TargetMode="External"/><Relationship Id="rId448" Type="http://schemas.openxmlformats.org/officeDocument/2006/relationships/hyperlink" Target="http://rigvedawiki.net/r1/wiki.php/%ED%80%84%EC%BB%B4%20%EC%8A%A4%EB%83%85%EB%93%9C%EB%9E%98%EA%B3%A4?action=edit&amp;section=36" TargetMode="External"/><Relationship Id="rId655" Type="http://schemas.openxmlformats.org/officeDocument/2006/relationships/hyperlink" Target="https://mirror.enha.kr/wiki/%ED%80%84%EC%BB%B4%20%EA%B3%A0%EB%B9%84" TargetMode="External"/><Relationship Id="rId862" Type="http://schemas.openxmlformats.org/officeDocument/2006/relationships/hyperlink" Target="https://mirror.enha.kr/wiki/TSMC" TargetMode="External"/><Relationship Id="rId294" Type="http://schemas.openxmlformats.org/officeDocument/2006/relationships/hyperlink" Target="http://rigvedawiki.net/r1/wiki.php/%ED%80%84%EC%BB%B4%20%EC%8A%A4%EB%83%85%EB%93%9C%EB%9E%98%EA%B3%A4?action=edit&amp;section=20" TargetMode="External"/><Relationship Id="rId308" Type="http://schemas.openxmlformats.org/officeDocument/2006/relationships/hyperlink" Target="https://mirror.enha.kr/wiki/%EC%97%91%EC%8A%A4%ED%8E%98%EB%A6%AC%EC%95%84%20T%20%EC%8B%9C%EB%A6%AC%EC%A6%88" TargetMode="External"/><Relationship Id="rId515" Type="http://schemas.openxmlformats.org/officeDocument/2006/relationships/hyperlink" Target="https://mirror.enha.kr/wiki/Qualcomm%20Krait" TargetMode="External"/><Relationship Id="rId722" Type="http://schemas.openxmlformats.org/officeDocument/2006/relationships/hyperlink" Target="https://mirror.enha.kr/wiki/%EB%A9%94%EB%AA%A8%EB%A6%AC" TargetMode="External"/><Relationship Id="rId89" Type="http://schemas.openxmlformats.org/officeDocument/2006/relationships/hyperlink" Target="https://mirror.enha.kr/wiki/CDMA" TargetMode="External"/><Relationship Id="rId154" Type="http://schemas.openxmlformats.org/officeDocument/2006/relationships/hyperlink" Target="https://mirror.enha.kr/wiki/%ED%80%84%EC%BB%B4%20%EC%8A%A4%EB%83%85%EB%93%9C%EB%9E%98%EA%B3%A4" TargetMode="External"/><Relationship Id="rId361" Type="http://schemas.openxmlformats.org/officeDocument/2006/relationships/hyperlink" Target="https://mirror.enha.kr/wiki/%ED%80%84%EC%BB%B4%20%EC%8A%A4%EB%83%85%EB%93%9C%EB%9E%98%EA%B3%A4" TargetMode="External"/><Relationship Id="rId599" Type="http://schemas.openxmlformats.org/officeDocument/2006/relationships/hyperlink" Target="http://rigvedawiki.net/r1/wiki.php/%ED%80%84%EC%BB%B4%20%EC%8A%A4%EB%83%85%EB%93%9C%EB%9E%98%EA%B3%A4?action=edit&amp;section=48" TargetMode="External"/><Relationship Id="rId459" Type="http://schemas.openxmlformats.org/officeDocument/2006/relationships/hyperlink" Target="https://mirror.enha.kr/wiki/GSM" TargetMode="External"/><Relationship Id="rId666" Type="http://schemas.openxmlformats.org/officeDocument/2006/relationships/hyperlink" Target="https://mirror.enha.kr/wiki/%ED%95%B4%EC%83%81%EB%8F%84/%EC%9D%BC%EB%9E%8C" TargetMode="External"/><Relationship Id="rId873" Type="http://schemas.openxmlformats.org/officeDocument/2006/relationships/hyperlink" Target="https://mirror.enha.kr/wiki/%EC%97%91%EC%8B%9C%EB%85%B8%EC%8A%A4" TargetMode="External"/><Relationship Id="rId16" Type="http://schemas.openxmlformats.org/officeDocument/2006/relationships/hyperlink" Target="https://mirror.enha.kr/wiki/%EC%97%91%EC%8B%9C%EB%85%B8%EC%8A%A4" TargetMode="External"/><Relationship Id="rId221" Type="http://schemas.openxmlformats.org/officeDocument/2006/relationships/hyperlink" Target="https://mirror.enha.kr/wiki/%EB%B2%A0%EA%B0%80%20%EB%A0%88%EC%9D%B4%EC%84%9C" TargetMode="External"/><Relationship Id="rId319" Type="http://schemas.openxmlformats.org/officeDocument/2006/relationships/hyperlink" Target="https://mirror.enha.kr/wiki/CPU" TargetMode="External"/><Relationship Id="rId526" Type="http://schemas.openxmlformats.org/officeDocument/2006/relationships/hyperlink" Target="https://mirror.enha.kr/wiki/%EA%B0%A4%EB%9F%AD%EC%8B%9C%20S4%20mini" TargetMode="External"/><Relationship Id="rId733" Type="http://schemas.openxmlformats.org/officeDocument/2006/relationships/hyperlink" Target="http://rigvedawiki.net/r1/wiki.php/%ED%80%84%EC%BB%B4%20%EC%8A%A4%EB%83%85%EB%93%9C%EB%9E%98%EA%B3%A4?action=edit&amp;section=60" TargetMode="External"/><Relationship Id="rId165" Type="http://schemas.openxmlformats.org/officeDocument/2006/relationships/hyperlink" Target="https://mirror.enha.kr/wiki/%EB%B2%A0%EA%B0%80%20X" TargetMode="External"/><Relationship Id="rId372" Type="http://schemas.openxmlformats.org/officeDocument/2006/relationships/hyperlink" Target="https://mirror.enha.kr/wiki/ARM%20Cortex-A5" TargetMode="External"/><Relationship Id="rId677" Type="http://schemas.openxmlformats.org/officeDocument/2006/relationships/hyperlink" Target="https://mirror.enha.kr/wiki/%ED%80%84%EC%BB%B4%20%EC%8A%A4%EB%83%85%EB%93%9C%EB%9E%98%EA%B3%A4" TargetMode="External"/><Relationship Id="rId800" Type="http://schemas.openxmlformats.org/officeDocument/2006/relationships/hyperlink" Target="http://rigvedawiki.net/r1/wiki.php/%ED%80%84%EC%BB%B4%20%EC%8A%A4%EB%83%85%EB%93%9C%EB%9E%98%EA%B3%A4?action=edit&amp;section=65" TargetMode="External"/><Relationship Id="rId232" Type="http://schemas.openxmlformats.org/officeDocument/2006/relationships/hyperlink" Target="http://rigvedawiki.net/r1/wiki.php/%ED%80%84%EC%BB%B4%20%EC%8A%A4%EB%83%85%EB%93%9C%EB%9E%98%EA%B3%A4?action=edit&amp;section=15" TargetMode="External"/><Relationship Id="rId27" Type="http://schemas.openxmlformats.org/officeDocument/2006/relationships/hyperlink" Target="https://mirror.enha.kr/wiki/Scorpion" TargetMode="External"/><Relationship Id="rId537" Type="http://schemas.openxmlformats.org/officeDocument/2006/relationships/hyperlink" Target="https://mirror.enha.kr/wiki/%ED%80%84%EC%BB%B4%20%EC%8A%A4%EB%83%85%EB%93%9C%EB%9E%98%EA%B3%A4" TargetMode="External"/><Relationship Id="rId744" Type="http://schemas.openxmlformats.org/officeDocument/2006/relationships/hyperlink" Target="https://mirror.enha.kr/wiki/%ED%80%84%EC%BB%B4%20%EC%8A%A4%EB%83%85%EB%93%9C%EB%9E%98%EA%B3%A4" TargetMode="External"/><Relationship Id="rId80" Type="http://schemas.openxmlformats.org/officeDocument/2006/relationships/hyperlink" Target="https://mirror.enha.kr/wiki/%ED%80%84%EC%BB%B4%20%EC%8A%A4%EB%83%85%EB%93%9C%EB%9E%98%EA%B3%A4" TargetMode="External"/><Relationship Id="rId176" Type="http://schemas.openxmlformats.org/officeDocument/2006/relationships/hyperlink" Target="https://mirror.enha.kr/wiki/%EC%97%91%EC%8B%9C%EB%85%B8%EC%8A%A4" TargetMode="External"/><Relationship Id="rId383" Type="http://schemas.openxmlformats.org/officeDocument/2006/relationships/hyperlink" Target="https://mirror.enha.kr/wiki/GSM" TargetMode="External"/><Relationship Id="rId590" Type="http://schemas.openxmlformats.org/officeDocument/2006/relationships/hyperlink" Target="https://mirror.enha.kr/wiki/%ED%80%84%EC%BB%B4%20%EC%8A%A4%EB%83%85%EB%93%9C%EB%9E%98%EA%B3%A4" TargetMode="External"/><Relationship Id="rId604" Type="http://schemas.openxmlformats.org/officeDocument/2006/relationships/hyperlink" Target="https://mirror.enha.kr/wiki/GPU" TargetMode="External"/><Relationship Id="rId811" Type="http://schemas.openxmlformats.org/officeDocument/2006/relationships/hyperlink" Target="http://konatamoe.tistory.com/712" TargetMode="External"/><Relationship Id="rId243" Type="http://schemas.openxmlformats.org/officeDocument/2006/relationships/hyperlink" Target="https://mirror.enha.kr/wiki/%EC%8A%A4%EB%A7%88%ED%8A%B8%ED%8F%B0" TargetMode="External"/><Relationship Id="rId450" Type="http://schemas.openxmlformats.org/officeDocument/2006/relationships/hyperlink" Target="https://mirror.enha.kr/wiki/%ED%80%84%EC%BB%B4%20%EC%8A%A4%EB%83%85%EB%93%9C%EB%9E%98%EA%B3%A4" TargetMode="External"/><Relationship Id="rId688" Type="http://schemas.openxmlformats.org/officeDocument/2006/relationships/hyperlink" Target="https://mirror.enha.kr/wiki/GSM" TargetMode="External"/><Relationship Id="rId38" Type="http://schemas.openxmlformats.org/officeDocument/2006/relationships/hyperlink" Target="https://mirror.enha.kr/wiki/%ED%80%84%EC%BB%B4%20%EC%8A%A4%EB%83%85%EB%93%9C%EB%9E%98%EA%B3%A4" TargetMode="External"/><Relationship Id="rId103" Type="http://schemas.openxmlformats.org/officeDocument/2006/relationships/hyperlink" Target="http://rigvedawiki.net/r1/wiki.php/%ED%80%84%EC%BB%B4%20%EC%8A%A4%EB%83%85%EB%93%9C%EB%9E%98%EA%B3%A4?action=edit&amp;section=8" TargetMode="External"/><Relationship Id="rId310" Type="http://schemas.openxmlformats.org/officeDocument/2006/relationships/hyperlink" Target="https://mirror.enha.kr/wiki/%ED%80%84%EC%BB%B4%20%EC%8A%A4%EB%83%85%EB%93%9C%EB%9E%98%EA%B3%A4" TargetMode="External"/><Relationship Id="rId548" Type="http://schemas.openxmlformats.org/officeDocument/2006/relationships/hyperlink" Target="https://mirror.enha.kr/wiki/%ED%80%84%EC%BB%B4%20%EC%8A%A4%EB%83%85%EB%93%9C%EB%9E%98%EA%B3%A4" TargetMode="External"/><Relationship Id="rId755" Type="http://schemas.openxmlformats.org/officeDocument/2006/relationships/hyperlink" Target="https://mirror.enha.kr/wiki/%ED%80%84%EC%BB%B4%20%EA%B3%A0%EB%B9%84" TargetMode="External"/><Relationship Id="rId91" Type="http://schemas.openxmlformats.org/officeDocument/2006/relationships/hyperlink" Target="https://www.qualcomm.com/media/documents/files/snapdragon-s3-s2-s1-processor-product-specs.pdf" TargetMode="External"/><Relationship Id="rId187" Type="http://schemas.openxmlformats.org/officeDocument/2006/relationships/hyperlink" Target="https://mirror.enha.kr/wiki/ARM%20Cortex-A9" TargetMode="External"/><Relationship Id="rId394" Type="http://schemas.openxmlformats.org/officeDocument/2006/relationships/hyperlink" Target="https://mirror.enha.kr/wiki/WCDMA" TargetMode="External"/><Relationship Id="rId408" Type="http://schemas.openxmlformats.org/officeDocument/2006/relationships/hyperlink" Target="https://mirror.enha.kr/wiki/WCDMA" TargetMode="External"/><Relationship Id="rId615" Type="http://schemas.openxmlformats.org/officeDocument/2006/relationships/hyperlink" Target="https://mirror.enha.kr/wiki/ARM%20Cortex-A53" TargetMode="External"/><Relationship Id="rId822" Type="http://schemas.openxmlformats.org/officeDocument/2006/relationships/hyperlink" Target="https://mirror.enha.kr/wiki/%ED%80%84%EC%BB%B4%20%EC%8A%A4%EB%83%85%EB%93%9C%EB%9E%98%EA%B3%A4" TargetMode="External"/><Relationship Id="rId254" Type="http://schemas.openxmlformats.org/officeDocument/2006/relationships/hyperlink" Target="https://mirror.enha.kr/wiki/CPU" TargetMode="External"/><Relationship Id="rId699" Type="http://schemas.openxmlformats.org/officeDocument/2006/relationships/hyperlink" Target="https://mirror.enha.kr/wiki/Qualcomm%20Krait" TargetMode="External"/><Relationship Id="rId49" Type="http://schemas.openxmlformats.org/officeDocument/2006/relationships/hyperlink" Target="https://mirror.enha.kr/wiki/ARM%20Cortex-A8" TargetMode="External"/><Relationship Id="rId114" Type="http://schemas.openxmlformats.org/officeDocument/2006/relationships/hyperlink" Target="https://mirror.enha.kr/wiki/%EA%B0%A4%EB%9F%AD%EC%8B%9C%20%EC%97%90%EC%9D%B4%EC%8A%A4" TargetMode="External"/><Relationship Id="rId461" Type="http://schemas.openxmlformats.org/officeDocument/2006/relationships/hyperlink" Target="https://mirror.enha.kr/wiki/%ED%80%84%EC%BB%B4%20%EA%B3%A0%EB%B9%84" TargetMode="External"/><Relationship Id="rId559" Type="http://schemas.openxmlformats.org/officeDocument/2006/relationships/hyperlink" Target="https://mirror.enha.kr/wiki/%EA%B0%A4%EB%9F%AD%EC%8B%9C%20S4" TargetMode="External"/><Relationship Id="rId766" Type="http://schemas.openxmlformats.org/officeDocument/2006/relationships/hyperlink" Target="http://gfxbench.com/device.jsp?benchmark=gfx30&amp;os=Android&amp;api=gl&amp;D=Qualcomm%20MSM8994%20for%20arm64%20(Adreno%20430%2C%20development%20board)" TargetMode="External"/><Relationship Id="rId198" Type="http://schemas.openxmlformats.org/officeDocument/2006/relationships/hyperlink" Target="https://mirror.enha.kr/wiki/GSM" TargetMode="External"/><Relationship Id="rId321" Type="http://schemas.openxmlformats.org/officeDocument/2006/relationships/hyperlink" Target="https://mirror.enha.kr/wiki/CPU" TargetMode="External"/><Relationship Id="rId419" Type="http://schemas.openxmlformats.org/officeDocument/2006/relationships/hyperlink" Target="https://mirror.enha.kr/wiki/ARM%20Cortex-A7" TargetMode="External"/><Relationship Id="rId626" Type="http://schemas.openxmlformats.org/officeDocument/2006/relationships/hyperlink" Target="https://mirror.enha.kr/wiki/%ED%80%84%EC%BB%B4%20%EC%8A%A4%EB%83%85%EB%93%9C%EB%9E%98%EA%B3%A4" TargetMode="External"/><Relationship Id="rId833" Type="http://schemas.openxmlformats.org/officeDocument/2006/relationships/hyperlink" Target="https://mirror.enha.kr/wiki/%EB%B2%84%EB%9D%BC%EC%9D%B4%EC%A6%8C%20%EC%99%80%EC%9D%B4%EC%96%B4%EB%A6%AC%EC%8A%A4" TargetMode="External"/><Relationship Id="rId265" Type="http://schemas.openxmlformats.org/officeDocument/2006/relationships/hyperlink" Target="https://mirror.enha.kr/wiki/%ED%80%84%EC%BB%B4%20%EC%8A%A4%EB%83%85%EB%93%9C%EB%9E%98%EA%B3%A4" TargetMode="External"/><Relationship Id="rId472" Type="http://schemas.openxmlformats.org/officeDocument/2006/relationships/hyperlink" Target="https://mirror.enha.kr/wiki/%EC%82%BC%EC%84%B1%20%EA%B8%B0%EC%96%B4%20S" TargetMode="External"/><Relationship Id="rId125" Type="http://schemas.openxmlformats.org/officeDocument/2006/relationships/hyperlink" Target="https://mirror.enha.kr/wiki/%ED%80%84%EC%BB%B4%20%EC%8A%A4%EB%83%85%EB%93%9C%EB%9E%98%EA%B3%A4" TargetMode="External"/><Relationship Id="rId332" Type="http://schemas.openxmlformats.org/officeDocument/2006/relationships/hyperlink" Target="https://mirror.enha.kr/wiki/Qualcomm%20Krait" TargetMode="External"/><Relationship Id="rId777" Type="http://schemas.openxmlformats.org/officeDocument/2006/relationships/hyperlink" Target="https://mirror.enha.kr/wiki/%EC%95%84%EB%82%98%EA%B7%B8%EB%9E%A8" TargetMode="External"/><Relationship Id="rId637" Type="http://schemas.openxmlformats.org/officeDocument/2006/relationships/hyperlink" Target="https://mirror.enha.kr/wiki/%EC%95%A0%ED%94%8C%28%EA%B8%B0%EC%97%85%29" TargetMode="External"/><Relationship Id="rId844" Type="http://schemas.openxmlformats.org/officeDocument/2006/relationships/hyperlink" Target="https://mirror.enha.kr/wiki/Qualcomm%20Krait" TargetMode="External"/><Relationship Id="rId276" Type="http://schemas.openxmlformats.org/officeDocument/2006/relationships/hyperlink" Target="https://mirror.enha.kr/wiki/%EB%A7%9D%ED%96%88%EC%96%B4%EC%9A%94" TargetMode="External"/><Relationship Id="rId483" Type="http://schemas.openxmlformats.org/officeDocument/2006/relationships/hyperlink" Target="https://mirror.enha.kr/wiki/WCDMA" TargetMode="External"/><Relationship Id="rId690" Type="http://schemas.openxmlformats.org/officeDocument/2006/relationships/hyperlink" Target="https://mirror.enha.kr/wiki/%ED%80%84%EC%BB%B4%20%EA%B3%A0%EB%B9%84" TargetMode="External"/><Relationship Id="rId704" Type="http://schemas.openxmlformats.org/officeDocument/2006/relationships/hyperlink" Target="https://mirror.enha.kr/wiki/WCDMA" TargetMode="External"/><Relationship Id="rId40" Type="http://schemas.openxmlformats.org/officeDocument/2006/relationships/hyperlink" Target="http://www.qualcomm.co.kr/sites/default/files/common/products-services/snapdragon_specs_9-12.pdf" TargetMode="External"/><Relationship Id="rId136" Type="http://schemas.openxmlformats.org/officeDocument/2006/relationships/hyperlink" Target="https://mirror.enha.kr/wiki/%EC%98%B5%ED%8B%B0%EB%A8%B8%EC%8A%A4%20L7" TargetMode="External"/><Relationship Id="rId343" Type="http://schemas.openxmlformats.org/officeDocument/2006/relationships/hyperlink" Target="https://mirror.enha.kr/wiki/%EC%97%91%EC%8A%A4%ED%8E%98%EB%A6%AC%EC%95%84%20Z" TargetMode="External"/><Relationship Id="rId550" Type="http://schemas.openxmlformats.org/officeDocument/2006/relationships/hyperlink" Target="https://mirror.enha.kr/wiki/%ED%80%84%EC%BB%B4%20%EC%8A%A4%EB%83%85%EB%93%9C%EB%9E%98%EA%B3%A4" TargetMode="External"/><Relationship Id="rId788" Type="http://schemas.openxmlformats.org/officeDocument/2006/relationships/hyperlink" Target="https://mirror.enha.kr/wiki/%ED%80%84%EC%BB%B4%20%EC%8A%A4%EB%83%85%EB%93%9C%EB%9E%98%EA%B3%A4" TargetMode="External"/><Relationship Id="rId203" Type="http://schemas.openxmlformats.org/officeDocument/2006/relationships/hyperlink" Target="https://mirror.enha.kr/wiki/%ED%80%84%EC%BB%B4%20%EC%8A%A4%EB%83%85%EB%93%9C%EB%9E%98%EA%B3%A4" TargetMode="External"/><Relationship Id="rId648" Type="http://schemas.openxmlformats.org/officeDocument/2006/relationships/hyperlink" Target="https://mirror.enha.kr/wiki/%EB%A9%94%EB%AA%A8%EB%A6%AC" TargetMode="External"/><Relationship Id="rId855" Type="http://schemas.openxmlformats.org/officeDocument/2006/relationships/hyperlink" Target="https://mirror.enha.kr/wiki/%ED%80%84%EC%BB%B4%20%EC%8A%A4%EB%83%85%EB%93%9C%EB%9E%98%EA%B3%A4" TargetMode="External"/><Relationship Id="rId287" Type="http://schemas.openxmlformats.org/officeDocument/2006/relationships/hyperlink" Target="https://mirror.enha.kr/wiki/WCDMA" TargetMode="External"/><Relationship Id="rId410" Type="http://schemas.openxmlformats.org/officeDocument/2006/relationships/hyperlink" Target="https://mirror.enha.kr/wiki/CDMA" TargetMode="External"/><Relationship Id="rId494" Type="http://schemas.openxmlformats.org/officeDocument/2006/relationships/hyperlink" Target="http://rigvedawiki.net/r1/wiki.php/%ED%80%84%EC%BB%B4%20%EC%8A%A4%EB%83%85%EB%93%9C%EB%9E%98%EA%B3%A4?action=edit&amp;section=38" TargetMode="External"/><Relationship Id="rId508" Type="http://schemas.openxmlformats.org/officeDocument/2006/relationships/hyperlink" Target="https://mirror.enha.kr/wiki/%EA%B0%A4%EB%9F%AD%EC%8B%9C%20%EC%BD%94%EC%96%B4%20%EC%96%B4%EB%93%9C%EB%B0%B4%EC%8A%A4" TargetMode="External"/><Relationship Id="rId715" Type="http://schemas.openxmlformats.org/officeDocument/2006/relationships/hyperlink" Target="https://mirror.enha.kr/wiki/%ED%80%84%EC%BB%B4%20%EC%8A%A4%EB%83%85%EB%93%9C%EB%9E%98%EA%B3%A4" TargetMode="External"/><Relationship Id="rId147" Type="http://schemas.openxmlformats.org/officeDocument/2006/relationships/hyperlink" Target="https://mirror.enha.kr/wiki/GPU" TargetMode="External"/><Relationship Id="rId354" Type="http://schemas.openxmlformats.org/officeDocument/2006/relationships/hyperlink" Target="https://mirror.enha.kr/wiki/CPU" TargetMode="External"/><Relationship Id="rId799" Type="http://schemas.openxmlformats.org/officeDocument/2006/relationships/hyperlink" Target="https://mirror.enha.kr/wiki/%EC%95%A0%ED%94%8C%EB%A6%AC%EC%BC%80%EC%9D%B4%EC%85%98" TargetMode="External"/><Relationship Id="rId51" Type="http://schemas.openxmlformats.org/officeDocument/2006/relationships/hyperlink" Target="https://mirror.enha.kr/wiki/Qualcomm%20Scorpion" TargetMode="External"/><Relationship Id="rId561" Type="http://schemas.openxmlformats.org/officeDocument/2006/relationships/hyperlink" Target="https://mirror.enha.kr/wiki/GPU" TargetMode="External"/><Relationship Id="rId659" Type="http://schemas.openxmlformats.org/officeDocument/2006/relationships/hyperlink" Target="https://mirror.enha.kr/wiki/LG%20G2" TargetMode="External"/><Relationship Id="rId866" Type="http://schemas.openxmlformats.org/officeDocument/2006/relationships/hyperlink" Target="https://mirror.enha.kr/wiki/%EB%94%94%EC%8A%A4%ED%94%8C%EB%A0%88%EC%9D%B4" TargetMode="External"/><Relationship Id="rId214" Type="http://schemas.openxmlformats.org/officeDocument/2006/relationships/hyperlink" Target="https://mirror.enha.kr/wiki/CDMA" TargetMode="External"/><Relationship Id="rId298" Type="http://schemas.openxmlformats.org/officeDocument/2006/relationships/hyperlink" Target="https://mirror.enha.kr/wiki/Qualcomm%20Krait" TargetMode="External"/><Relationship Id="rId421" Type="http://schemas.openxmlformats.org/officeDocument/2006/relationships/hyperlink" Target="https://mirror.enha.kr/wiki/%EB%A9%94%EB%AA%A8%EB%A6%AC" TargetMode="External"/><Relationship Id="rId519" Type="http://schemas.openxmlformats.org/officeDocument/2006/relationships/hyperlink" Target="https://mirror.enha.kr/wiki/GSM" TargetMode="External"/><Relationship Id="rId158" Type="http://schemas.openxmlformats.org/officeDocument/2006/relationships/hyperlink" Target="https://mirror.enha.kr/wiki/GPU" TargetMode="External"/><Relationship Id="rId726" Type="http://schemas.openxmlformats.org/officeDocument/2006/relationships/hyperlink" Target="https://mirror.enha.kr/wiki/Qualcomm%20Krait" TargetMode="External"/><Relationship Id="rId62" Type="http://schemas.openxmlformats.org/officeDocument/2006/relationships/hyperlink" Target="https://mirror.enha.kr/wiki/%ED%80%84%EC%BB%B4%20%EC%8A%A4%EB%83%85%EB%93%9C%EB%9E%98%EA%B3%A4" TargetMode="External"/><Relationship Id="rId365" Type="http://schemas.openxmlformats.org/officeDocument/2006/relationships/hyperlink" Target="https://mirror.enha.kr/wiki/ARM%20Cortex-A9" TargetMode="External"/><Relationship Id="rId572" Type="http://schemas.openxmlformats.org/officeDocument/2006/relationships/hyperlink" Target="https://mirror.enha.kr/wiki/GPU" TargetMode="External"/><Relationship Id="rId225" Type="http://schemas.openxmlformats.org/officeDocument/2006/relationships/hyperlink" Target="https://mirror.enha.kr/wiki/%ED%80%84%EC%BB%B4%20%EA%B3%A0%EB%B9%84" TargetMode="External"/><Relationship Id="rId432" Type="http://schemas.openxmlformats.org/officeDocument/2006/relationships/hyperlink" Target="https://mirror.enha.kr/wiki/ARM%20Cortex-A7" TargetMode="External"/><Relationship Id="rId877" Type="http://schemas.openxmlformats.org/officeDocument/2006/relationships/hyperlink" Target="https://mirror.enha.kr/wiki/%ED%80%84%EC%BB%B4%20%EC%8A%A4%EB%83%85%EB%93%9C%EB%9E%98%EA%B3%A4" TargetMode="External"/><Relationship Id="rId737" Type="http://schemas.openxmlformats.org/officeDocument/2006/relationships/hyperlink" Target="https://mirror.enha.kr/wiki/ARM%20Cortex-A57" TargetMode="External"/><Relationship Id="rId73" Type="http://schemas.openxmlformats.org/officeDocument/2006/relationships/hyperlink" Target="https://mirror.enha.kr/wiki/HD2" TargetMode="External"/><Relationship Id="rId169" Type="http://schemas.openxmlformats.org/officeDocument/2006/relationships/hyperlink" Target="https://mirror.enha.kr/wiki/%EB%B2%A0%EA%B0%80%20S" TargetMode="External"/><Relationship Id="rId376" Type="http://schemas.openxmlformats.org/officeDocument/2006/relationships/hyperlink" Target="https://mirror.enha.kr/wiki/%ED%80%84%EC%BB%B4%20%EC%8A%A4%EB%83%85%EB%93%9C%EB%9E%98%EA%B3%A4" TargetMode="External"/><Relationship Id="rId583" Type="http://schemas.openxmlformats.org/officeDocument/2006/relationships/hyperlink" Target="http://gamma0burst.tistory.com/691" TargetMode="External"/><Relationship Id="rId790" Type="http://schemas.openxmlformats.org/officeDocument/2006/relationships/hyperlink" Target="https://mirror.enha.kr/wiki/%ED%80%84%EC%BB%B4%20%EC%8A%A4%EB%83%85%EB%93%9C%EB%9E%98%EA%B3%A4" TargetMode="External"/><Relationship Id="rId804" Type="http://schemas.openxmlformats.org/officeDocument/2006/relationships/hyperlink" Target="https://mirror.enha.kr/wiki/%EC%97%91%EC%8B%9C%EB%85%B8%EC%8A%A4" TargetMode="External"/><Relationship Id="rId4" Type="http://schemas.openxmlformats.org/officeDocument/2006/relationships/webSettings" Target="webSettings.xml"/><Relationship Id="rId236" Type="http://schemas.openxmlformats.org/officeDocument/2006/relationships/hyperlink" Target="https://mirror.enha.kr/wiki/CPU" TargetMode="External"/><Relationship Id="rId443" Type="http://schemas.openxmlformats.org/officeDocument/2006/relationships/hyperlink" Target="https://mirror.enha.kr/wiki/Qualcomm%20Krait" TargetMode="External"/><Relationship Id="rId650" Type="http://schemas.openxmlformats.org/officeDocument/2006/relationships/hyperlink" Target="https://mirror.enha.kr/wiki/GSM" TargetMode="External"/><Relationship Id="rId303" Type="http://schemas.openxmlformats.org/officeDocument/2006/relationships/hyperlink" Target="https://mirror.enha.kr/wiki/TD-SCDMA" TargetMode="External"/><Relationship Id="rId748" Type="http://schemas.openxmlformats.org/officeDocument/2006/relationships/hyperlink" Target="https://mirror.enha.kr/wiki/%ED%80%84%EC%BB%B4%20%EC%8A%A4%EB%83%85%EB%93%9C%EB%9E%98%EA%B3%A4" TargetMode="External"/><Relationship Id="rId84" Type="http://schemas.openxmlformats.org/officeDocument/2006/relationships/hyperlink" Target="https://mirror.enha.kr/wiki/GPU" TargetMode="External"/><Relationship Id="rId387" Type="http://schemas.openxmlformats.org/officeDocument/2006/relationships/hyperlink" Target="https://mirror.enha.kr/wiki/%ED%80%84%EC%BB%B4%20%EC%8A%A4%EB%83%85%EB%93%9C%EB%9E%98%EA%B3%A4" TargetMode="External"/><Relationship Id="rId510" Type="http://schemas.openxmlformats.org/officeDocument/2006/relationships/hyperlink" Target="https://mirror.enha.kr/wiki/HTC%20ONE" TargetMode="External"/><Relationship Id="rId594" Type="http://schemas.openxmlformats.org/officeDocument/2006/relationships/hyperlink" Target="https://mirror.enha.kr/wiki/GPU" TargetMode="External"/><Relationship Id="rId608" Type="http://schemas.openxmlformats.org/officeDocument/2006/relationships/hyperlink" Target="https://mirror.enha.kr/wiki/%ED%80%84%EC%BB%B4%20%EC%8A%A4%EB%83%85%EB%93%9C%EB%9E%98%EA%B3%A4" TargetMode="External"/><Relationship Id="rId815" Type="http://schemas.openxmlformats.org/officeDocument/2006/relationships/hyperlink" Target="https://mirror.enha.kr/wiki/%ED%80%84%EC%BB%B4%20%EC%8A%A4%EB%83%85%EB%93%9C%EB%9E%98%EA%B3%A4" TargetMode="External"/><Relationship Id="rId247" Type="http://schemas.openxmlformats.org/officeDocument/2006/relationships/hyperlink" Target="https://mirror.enha.kr/wiki/%ED%80%84%EC%BB%B4%20%EC%8A%A4%EB%83%85%EB%93%9C%EB%9E%98%EA%B3%A4" TargetMode="External"/><Relationship Id="rId107" Type="http://schemas.openxmlformats.org/officeDocument/2006/relationships/hyperlink" Target="https://mirror.enha.kr/wiki/ARM%28CPU%29" TargetMode="External"/><Relationship Id="rId454" Type="http://schemas.openxmlformats.org/officeDocument/2006/relationships/hyperlink" Target="https://mirror.enha.kr/wiki/%EB%A9%94%EB%AA%A8%EB%A6%AC" TargetMode="External"/><Relationship Id="rId661" Type="http://schemas.openxmlformats.org/officeDocument/2006/relationships/hyperlink" Target="https://mirror.enha.kr/wiki/%EC%97%91%EC%8A%A4%ED%8E%98%EB%A6%AC%EC%95%84%20Z1" TargetMode="External"/><Relationship Id="rId759" Type="http://schemas.openxmlformats.org/officeDocument/2006/relationships/hyperlink" Target="https://mirror.enha.kr/wiki/LG%20G%20Flex%202" TargetMode="External"/><Relationship Id="rId11" Type="http://schemas.openxmlformats.org/officeDocument/2006/relationships/hyperlink" Target="https://mirror.enha.kr/wiki/CPU" TargetMode="External"/><Relationship Id="rId314" Type="http://schemas.openxmlformats.org/officeDocument/2006/relationships/hyperlink" Target="https://mirror.enha.kr/wiki/GPU" TargetMode="External"/><Relationship Id="rId398" Type="http://schemas.openxmlformats.org/officeDocument/2006/relationships/hyperlink" Target="https://mirror.enha.kr/wiki/%EB%AA%A8%ED%86%A0%20E" TargetMode="External"/><Relationship Id="rId521" Type="http://schemas.openxmlformats.org/officeDocument/2006/relationships/hyperlink" Target="https://mirror.enha.kr/wiki/GSM" TargetMode="External"/><Relationship Id="rId619" Type="http://schemas.openxmlformats.org/officeDocument/2006/relationships/hyperlink" Target="https://mirror.enha.kr/wiki/OPPO%20R5" TargetMode="External"/><Relationship Id="rId95" Type="http://schemas.openxmlformats.org/officeDocument/2006/relationships/hyperlink" Target="https://mirror.enha.kr/wiki/CPU" TargetMode="External"/><Relationship Id="rId160" Type="http://schemas.openxmlformats.org/officeDocument/2006/relationships/hyperlink" Target="https://mirror.enha.kr/wiki/GSM" TargetMode="External"/><Relationship Id="rId826" Type="http://schemas.openxmlformats.org/officeDocument/2006/relationships/hyperlink" Target="https://mirror.enha.kr/wiki/ARM%20Cortex-A8" TargetMode="External"/><Relationship Id="rId258" Type="http://schemas.openxmlformats.org/officeDocument/2006/relationships/hyperlink" Target="https://mirror.enha.kr/wiki/GSM" TargetMode="External"/><Relationship Id="rId465" Type="http://schemas.openxmlformats.org/officeDocument/2006/relationships/hyperlink" Target="https://mirror.enha.kr/wiki/%EC%97%91%EC%8A%A4%ED%8E%98%EB%A6%AC%EC%95%84%20T2%20%EC%9A%B8%ED%8A%B8%EB%9D%BC" TargetMode="External"/><Relationship Id="rId672" Type="http://schemas.openxmlformats.org/officeDocument/2006/relationships/hyperlink" Target="https://mirror.enha.kr/wiki/%ED%80%84%EC%BB%B4%20%EC%8A%A4%EB%83%85%EB%93%9C%EB%9E%98%EA%B3%A4" TargetMode="External"/><Relationship Id="rId22" Type="http://schemas.openxmlformats.org/officeDocument/2006/relationships/hyperlink" Target="http://rigvedawiki.net/r1/wiki.php/%ED%80%84%EC%BB%B4%20%EC%8A%A4%EB%83%85%EB%93%9C%EB%9E%98%EA%B3%A4?action=edit&amp;section=2" TargetMode="External"/><Relationship Id="rId118" Type="http://schemas.openxmlformats.org/officeDocument/2006/relationships/hyperlink" Target="https://mirror.enha.kr/wiki/%EB%AF%B8%EB%9D%BC%ED%81%AC%20A" TargetMode="External"/><Relationship Id="rId325" Type="http://schemas.openxmlformats.org/officeDocument/2006/relationships/hyperlink" Target="https://mirror.enha.kr/wiki/CPU" TargetMode="External"/><Relationship Id="rId532" Type="http://schemas.openxmlformats.org/officeDocument/2006/relationships/hyperlink" Target="https://mirror.enha.kr/wiki/ARM%20Cortex-A53" TargetMode="External"/><Relationship Id="rId171" Type="http://schemas.openxmlformats.org/officeDocument/2006/relationships/hyperlink" Target="http://rigvedawiki.net/r1/wiki.php/%ED%80%84%EC%BB%B4%20%EC%8A%A4%EB%83%85%EB%93%9C%EB%9E%98%EA%B3%A4?action=edit&amp;section=13" TargetMode="External"/><Relationship Id="rId837" Type="http://schemas.openxmlformats.org/officeDocument/2006/relationships/hyperlink" Target="https://mirror.enha.kr/wiki/%ED%80%84%EC%BB%B4%20%EC%8A%A4%EB%83%85%EB%93%9C%EB%9E%98%EA%B3%A4" TargetMode="External"/><Relationship Id="rId269" Type="http://schemas.openxmlformats.org/officeDocument/2006/relationships/hyperlink" Target="https://mirror.enha.kr/wiki/ARM%20Cortex-A15" TargetMode="External"/><Relationship Id="rId476" Type="http://schemas.openxmlformats.org/officeDocument/2006/relationships/hyperlink" Target="https://mirror.enha.kr/wiki/%ED%80%84%EC%BB%B4%20%EC%8A%A4%EB%83%85%EB%93%9C%EB%9E%98%EA%B3%A4" TargetMode="External"/><Relationship Id="rId683" Type="http://schemas.openxmlformats.org/officeDocument/2006/relationships/hyperlink" Target="https://mirror.enha.kr/wiki/GPU" TargetMode="External"/><Relationship Id="rId33" Type="http://schemas.openxmlformats.org/officeDocument/2006/relationships/hyperlink" Target="https://mirror.enha.kr/wiki/%ED%80%84%EC%BB%B4%20%EA%B3%A0%EB%B9%84" TargetMode="External"/><Relationship Id="rId129" Type="http://schemas.openxmlformats.org/officeDocument/2006/relationships/hyperlink" Target="https://mirror.enha.kr/wiki/GPU" TargetMode="External"/><Relationship Id="rId336" Type="http://schemas.openxmlformats.org/officeDocument/2006/relationships/hyperlink" Target="https://mirror.enha.kr/wiki/CPU" TargetMode="External"/><Relationship Id="rId543" Type="http://schemas.openxmlformats.org/officeDocument/2006/relationships/hyperlink" Target="https://mirror.enha.kr/wiki/%EA%B0%A4%EB%9F%AD%EC%8B%9C%20%EA%B7%B8%EB%9E%9C%EB%93%9C%20%EB%A7%A5%EC%8A%A4" TargetMode="External"/><Relationship Id="rId182" Type="http://schemas.openxmlformats.org/officeDocument/2006/relationships/hyperlink" Target="https://mirror.enha.kr/wiki/ARM%20Cortex-A9" TargetMode="External"/><Relationship Id="rId403" Type="http://schemas.openxmlformats.org/officeDocument/2006/relationships/hyperlink" Target="https://mirror.enha.kr/wiki/CPU" TargetMode="External"/><Relationship Id="rId750" Type="http://schemas.openxmlformats.org/officeDocument/2006/relationships/hyperlink" Target="https://mirror.enha.kr/wiki/CPU" TargetMode="External"/><Relationship Id="rId848" Type="http://schemas.openxmlformats.org/officeDocument/2006/relationships/hyperlink" Target="https://mirror.enha.kr/wiki/%ED%80%84%EC%BB%B4%20%EC%8A%A4%EB%83%85%EB%93%9C%EB%9E%98%EA%B3%A4" TargetMode="External"/><Relationship Id="rId487" Type="http://schemas.openxmlformats.org/officeDocument/2006/relationships/hyperlink" Target="https://mirror.enha.kr/wiki/%EA%B0%A4%EB%9F%AD%EC%8B%9C%20S5%20mini" TargetMode="External"/><Relationship Id="rId610" Type="http://schemas.openxmlformats.org/officeDocument/2006/relationships/hyperlink" Target="http://rigvedawiki.net/r1/wiki.php/%ED%80%84%EC%BB%B4%20%EC%8A%A4%EB%83%85%EB%93%9C%EB%9E%98%EA%B3%A4?action=edit&amp;section=50" TargetMode="External"/><Relationship Id="rId694" Type="http://schemas.openxmlformats.org/officeDocument/2006/relationships/hyperlink" Target="https://mirror.enha.kr/wiki/GPU" TargetMode="External"/><Relationship Id="rId708" Type="http://schemas.openxmlformats.org/officeDocument/2006/relationships/hyperlink" Target="https://mirror.enha.kr/wiki/%EA%B0%A4%EB%9F%AD%EC%8B%9C%20S5" TargetMode="External"/><Relationship Id="rId347" Type="http://schemas.openxmlformats.org/officeDocument/2006/relationships/hyperlink" Target="https://mirror.enha.kr/wiki/%EC%98%B5%ED%8B%B0%EB%A8%B8%EC%8A%A4%20G" TargetMode="External"/><Relationship Id="rId44" Type="http://schemas.openxmlformats.org/officeDocument/2006/relationships/hyperlink" Target="https://mirror.enha.kr/wiki/Qualcomm%20Scorpion" TargetMode="External"/><Relationship Id="rId554" Type="http://schemas.openxmlformats.org/officeDocument/2006/relationships/hyperlink" Target="https://mirror.enha.kr/wiki/HTC%20ONE" TargetMode="External"/><Relationship Id="rId761" Type="http://schemas.openxmlformats.org/officeDocument/2006/relationships/hyperlink" Target="https://www.qualcomm.com/news/releases/2014/12/11/qualcomm-expands-lte-capabilities-snapdragon-810-add-category-9-carrier" TargetMode="External"/><Relationship Id="rId859" Type="http://schemas.openxmlformats.org/officeDocument/2006/relationships/hyperlink" Target="https://mirror.enha.kr/wiki/%ED%80%84%EC%BB%B4%20%EC%8A%A4%EB%83%85%EB%93%9C%EB%9E%98%EA%B3%A4" TargetMode="External"/><Relationship Id="rId193" Type="http://schemas.openxmlformats.org/officeDocument/2006/relationships/hyperlink" Target="https://mirror.enha.kr/wiki/LTE" TargetMode="External"/><Relationship Id="rId207" Type="http://schemas.openxmlformats.org/officeDocument/2006/relationships/hyperlink" Target="https://mirror.enha.kr/wiki/CPU" TargetMode="External"/><Relationship Id="rId414" Type="http://schemas.openxmlformats.org/officeDocument/2006/relationships/hyperlink" Target="https://mirror.enha.kr/wiki/%ED%80%84%EC%BB%B4%20%EC%8A%A4%EB%83%85%EB%93%9C%EB%9E%98%EA%B3%A4" TargetMode="External"/><Relationship Id="rId498" Type="http://schemas.openxmlformats.org/officeDocument/2006/relationships/hyperlink" Target="https://mirror.enha.kr/wiki/Qualcomm%20Krait" TargetMode="External"/><Relationship Id="rId621" Type="http://schemas.openxmlformats.org/officeDocument/2006/relationships/hyperlink" Target="https://mirror.enha.kr/wiki/ARM%20Cortex-A53" TargetMode="External"/><Relationship Id="rId260" Type="http://schemas.openxmlformats.org/officeDocument/2006/relationships/hyperlink" Target="https://mirror.enha.kr/wiki/GSM" TargetMode="External"/><Relationship Id="rId719" Type="http://schemas.openxmlformats.org/officeDocument/2006/relationships/hyperlink" Target="https://mirror.enha.kr/wiki/CPU" TargetMode="External"/><Relationship Id="rId55" Type="http://schemas.openxmlformats.org/officeDocument/2006/relationships/hyperlink" Target="https://mirror.enha.kr/wiki/Windows%20Phone" TargetMode="External"/><Relationship Id="rId120" Type="http://schemas.openxmlformats.org/officeDocument/2006/relationships/hyperlink" Target="https://mirror.enha.kr/wiki/%EA%B0%A4%EB%9F%AD%EC%8B%9C%20%EC%A7%80%EC%98%A4" TargetMode="External"/><Relationship Id="rId358" Type="http://schemas.openxmlformats.org/officeDocument/2006/relationships/hyperlink" Target="https://mirror.enha.kr/wiki/%ED%80%84%EC%BB%B4%20%EC%8A%A4%EB%83%85%EB%93%9C%EB%9E%98%EA%B3%A4" TargetMode="External"/><Relationship Id="rId565" Type="http://schemas.openxmlformats.org/officeDocument/2006/relationships/hyperlink" Target="https://mirror.enha.kr/wiki/GPU" TargetMode="External"/><Relationship Id="rId772" Type="http://schemas.openxmlformats.org/officeDocument/2006/relationships/hyperlink" Target="http://rigvedawiki.net/r1/wiki.php/%ED%80%84%EC%BB%B4%20%EC%8A%A4%EB%83%85%EB%93%9C%EB%9E%98%EA%B3%A4?action=edit&amp;section=63" TargetMode="External"/><Relationship Id="rId218" Type="http://schemas.openxmlformats.org/officeDocument/2006/relationships/hyperlink" Target="https://mirror.enha.kr/wiki/%EB%B2%A0%EA%B0%80%20LTE" TargetMode="External"/><Relationship Id="rId425" Type="http://schemas.openxmlformats.org/officeDocument/2006/relationships/hyperlink" Target="http://rigvedawiki.net/r1/wiki.php/%ED%80%84%EC%BB%B4%20%EC%8A%A4%EB%83%85%EB%93%9C%EB%9E%98%EA%B3%A4?action=edit&amp;section=32" TargetMode="External"/><Relationship Id="rId632" Type="http://schemas.openxmlformats.org/officeDocument/2006/relationships/hyperlink" Target="https://mirror.enha.kr/wiki/LG%20G2" TargetMode="External"/><Relationship Id="rId271" Type="http://schemas.openxmlformats.org/officeDocument/2006/relationships/hyperlink" Target="https://mirror.enha.kr/wiki/CPU" TargetMode="External"/><Relationship Id="rId66" Type="http://schemas.openxmlformats.org/officeDocument/2006/relationships/hyperlink" Target="https://mirror.enha.kr/wiki/GPU" TargetMode="External"/><Relationship Id="rId131" Type="http://schemas.openxmlformats.org/officeDocument/2006/relationships/hyperlink" Target="https://mirror.enha.kr/wiki/GSM" TargetMode="External"/><Relationship Id="rId369" Type="http://schemas.openxmlformats.org/officeDocument/2006/relationships/hyperlink" Target="http://rigvedawiki.net/r1/wiki.php/%ED%80%84%EC%BB%B4%20%EC%8A%A4%EB%83%85%EB%93%9C%EB%9E%98%EA%B3%A4?action=edit&amp;section=26" TargetMode="External"/><Relationship Id="rId576" Type="http://schemas.openxmlformats.org/officeDocument/2006/relationships/hyperlink" Target="https://mirror.enha.kr/wiki/HTC%20ONE" TargetMode="External"/><Relationship Id="rId783" Type="http://schemas.openxmlformats.org/officeDocument/2006/relationships/hyperlink" Target="https://mirror.enha.kr/wiki/%ED%94%8C%EB%A0%88%EC%9D%B4%EC%8A%A4%ED%85%8C%EC%9D%B4%EC%85%98%203" TargetMode="External"/><Relationship Id="rId229" Type="http://schemas.openxmlformats.org/officeDocument/2006/relationships/hyperlink" Target="https://mirror.enha.kr/wiki/GSM" TargetMode="External"/><Relationship Id="rId436" Type="http://schemas.openxmlformats.org/officeDocument/2006/relationships/hyperlink" Target="http://rigvedawiki.net/r1/wiki.php/%ED%80%84%EC%BB%B4%20%EC%8A%A4%EB%83%85%EB%93%9C%EB%9E%98%EA%B3%A4?action=edit&amp;section=34" TargetMode="External"/><Relationship Id="rId643" Type="http://schemas.openxmlformats.org/officeDocument/2006/relationships/hyperlink" Target="https://mirror.enha.kr/wiki/%ED%80%84%EC%BB%B4%20%EC%8A%A4%EB%83%85%EB%93%9C%EB%9E%98%EA%B3%A4" TargetMode="External"/><Relationship Id="rId850" Type="http://schemas.openxmlformats.org/officeDocument/2006/relationships/hyperlink" Target="https://mirror.enha.kr/wiki/%ED%80%84%EC%BB%B4%20%EC%8A%A4%EB%83%85%EB%93%9C%EB%9E%98%EA%B3%A4" TargetMode="External"/><Relationship Id="rId77" Type="http://schemas.openxmlformats.org/officeDocument/2006/relationships/hyperlink" Target="https://mirror.enha.kr/wiki/%EC%98%B5%ED%8B%B0%EB%A8%B8%EC%8A%A4%20Q" TargetMode="External"/><Relationship Id="rId282" Type="http://schemas.openxmlformats.org/officeDocument/2006/relationships/hyperlink" Target="https://mirror.enha.kr/wiki/%ED%80%84%EC%BB%B4%20%EC%8A%A4%EB%83%85%EB%93%9C%EB%9E%98%EA%B3%A4" TargetMode="External"/><Relationship Id="rId503" Type="http://schemas.openxmlformats.org/officeDocument/2006/relationships/hyperlink" Target="https://mirror.enha.kr/wiki/WCDMA" TargetMode="External"/><Relationship Id="rId587" Type="http://schemas.openxmlformats.org/officeDocument/2006/relationships/hyperlink" Target="https://mirror.enha.kr/wiki/%ED%80%84%EC%BB%B4%20%EC%8A%A4%EB%83%85%EB%93%9C%EB%9E%98%EA%B3%A4" TargetMode="External"/><Relationship Id="rId710" Type="http://schemas.openxmlformats.org/officeDocument/2006/relationships/hyperlink" Target="https://mirror.enha.kr/wiki/%EC%97%91%EC%8A%A4%ED%8E%98%EB%A6%AC%EC%95%84%20Z3" TargetMode="External"/><Relationship Id="rId808" Type="http://schemas.openxmlformats.org/officeDocument/2006/relationships/hyperlink" Target="http://rigvedawiki.net/r1/wiki.php/%ED%80%84%EC%BB%B4%20%EC%8A%A4%EB%83%85%EB%93%9C%EB%9E%98%EA%B3%A4?action=edit&amp;section=66" TargetMode="External"/><Relationship Id="rId8" Type="http://schemas.openxmlformats.org/officeDocument/2006/relationships/hyperlink" Target="https://mirror.enha.kr/wiki/%ED%83%9C%EB%B8%94%EB%A6%BF%20%EC%BB%B4%ED%93%A8%ED%84%B0" TargetMode="External"/><Relationship Id="rId142" Type="http://schemas.openxmlformats.org/officeDocument/2006/relationships/hyperlink" Target="http://rigvedawiki.net/r1/wiki.php/%ED%80%84%EC%BB%B4%20%EC%8A%A4%EB%83%85%EB%93%9C%EB%9E%98%EA%B3%A4?action=edit&amp;section=11" TargetMode="External"/><Relationship Id="rId447" Type="http://schemas.openxmlformats.org/officeDocument/2006/relationships/hyperlink" Target="https://mirror.enha.kr/wiki/GPU" TargetMode="External"/><Relationship Id="rId794" Type="http://schemas.openxmlformats.org/officeDocument/2006/relationships/hyperlink" Target="https://mirror.enha.kr/wiki/Wi-Fi" TargetMode="External"/><Relationship Id="rId654" Type="http://schemas.openxmlformats.org/officeDocument/2006/relationships/hyperlink" Target="https://mirror.enha.kr/wiki/CDMA" TargetMode="External"/><Relationship Id="rId861" Type="http://schemas.openxmlformats.org/officeDocument/2006/relationships/hyperlink" Target="https://mirror.enha.kr/wiki/%EC%95%A0%ED%94%8C%20A%20%EC%8B%9C%EB%A6%AC%EC%A6%88" TargetMode="External"/><Relationship Id="rId293" Type="http://schemas.openxmlformats.org/officeDocument/2006/relationships/hyperlink" Target="https://mirror.enha.kr/wiki/Lumia%20620" TargetMode="External"/><Relationship Id="rId307" Type="http://schemas.openxmlformats.org/officeDocument/2006/relationships/hyperlink" Target="https://mirror.enha.kr/wiki/%ED%80%84%EC%BB%B4%20%EA%B3%A0%EB%B9%84" TargetMode="External"/><Relationship Id="rId514" Type="http://schemas.openxmlformats.org/officeDocument/2006/relationships/hyperlink" Target="https://mirror.enha.kr/wiki/CPU" TargetMode="External"/><Relationship Id="rId721" Type="http://schemas.openxmlformats.org/officeDocument/2006/relationships/hyperlink" Target="https://mirror.enha.kr/wiki/GPU" TargetMode="External"/><Relationship Id="rId88" Type="http://schemas.openxmlformats.org/officeDocument/2006/relationships/hyperlink" Target="https://mirror.enha.kr/wiki/GSM" TargetMode="External"/><Relationship Id="rId153" Type="http://schemas.openxmlformats.org/officeDocument/2006/relationships/hyperlink" Target="http://rigvedawiki.net/r1/wiki.php/%ED%80%84%EC%BB%B4%20%EC%8A%A4%EB%83%85%EB%93%9C%EB%9E%98%EA%B3%A4?action=edit&amp;section=12" TargetMode="External"/><Relationship Id="rId360" Type="http://schemas.openxmlformats.org/officeDocument/2006/relationships/hyperlink" Target="https://mirror.enha.kr/wiki/%ED%80%84%EC%BB%B4%20%EC%8A%A4%EB%83%85%EB%93%9C%EB%9E%98%EA%B3%A4" TargetMode="External"/><Relationship Id="rId598" Type="http://schemas.openxmlformats.org/officeDocument/2006/relationships/hyperlink" Target="https://mirror.enha.kr/wiki/%ED%80%84%EC%BB%B4%20%EC%8A%A4%EB%83%85%EB%93%9C%EB%9E%98%EA%B3%A4" TargetMode="External"/><Relationship Id="rId819" Type="http://schemas.openxmlformats.org/officeDocument/2006/relationships/hyperlink" Target="https://mirror.enha.kr/wiki/AMOLED" TargetMode="External"/><Relationship Id="rId220" Type="http://schemas.openxmlformats.org/officeDocument/2006/relationships/hyperlink" Target="https://mirror.enha.kr/wiki/%EA%B0%A4%EB%9F%AD%EC%8B%9C%20%ED%83%AD%208.9" TargetMode="External"/><Relationship Id="rId458" Type="http://schemas.openxmlformats.org/officeDocument/2006/relationships/hyperlink" Target="https://mirror.enha.kr/wiki/WCDMA" TargetMode="External"/><Relationship Id="rId665" Type="http://schemas.openxmlformats.org/officeDocument/2006/relationships/hyperlink" Target="https://mirror.enha.kr/wiki/%ED%95%B4%EC%83%81%EB%8F%84/%EC%9D%BC%EB%9E%8C" TargetMode="External"/><Relationship Id="rId872" Type="http://schemas.openxmlformats.org/officeDocument/2006/relationships/hyperlink" Target="https://mirror.enha.kr/wiki/%EC%82%BC%EC%84%B1%EC%A0%84%EC%9E%9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17126</Words>
  <Characters>97620</Characters>
  <Application>Microsoft Office Word</Application>
  <DocSecurity>0</DocSecurity>
  <Lines>813</Lines>
  <Paragraphs>229</Paragraphs>
  <ScaleCrop>false</ScaleCrop>
  <Company/>
  <LinksUpToDate>false</LinksUpToDate>
  <CharactersWithSpaces>114517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2015-02-02T14:34:00Z</dcterms:created>
  <dcterms:modified xsi:type="dcterms:W3CDTF">2015-02-02T14:43:00Z</dcterms:modified>
</cp:coreProperties>
</file>