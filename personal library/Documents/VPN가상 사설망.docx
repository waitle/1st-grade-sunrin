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411B" w:rsidRPr="00E6411B" w:rsidRDefault="00E6411B" w:rsidP="00E6411B">
      <w:pPr>
        <w:widowControl/>
        <w:wordWrap/>
        <w:autoSpaceDE/>
        <w:autoSpaceDN/>
        <w:spacing w:beforeAutospacing="1" w:after="0" w:afterAutospacing="1" w:line="270" w:lineRule="atLeast"/>
        <w:jc w:val="center"/>
        <w:outlineLvl w:val="1"/>
        <w:rPr>
          <w:rFonts w:ascii="Arial" w:eastAsia="굴림" w:hAnsi="Arial" w:cs="Arial"/>
          <w:b/>
          <w:bCs/>
          <w:color w:val="000000"/>
          <w:kern w:val="0"/>
          <w:sz w:val="44"/>
          <w:szCs w:val="36"/>
        </w:rPr>
      </w:pPr>
      <w:r>
        <w:rPr>
          <w:rFonts w:ascii="Arial" w:eastAsia="굴림" w:hAnsi="Arial" w:cs="Arial" w:hint="eastAsia"/>
          <w:b/>
          <w:bCs/>
          <w:color w:val="000000"/>
          <w:kern w:val="0"/>
          <w:sz w:val="44"/>
          <w:szCs w:val="36"/>
        </w:rPr>
        <w:t>VPN</w:t>
      </w:r>
      <w:r>
        <w:rPr>
          <w:rFonts w:ascii="Arial" w:eastAsia="굴림" w:hAnsi="Arial" w:cs="Arial" w:hint="eastAsia"/>
          <w:b/>
          <w:bCs/>
          <w:color w:val="000000"/>
          <w:kern w:val="0"/>
          <w:sz w:val="44"/>
          <w:szCs w:val="36"/>
        </w:rPr>
        <w:t>가상</w:t>
      </w:r>
      <w:r>
        <w:rPr>
          <w:rFonts w:ascii="Arial" w:eastAsia="굴림" w:hAnsi="Arial" w:cs="Arial" w:hint="eastAsia"/>
          <w:b/>
          <w:bCs/>
          <w:color w:val="000000"/>
          <w:kern w:val="0"/>
          <w:sz w:val="44"/>
          <w:szCs w:val="36"/>
        </w:rPr>
        <w:t xml:space="preserve"> </w:t>
      </w:r>
      <w:r>
        <w:rPr>
          <w:rFonts w:ascii="Arial" w:eastAsia="굴림" w:hAnsi="Arial" w:cs="Arial" w:hint="eastAsia"/>
          <w:b/>
          <w:bCs/>
          <w:color w:val="000000"/>
          <w:kern w:val="0"/>
          <w:sz w:val="44"/>
          <w:szCs w:val="36"/>
        </w:rPr>
        <w:t>사설망</w:t>
      </w:r>
      <w:bookmarkStart w:id="0" w:name="_GoBack"/>
      <w:bookmarkEnd w:id="0"/>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r w:rsidRPr="00E6411B">
        <w:rPr>
          <w:rFonts w:ascii="Arial" w:eastAsia="굴림" w:hAnsi="Arial" w:cs="Arial"/>
          <w:b/>
          <w:bCs/>
          <w:color w:val="000000"/>
          <w:kern w:val="0"/>
          <w:sz w:val="36"/>
          <w:szCs w:val="36"/>
        </w:rPr>
        <w:fldChar w:fldCharType="begin"/>
      </w:r>
      <w:r w:rsidRPr="00E6411B">
        <w:rPr>
          <w:rFonts w:ascii="Arial" w:eastAsia="굴림" w:hAnsi="Arial" w:cs="Arial"/>
          <w:b/>
          <w:bCs/>
          <w:color w:val="000000"/>
          <w:kern w:val="0"/>
          <w:sz w:val="36"/>
          <w:szCs w:val="36"/>
        </w:rPr>
        <w:instrText xml:space="preserve"> HYPERLINK "https://mirror.enha.kr/wiki/%EA%B0%80%EC%83%81%20%EC%82%AC%EC%84%A4%EB%A7%9D" \l "toc" </w:instrText>
      </w:r>
      <w:r w:rsidRPr="00E6411B">
        <w:rPr>
          <w:rFonts w:ascii="Arial" w:eastAsia="굴림" w:hAnsi="Arial" w:cs="Arial"/>
          <w:b/>
          <w:bCs/>
          <w:color w:val="000000"/>
          <w:kern w:val="0"/>
          <w:sz w:val="36"/>
          <w:szCs w:val="36"/>
        </w:rPr>
        <w:fldChar w:fldCharType="separate"/>
      </w:r>
      <w:r w:rsidRPr="00E6411B">
        <w:rPr>
          <w:rFonts w:ascii="Arial" w:eastAsia="굴림" w:hAnsi="Arial" w:cs="Arial"/>
          <w:b/>
          <w:bCs/>
          <w:color w:val="551A8B"/>
          <w:kern w:val="0"/>
          <w:sz w:val="36"/>
          <w:szCs w:val="36"/>
          <w:u w:val="single"/>
          <w:bdr w:val="none" w:sz="0" w:space="0" w:color="auto" w:frame="1"/>
        </w:rPr>
        <w:t>1</w:t>
      </w:r>
      <w:r w:rsidRPr="00E6411B">
        <w:rPr>
          <w:rFonts w:ascii="Arial" w:eastAsia="굴림" w:hAnsi="Arial" w:cs="Arial"/>
          <w:b/>
          <w:bCs/>
          <w:color w:val="551A8B"/>
          <w:kern w:val="0"/>
          <w:sz w:val="36"/>
          <w:szCs w:val="36"/>
          <w:bdr w:val="none" w:sz="0" w:space="0" w:color="auto" w:frame="1"/>
        </w:rPr>
        <w:t>.</w:t>
      </w:r>
      <w:r w:rsidRPr="00E6411B">
        <w:rPr>
          <w:rFonts w:ascii="Arial" w:eastAsia="굴림" w:hAnsi="Arial" w:cs="Arial"/>
          <w:b/>
          <w:bCs/>
          <w:color w:val="000000"/>
          <w:kern w:val="0"/>
          <w:sz w:val="36"/>
          <w:szCs w:val="36"/>
        </w:rPr>
        <w:fldChar w:fldCharType="end"/>
      </w:r>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개요</w:t>
      </w:r>
      <w:r w:rsidRPr="00E6411B">
        <w:rPr>
          <w:rFonts w:ascii="Arial" w:eastAsia="굴림" w:hAnsi="Arial" w:cs="Arial"/>
          <w:b/>
          <w:bCs/>
          <w:color w:val="000000"/>
          <w:kern w:val="0"/>
          <w:sz w:val="36"/>
          <w:szCs w:val="36"/>
        </w:rPr>
        <w:t> </w:t>
      </w:r>
      <w:hyperlink r:id="rId5" w:anchor="s-1"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7F7F7F"/>
          <w:kern w:val="0"/>
          <w:sz w:val="18"/>
          <w:szCs w:val="18"/>
        </w:rPr>
        <w:t>남</w:t>
      </w:r>
      <w:del w:id="1" w:author="Unknown">
        <w:r w:rsidRPr="00E6411B">
          <w:rPr>
            <w:rFonts w:ascii="Arial" w:eastAsia="굴림" w:hAnsi="Arial" w:cs="Arial"/>
            <w:color w:val="7F7F7F"/>
            <w:kern w:val="0"/>
            <w:sz w:val="18"/>
            <w:szCs w:val="18"/>
          </w:rPr>
          <w:delText>자들의</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최종병기</w:delText>
        </w:r>
      </w:del>
      <w:r w:rsidRPr="00E6411B">
        <w:rPr>
          <w:rFonts w:ascii="Arial" w:eastAsia="굴림" w:hAnsi="Arial" w:cs="Arial"/>
          <w:color w:val="000000"/>
          <w:kern w:val="0"/>
          <w:sz w:val="18"/>
          <w:szCs w:val="18"/>
        </w:rPr>
        <w:br/>
      </w:r>
      <w:r w:rsidRPr="00E6411B">
        <w:rPr>
          <w:rFonts w:ascii="Arial" w:eastAsia="굴림" w:hAnsi="Arial" w:cs="Arial"/>
          <w:color w:val="000000"/>
          <w:kern w:val="0"/>
          <w:sz w:val="18"/>
          <w:szCs w:val="18"/>
        </w:rPr>
        <w:t>영어로는</w:t>
      </w:r>
      <w:r w:rsidRPr="00E6411B">
        <w:rPr>
          <w:rFonts w:ascii="Arial" w:eastAsia="굴림" w:hAnsi="Arial" w:cs="Arial"/>
          <w:color w:val="000000"/>
          <w:kern w:val="0"/>
          <w:sz w:val="18"/>
          <w:szCs w:val="18"/>
        </w:rPr>
        <w:t xml:space="preserve"> Virtual Private Network</w:t>
      </w:r>
      <w:r w:rsidRPr="00E6411B">
        <w:rPr>
          <w:rFonts w:ascii="Arial" w:eastAsia="굴림" w:hAnsi="Arial" w:cs="Arial"/>
          <w:color w:val="000000"/>
          <w:kern w:val="0"/>
          <w:sz w:val="18"/>
          <w:szCs w:val="18"/>
        </w:rPr>
        <w:t>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보통</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줄여서</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이라고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부른다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hyperlink r:id="rId6" w:tooltip="기업" w:history="1">
        <w:r w:rsidRPr="00E6411B">
          <w:rPr>
            <w:rFonts w:ascii="Arial" w:eastAsia="굴림" w:hAnsi="Arial" w:cs="Arial"/>
            <w:color w:val="551A8B"/>
            <w:kern w:val="0"/>
            <w:sz w:val="18"/>
            <w:szCs w:val="18"/>
            <w:u w:val="single"/>
            <w:bdr w:val="none" w:sz="0" w:space="0" w:color="auto" w:frame="1"/>
          </w:rPr>
          <w:t>기업</w:t>
        </w:r>
      </w:hyperlink>
      <w:r w:rsidRPr="00E6411B">
        <w:rPr>
          <w:rFonts w:ascii="Arial" w:eastAsia="굴림" w:hAnsi="Arial" w:cs="Arial"/>
          <w:color w:val="000000"/>
          <w:kern w:val="0"/>
          <w:sz w:val="18"/>
          <w:szCs w:val="18"/>
        </w:rPr>
        <w:t>이나</w:t>
      </w:r>
      <w:r w:rsidRPr="00E6411B">
        <w:rPr>
          <w:rFonts w:ascii="Arial" w:eastAsia="굴림" w:hAnsi="Arial" w:cs="Arial"/>
          <w:color w:val="000000"/>
          <w:kern w:val="0"/>
          <w:sz w:val="18"/>
          <w:szCs w:val="18"/>
        </w:rPr>
        <w:t> </w:t>
      </w:r>
      <w:hyperlink r:id="rId7" w:tooltip="군대" w:history="1">
        <w:r w:rsidRPr="00E6411B">
          <w:rPr>
            <w:rFonts w:ascii="Arial" w:eastAsia="굴림" w:hAnsi="Arial" w:cs="Arial"/>
            <w:color w:val="551A8B"/>
            <w:kern w:val="0"/>
            <w:sz w:val="18"/>
            <w:szCs w:val="18"/>
            <w:u w:val="single"/>
            <w:bdr w:val="none" w:sz="0" w:space="0" w:color="auto" w:frame="1"/>
          </w:rPr>
          <w:t>군대</w:t>
        </w:r>
      </w:hyperlink>
      <w:r w:rsidRPr="00E6411B">
        <w:rPr>
          <w:rFonts w:ascii="Arial" w:eastAsia="굴림" w:hAnsi="Arial" w:cs="Arial"/>
          <w:color w:val="000000"/>
          <w:kern w:val="0"/>
          <w:sz w:val="18"/>
          <w:szCs w:val="18"/>
        </w:rPr>
        <w:t>등</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단체에서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내부인들만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특수목적의</w:t>
      </w:r>
      <w:r w:rsidRPr="00E6411B">
        <w:rPr>
          <w:rFonts w:ascii="Arial" w:eastAsia="굴림" w:hAnsi="Arial" w:cs="Arial"/>
          <w:color w:val="000000"/>
          <w:kern w:val="0"/>
          <w:sz w:val="18"/>
          <w:szCs w:val="18"/>
        </w:rPr>
        <w:t> </w:t>
      </w:r>
      <w:hyperlink r:id="rId8" w:tooltip="인트라넷" w:history="1">
        <w:r w:rsidRPr="00E6411B">
          <w:rPr>
            <w:rFonts w:ascii="Arial" w:eastAsia="굴림" w:hAnsi="Arial" w:cs="Arial"/>
            <w:color w:val="551A8B"/>
            <w:kern w:val="0"/>
            <w:sz w:val="18"/>
            <w:szCs w:val="18"/>
            <w:u w:val="single"/>
            <w:bdr w:val="none" w:sz="0" w:space="0" w:color="auto" w:frame="1"/>
          </w:rPr>
          <w:t>인트라넷</w:t>
        </w:r>
      </w:hyperlink>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구축할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보통</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해당되는</w:t>
      </w:r>
      <w:r w:rsidRPr="00E6411B">
        <w:rPr>
          <w:rFonts w:ascii="Arial" w:eastAsia="굴림" w:hAnsi="Arial" w:cs="Arial"/>
          <w:color w:val="000000"/>
          <w:kern w:val="0"/>
          <w:sz w:val="18"/>
          <w:szCs w:val="18"/>
        </w:rPr>
        <w:t> </w:t>
      </w:r>
      <w:hyperlink r:id="rId9" w:tooltip="컴퓨터" w:history="1">
        <w:r w:rsidRPr="00E6411B">
          <w:rPr>
            <w:rFonts w:ascii="Arial" w:eastAsia="굴림" w:hAnsi="Arial" w:cs="Arial"/>
            <w:color w:val="551A8B"/>
            <w:kern w:val="0"/>
            <w:sz w:val="18"/>
            <w:szCs w:val="18"/>
            <w:u w:val="single"/>
            <w:bdr w:val="none" w:sz="0" w:space="0" w:color="auto" w:frame="1"/>
          </w:rPr>
          <w:t>컴퓨터</w:t>
        </w:r>
      </w:hyperlink>
      <w:r w:rsidRPr="00E6411B">
        <w:rPr>
          <w:rFonts w:ascii="Arial" w:eastAsia="굴림" w:hAnsi="Arial" w:cs="Arial"/>
          <w:color w:val="000000"/>
          <w:kern w:val="0"/>
          <w:sz w:val="18"/>
          <w:szCs w:val="18"/>
        </w:rPr>
        <w:t>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w:t>
      </w:r>
      <w:r w:rsidRPr="00E6411B">
        <w:rPr>
          <w:rFonts w:ascii="Arial" w:eastAsia="굴림" w:hAnsi="Arial" w:cs="Arial"/>
          <w:color w:val="000000"/>
          <w:kern w:val="0"/>
          <w:sz w:val="18"/>
          <w:szCs w:val="18"/>
        </w:rPr>
        <w:t>3</w:t>
      </w:r>
      <w:r w:rsidRPr="00E6411B">
        <w:rPr>
          <w:rFonts w:ascii="Arial" w:eastAsia="굴림" w:hAnsi="Arial" w:cs="Arial"/>
          <w:color w:val="000000"/>
          <w:kern w:val="0"/>
          <w:sz w:val="18"/>
          <w:szCs w:val="18"/>
        </w:rPr>
        <w:t>자가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함부로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접근하지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못하게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구축되는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그러나</w:t>
      </w:r>
      <w:r w:rsidRPr="00E6411B">
        <w:rPr>
          <w:rFonts w:ascii="Arial" w:eastAsia="굴림" w:hAnsi="Arial" w:cs="Arial"/>
          <w:color w:val="000000"/>
          <w:kern w:val="0"/>
          <w:sz w:val="18"/>
          <w:szCs w:val="18"/>
        </w:rPr>
        <w:t> </w:t>
      </w:r>
      <w:del w:id="2" w:author="Unknown">
        <w:r w:rsidRPr="00E6411B">
          <w:rPr>
            <w:rFonts w:ascii="Arial" w:eastAsia="굴림" w:hAnsi="Arial" w:cs="Arial"/>
            <w:color w:val="7F7F7F"/>
            <w:kern w:val="0"/>
            <w:sz w:val="18"/>
            <w:szCs w:val="18"/>
          </w:rPr>
          <w:fldChar w:fldCharType="begin"/>
        </w:r>
        <w:r w:rsidRPr="00E6411B">
          <w:rPr>
            <w:rFonts w:ascii="Arial" w:eastAsia="굴림" w:hAnsi="Arial" w:cs="Arial"/>
            <w:color w:val="7F7F7F"/>
            <w:kern w:val="0"/>
            <w:sz w:val="18"/>
            <w:szCs w:val="18"/>
          </w:rPr>
          <w:delInstrText xml:space="preserve"> </w:delInstrText>
        </w:r>
        <w:r w:rsidRPr="00E6411B">
          <w:rPr>
            <w:rFonts w:ascii="Arial" w:eastAsia="굴림" w:hAnsi="Arial" w:cs="Arial" w:hint="eastAsia"/>
            <w:color w:val="7F7F7F"/>
            <w:kern w:val="0"/>
            <w:sz w:val="18"/>
            <w:szCs w:val="18"/>
          </w:rPr>
          <w:delInstrText>HYPERLINK "https://mirror.enha.kr/wiki/%EA%B5%B0%EB%8C%80" \o "</w:delInstrText>
        </w:r>
        <w:r w:rsidRPr="00E6411B">
          <w:rPr>
            <w:rFonts w:ascii="Arial" w:eastAsia="굴림" w:hAnsi="Arial" w:cs="Arial" w:hint="eastAsia"/>
            <w:color w:val="7F7F7F"/>
            <w:kern w:val="0"/>
            <w:sz w:val="18"/>
            <w:szCs w:val="18"/>
          </w:rPr>
          <w:delInstrText>군대</w:delInstrText>
        </w:r>
        <w:r w:rsidRPr="00E6411B">
          <w:rPr>
            <w:rFonts w:ascii="Arial" w:eastAsia="굴림" w:hAnsi="Arial" w:cs="Arial" w:hint="eastAsia"/>
            <w:color w:val="7F7F7F"/>
            <w:kern w:val="0"/>
            <w:sz w:val="18"/>
            <w:szCs w:val="18"/>
          </w:rPr>
          <w:delInstrText>"</w:delInstrText>
        </w:r>
        <w:r w:rsidRPr="00E6411B">
          <w:rPr>
            <w:rFonts w:ascii="Arial" w:eastAsia="굴림" w:hAnsi="Arial" w:cs="Arial"/>
            <w:color w:val="7F7F7F"/>
            <w:kern w:val="0"/>
            <w:sz w:val="18"/>
            <w:szCs w:val="18"/>
          </w:rPr>
          <w:delInstrText xml:space="preserve"> </w:delInstrText>
        </w:r>
        <w:r w:rsidRPr="00E6411B">
          <w:rPr>
            <w:rFonts w:ascii="Arial" w:eastAsia="굴림" w:hAnsi="Arial" w:cs="Arial"/>
            <w:color w:val="7F7F7F"/>
            <w:kern w:val="0"/>
            <w:sz w:val="18"/>
            <w:szCs w:val="18"/>
          </w:rPr>
          <w:fldChar w:fldCharType="separate"/>
        </w:r>
        <w:r w:rsidRPr="00E6411B">
          <w:rPr>
            <w:rFonts w:ascii="Arial" w:eastAsia="굴림" w:hAnsi="Arial" w:cs="Arial"/>
            <w:color w:val="AA8CC5"/>
            <w:kern w:val="0"/>
            <w:sz w:val="18"/>
            <w:szCs w:val="18"/>
            <w:u w:val="single"/>
            <w:bdr w:val="none" w:sz="0" w:space="0" w:color="auto" w:frame="1"/>
          </w:rPr>
          <w:delText>군대</w:delText>
        </w:r>
        <w:r w:rsidRPr="00E6411B">
          <w:rPr>
            <w:rFonts w:ascii="Arial" w:eastAsia="굴림" w:hAnsi="Arial" w:cs="Arial"/>
            <w:color w:val="7F7F7F"/>
            <w:kern w:val="0"/>
            <w:sz w:val="18"/>
            <w:szCs w:val="18"/>
          </w:rPr>
          <w:fldChar w:fldCharType="end"/>
        </w:r>
        <w:r w:rsidRPr="00E6411B">
          <w:rPr>
            <w:rFonts w:ascii="Arial" w:eastAsia="굴림" w:hAnsi="Arial" w:cs="Arial"/>
            <w:color w:val="7F7F7F"/>
            <w:kern w:val="0"/>
            <w:sz w:val="18"/>
            <w:szCs w:val="18"/>
          </w:rPr>
          <w:delText>면</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몰라도</w:delText>
        </w:r>
      </w:del>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사용자가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회사에만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앉아있는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아니면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출장가서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업무에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자료를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급히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찾아야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생기고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집에서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작업해야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생기게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일일이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직원의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집에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컴퓨터를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묶을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노릇이고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그렇다고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출장간</w:t>
      </w:r>
      <w:r w:rsidRPr="00E6411B">
        <w:rPr>
          <w:rFonts w:ascii="Arial" w:eastAsia="굴림" w:hAnsi="Arial" w:cs="Arial"/>
          <w:color w:val="000000"/>
          <w:kern w:val="0"/>
          <w:sz w:val="18"/>
          <w:szCs w:val="18"/>
        </w:rPr>
        <w:t> </w:t>
      </w:r>
      <w:hyperlink r:id="rId10" w:tooltip="호텔" w:history="1">
        <w:r w:rsidRPr="00E6411B">
          <w:rPr>
            <w:rFonts w:ascii="Arial" w:eastAsia="굴림" w:hAnsi="Arial" w:cs="Arial"/>
            <w:color w:val="551A8B"/>
            <w:kern w:val="0"/>
            <w:sz w:val="18"/>
            <w:szCs w:val="18"/>
            <w:u w:val="single"/>
            <w:bdr w:val="none" w:sz="0" w:space="0" w:color="auto" w:frame="1"/>
          </w:rPr>
          <w:t>호텔</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창문까지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끌어오는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더더욱</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이러한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불가피한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상황에서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마치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개인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전용선같이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끌어쓰는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핵심이다</w:t>
      </w:r>
      <w:r w:rsidRPr="00E6411B">
        <w:rPr>
          <w:rFonts w:ascii="Arial" w:eastAsia="굴림" w:hAnsi="Arial" w:cs="Arial"/>
          <w:color w:val="000000"/>
          <w:kern w:val="0"/>
          <w:sz w:val="18"/>
          <w:szCs w:val="18"/>
        </w:rPr>
        <w:t>. </w:t>
      </w:r>
      <w:hyperlink r:id="rId11" w:tooltip="크고 아름다운" w:history="1">
        <w:r w:rsidRPr="00E6411B">
          <w:rPr>
            <w:rFonts w:ascii="Arial" w:eastAsia="굴림" w:hAnsi="Arial" w:cs="Arial"/>
            <w:color w:val="551A8B"/>
            <w:kern w:val="0"/>
            <w:sz w:val="18"/>
            <w:szCs w:val="18"/>
            <w:u w:val="single"/>
            <w:bdr w:val="none" w:sz="0" w:space="0" w:color="auto" w:frame="1"/>
          </w:rPr>
          <w:t>크고</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아름다운</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전용선을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본사</w:t>
      </w:r>
      <w:r w:rsidRPr="00E6411B">
        <w:rPr>
          <w:rFonts w:ascii="Arial" w:eastAsia="굴림" w:hAnsi="Arial" w:cs="Arial"/>
          <w:color w:val="000000"/>
          <w:kern w:val="0"/>
          <w:sz w:val="18"/>
          <w:szCs w:val="18"/>
        </w:rPr>
        <w:t>-</w:t>
      </w:r>
      <w:r w:rsidRPr="00E6411B">
        <w:rPr>
          <w:rFonts w:ascii="Arial" w:eastAsia="굴림" w:hAnsi="Arial" w:cs="Arial"/>
          <w:color w:val="000000"/>
          <w:kern w:val="0"/>
          <w:sz w:val="18"/>
          <w:szCs w:val="18"/>
        </w:rPr>
        <w:t>지사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사이에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직접</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연결하기에는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너무나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비용이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들기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부담을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줄이려는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중소기업에서도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쓰이기도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간단하게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설명하면</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u w:val="single"/>
        </w:rPr>
        <w:t>모두가</w:t>
      </w:r>
      <w:r w:rsidRPr="00E6411B">
        <w:rPr>
          <w:rFonts w:ascii="Arial" w:eastAsia="굴림" w:hAnsi="Arial" w:cs="Arial"/>
          <w:color w:val="000000"/>
          <w:kern w:val="0"/>
          <w:sz w:val="18"/>
          <w:szCs w:val="18"/>
          <w:u w:val="single"/>
        </w:rPr>
        <w:t xml:space="preserve"> </w:t>
      </w:r>
      <w:r w:rsidRPr="00E6411B">
        <w:rPr>
          <w:rFonts w:ascii="Arial" w:eastAsia="굴림" w:hAnsi="Arial" w:cs="Arial"/>
          <w:color w:val="000000"/>
          <w:kern w:val="0"/>
          <w:sz w:val="18"/>
          <w:szCs w:val="18"/>
          <w:u w:val="single"/>
        </w:rPr>
        <w:t>쓰는</w:t>
      </w:r>
      <w:r w:rsidRPr="00E6411B">
        <w:rPr>
          <w:rFonts w:ascii="Arial" w:eastAsia="굴림" w:hAnsi="Arial" w:cs="Arial"/>
          <w:color w:val="000000"/>
          <w:kern w:val="0"/>
          <w:sz w:val="18"/>
          <w:szCs w:val="18"/>
          <w:u w:val="single"/>
        </w:rPr>
        <w:t> </w:t>
      </w:r>
      <w:hyperlink r:id="rId12" w:tooltip="인터넷" w:history="1">
        <w:r w:rsidRPr="00E6411B">
          <w:rPr>
            <w:rFonts w:ascii="Arial" w:eastAsia="굴림" w:hAnsi="Arial" w:cs="Arial"/>
            <w:color w:val="551A8B"/>
            <w:kern w:val="0"/>
            <w:sz w:val="18"/>
            <w:szCs w:val="18"/>
            <w:u w:val="single"/>
            <w:bdr w:val="none" w:sz="0" w:space="0" w:color="auto" w:frame="1"/>
          </w:rPr>
          <w:t>인터넷</w:t>
        </w:r>
      </w:hyperlink>
      <w:r w:rsidRPr="00E6411B">
        <w:rPr>
          <w:rFonts w:ascii="Arial" w:eastAsia="굴림" w:hAnsi="Arial" w:cs="Arial"/>
          <w:color w:val="000000"/>
          <w:kern w:val="0"/>
          <w:sz w:val="18"/>
          <w:szCs w:val="18"/>
          <w:u w:val="single"/>
        </w:rPr>
        <w:t> </w:t>
      </w:r>
      <w:r w:rsidRPr="00E6411B">
        <w:rPr>
          <w:rFonts w:ascii="Arial" w:eastAsia="굴림" w:hAnsi="Arial" w:cs="Arial"/>
          <w:color w:val="000000"/>
          <w:kern w:val="0"/>
          <w:sz w:val="18"/>
          <w:szCs w:val="18"/>
          <w:u w:val="single"/>
        </w:rPr>
        <w:t>회선을</w:t>
      </w:r>
      <w:r w:rsidRPr="00E6411B">
        <w:rPr>
          <w:rFonts w:ascii="Arial" w:eastAsia="굴림" w:hAnsi="Arial" w:cs="Arial"/>
          <w:color w:val="000000"/>
          <w:kern w:val="0"/>
          <w:sz w:val="18"/>
          <w:szCs w:val="18"/>
          <w:u w:val="single"/>
        </w:rPr>
        <w:t xml:space="preserve"> </w:t>
      </w:r>
      <w:r w:rsidRPr="00E6411B">
        <w:rPr>
          <w:rFonts w:ascii="Arial" w:eastAsia="굴림" w:hAnsi="Arial" w:cs="Arial"/>
          <w:color w:val="000000"/>
          <w:kern w:val="0"/>
          <w:sz w:val="18"/>
          <w:szCs w:val="18"/>
          <w:u w:val="single"/>
        </w:rPr>
        <w:t>전용선같이</w:t>
      </w:r>
      <w:r w:rsidRPr="00E6411B">
        <w:rPr>
          <w:rFonts w:ascii="Arial" w:eastAsia="굴림" w:hAnsi="Arial" w:cs="Arial"/>
          <w:color w:val="000000"/>
          <w:kern w:val="0"/>
          <w:sz w:val="18"/>
          <w:szCs w:val="18"/>
          <w:u w:val="single"/>
        </w:rPr>
        <w:t xml:space="preserve"> </w:t>
      </w:r>
      <w:r w:rsidRPr="00E6411B">
        <w:rPr>
          <w:rFonts w:ascii="Arial" w:eastAsia="굴림" w:hAnsi="Arial" w:cs="Arial"/>
          <w:color w:val="000000"/>
          <w:kern w:val="0"/>
          <w:sz w:val="18"/>
          <w:szCs w:val="18"/>
          <w:u w:val="single"/>
        </w:rPr>
        <w:t>쓰는</w:t>
      </w:r>
      <w:r w:rsidRPr="00E6411B">
        <w:rPr>
          <w:rFonts w:ascii="Arial" w:eastAsia="굴림" w:hAnsi="Arial" w:cs="Arial"/>
          <w:color w:val="000000"/>
          <w:kern w:val="0"/>
          <w:sz w:val="18"/>
          <w:szCs w:val="18"/>
          <w:u w:val="single"/>
        </w:rPr>
        <w:t xml:space="preserve"> </w:t>
      </w:r>
      <w:r w:rsidRPr="00E6411B">
        <w:rPr>
          <w:rFonts w:ascii="Arial" w:eastAsia="굴림" w:hAnsi="Arial" w:cs="Arial"/>
          <w:color w:val="000000"/>
          <w:kern w:val="0"/>
          <w:sz w:val="18"/>
          <w:szCs w:val="18"/>
          <w:u w:val="single"/>
        </w:rPr>
        <w:t>기술이다</w:t>
      </w:r>
      <w:r w:rsidRPr="00E6411B">
        <w:rPr>
          <w:rFonts w:ascii="Arial" w:eastAsia="굴림" w:hAnsi="Arial" w:cs="Arial"/>
          <w:color w:val="000000"/>
          <w:kern w:val="0"/>
          <w:sz w:val="18"/>
          <w:szCs w:val="18"/>
          <w:u w:val="single"/>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원래는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저렇게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철저해야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묶기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힘든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회선을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빌려쓰는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기술이어서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개인이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없어보이나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이용하면</w:t>
      </w:r>
      <w:r w:rsidRPr="00E6411B">
        <w:rPr>
          <w:rFonts w:ascii="Arial" w:eastAsia="굴림" w:hAnsi="Arial" w:cs="Arial"/>
          <w:color w:val="000000"/>
          <w:kern w:val="0"/>
          <w:sz w:val="18"/>
          <w:szCs w:val="18"/>
        </w:rPr>
        <w:t> </w:t>
      </w:r>
      <w:hyperlink r:id="rId13"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강력한</w:t>
      </w:r>
      <w:r w:rsidRPr="00E6411B">
        <w:rPr>
          <w:rFonts w:ascii="Arial" w:eastAsia="굴림" w:hAnsi="Arial" w:cs="Arial"/>
          <w:color w:val="000000"/>
          <w:kern w:val="0"/>
          <w:sz w:val="18"/>
          <w:szCs w:val="18"/>
        </w:rPr>
        <w:t> </w:t>
      </w:r>
      <w:hyperlink r:id="rId14" w:tooltip="익명성" w:history="1">
        <w:r w:rsidRPr="00E6411B">
          <w:rPr>
            <w:rFonts w:ascii="Arial" w:eastAsia="굴림" w:hAnsi="Arial" w:cs="Arial"/>
            <w:color w:val="551A8B"/>
            <w:kern w:val="0"/>
            <w:sz w:val="18"/>
            <w:szCs w:val="18"/>
            <w:u w:val="single"/>
            <w:bdr w:val="none" w:sz="0" w:space="0" w:color="auto" w:frame="1"/>
          </w:rPr>
          <w:t>익명성</w:t>
        </w:r>
      </w:hyperlink>
      <w:r w:rsidRPr="00E6411B">
        <w:rPr>
          <w:rFonts w:ascii="Arial" w:eastAsia="굴림" w:hAnsi="Arial" w:cs="Arial"/>
          <w:color w:val="000000"/>
          <w:kern w:val="0"/>
          <w:sz w:val="18"/>
          <w:szCs w:val="18"/>
        </w:rPr>
        <w:t>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강력한</w:t>
      </w:r>
      <w:r w:rsidRPr="00E6411B">
        <w:rPr>
          <w:rFonts w:ascii="Arial" w:eastAsia="굴림" w:hAnsi="Arial" w:cs="Arial"/>
          <w:color w:val="000000"/>
          <w:kern w:val="0"/>
          <w:sz w:val="18"/>
          <w:szCs w:val="18"/>
        </w:rPr>
        <w:t> </w:t>
      </w:r>
      <w:hyperlink r:id="rId15" w:tooltip="IP" w:history="1">
        <w:r w:rsidRPr="00E6411B">
          <w:rPr>
            <w:rFonts w:ascii="Arial" w:eastAsia="굴림" w:hAnsi="Arial" w:cs="Arial"/>
            <w:color w:val="551A8B"/>
            <w:kern w:val="0"/>
            <w:sz w:val="18"/>
            <w:szCs w:val="18"/>
            <w:u w:val="single"/>
            <w:bdr w:val="none" w:sz="0" w:space="0" w:color="auto" w:frame="1"/>
          </w:rPr>
          <w:t>IP</w:t>
        </w:r>
      </w:hyperlink>
      <w:r w:rsidRPr="00E6411B">
        <w:rPr>
          <w:rFonts w:ascii="Arial" w:eastAsia="굴림" w:hAnsi="Arial" w:cs="Arial"/>
          <w:color w:val="000000"/>
          <w:kern w:val="0"/>
          <w:sz w:val="18"/>
          <w:szCs w:val="18"/>
        </w:rPr>
        <w:t>우회가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가능해진다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16"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17" w:anchor="toc" w:history="1">
        <w:r w:rsidRPr="00E6411B">
          <w:rPr>
            <w:rFonts w:ascii="Arial" w:eastAsia="굴림" w:hAnsi="Arial" w:cs="Arial"/>
            <w:b/>
            <w:bCs/>
            <w:color w:val="551A8B"/>
            <w:kern w:val="0"/>
            <w:sz w:val="36"/>
            <w:szCs w:val="36"/>
            <w:u w:val="single"/>
            <w:bdr w:val="none" w:sz="0" w:space="0" w:color="auto" w:frame="1"/>
          </w:rPr>
          <w:t>2</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원리</w:t>
      </w:r>
      <w:r w:rsidRPr="00E6411B">
        <w:rPr>
          <w:rFonts w:ascii="Arial" w:eastAsia="굴림" w:hAnsi="Arial" w:cs="Arial"/>
          <w:b/>
          <w:bCs/>
          <w:color w:val="000000"/>
          <w:kern w:val="0"/>
          <w:sz w:val="36"/>
          <w:szCs w:val="36"/>
        </w:rPr>
        <w:t> </w:t>
      </w:r>
      <w:hyperlink r:id="rId18" w:anchor="s-2"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간단하게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설명해서</w:t>
      </w:r>
      <w:r w:rsidRPr="00E6411B">
        <w:rPr>
          <w:rFonts w:ascii="Arial" w:eastAsia="굴림" w:hAnsi="Arial" w:cs="Arial"/>
          <w:color w:val="000000"/>
          <w:kern w:val="0"/>
          <w:sz w:val="18"/>
          <w:szCs w:val="18"/>
        </w:rPr>
        <w:t> </w:t>
      </w:r>
      <w:hyperlink r:id="rId19" w:tooltip="인터넷 공유기" w:history="1">
        <w:r w:rsidRPr="00E6411B">
          <w:rPr>
            <w:rFonts w:ascii="Arial" w:eastAsia="굴림" w:hAnsi="Arial" w:cs="Arial"/>
            <w:color w:val="551A8B"/>
            <w:kern w:val="0"/>
            <w:sz w:val="18"/>
            <w:szCs w:val="18"/>
            <w:u w:val="single"/>
            <w:bdr w:val="none" w:sz="0" w:space="0" w:color="auto" w:frame="1"/>
          </w:rPr>
          <w:t>인터넷</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공유기</w:t>
        </w:r>
      </w:hyperlink>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가정하자</w:t>
      </w:r>
      <w:r w:rsidRPr="00E6411B">
        <w:rPr>
          <w:rFonts w:ascii="Arial" w:eastAsia="굴림" w:hAnsi="Arial" w:cs="Arial"/>
          <w:color w:val="000000"/>
          <w:kern w:val="0"/>
          <w:sz w:val="18"/>
          <w:szCs w:val="18"/>
        </w:rPr>
        <w:t>.</w:t>
      </w:r>
      <w:hyperlink r:id="rId20" w:anchor="fn1" w:tooltip="이 공유기를 [[라우터]] 라고 한다. VPN은 [[라우터]]로 가능한 기능이며 일반적인 공유기는 라우터의 NAT만 가지고 만든 거라 보통은 VPN을 지원하지 않는다. 요즘 나오는 것 중에는 지원하는 공유기도 있긴 하다." w:history="1">
        <w:r w:rsidRPr="00E6411B">
          <w:rPr>
            <w:rFonts w:ascii="굴림체" w:eastAsia="굴림체" w:hAnsi="굴림체" w:cs="굴림체"/>
            <w:color w:val="551A8B"/>
            <w:kern w:val="0"/>
            <w:sz w:val="15"/>
            <w:szCs w:val="15"/>
            <w:u w:val="single"/>
            <w:bdr w:val="none" w:sz="0" w:space="0" w:color="auto" w:frame="1"/>
            <w:vertAlign w:val="superscript"/>
          </w:rPr>
          <w:t>[1]</w:t>
        </w:r>
      </w:hyperlink>
    </w:p>
    <w:p w:rsidR="00E6411B" w:rsidRPr="00E6411B" w:rsidRDefault="00E6411B" w:rsidP="00E6411B">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연결돼있는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w:t>
      </w:r>
      <w:hyperlink r:id="rId21" w:tooltip="컴퓨터" w:history="1">
        <w:r w:rsidRPr="00E6411B">
          <w:rPr>
            <w:rFonts w:ascii="Arial" w:eastAsia="굴림" w:hAnsi="Arial" w:cs="Arial"/>
            <w:color w:val="551A8B"/>
            <w:kern w:val="0"/>
            <w:sz w:val="18"/>
            <w:szCs w:val="18"/>
            <w:u w:val="single"/>
            <w:bdr w:val="none" w:sz="0" w:space="0" w:color="auto" w:frame="1"/>
          </w:rPr>
          <w:t>컴퓨터</w:t>
        </w:r>
      </w:hyperlink>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중심으로</w:t>
      </w:r>
      <w:r w:rsidRPr="00E6411B">
        <w:rPr>
          <w:rFonts w:ascii="Arial" w:eastAsia="굴림" w:hAnsi="Arial" w:cs="Arial"/>
          <w:color w:val="000000"/>
          <w:kern w:val="0"/>
          <w:sz w:val="18"/>
          <w:szCs w:val="18"/>
        </w:rPr>
        <w:t> </w:t>
      </w:r>
      <w:hyperlink r:id="rId22" w:tooltip="서버" w:history="1">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구성한다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공유기는</w:t>
      </w:r>
      <w:r w:rsidRPr="00E6411B">
        <w:rPr>
          <w:rFonts w:ascii="Arial" w:eastAsia="굴림" w:hAnsi="Arial" w:cs="Arial"/>
          <w:color w:val="000000"/>
          <w:kern w:val="0"/>
          <w:sz w:val="18"/>
          <w:szCs w:val="18"/>
        </w:rPr>
        <w:t> </w:t>
      </w:r>
      <w:hyperlink r:id="rId23" w:tooltip="인터넷" w:history="1">
        <w:r w:rsidRPr="00E6411B">
          <w:rPr>
            <w:rFonts w:ascii="Arial" w:eastAsia="굴림" w:hAnsi="Arial" w:cs="Arial"/>
            <w:color w:val="551A8B"/>
            <w:kern w:val="0"/>
            <w:sz w:val="18"/>
            <w:szCs w:val="18"/>
            <w:u w:val="single"/>
            <w:bdr w:val="none" w:sz="0" w:space="0" w:color="auto" w:frame="1"/>
          </w:rPr>
          <w:t>인터넷</w:t>
        </w:r>
      </w:hyperlink>
      <w:r w:rsidRPr="00E6411B">
        <w:rPr>
          <w:rFonts w:ascii="Arial" w:eastAsia="굴림" w:hAnsi="Arial" w:cs="Arial"/>
          <w:color w:val="000000"/>
          <w:kern w:val="0"/>
          <w:sz w:val="18"/>
          <w:szCs w:val="18"/>
        </w:rPr>
        <w:t>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연결돼있고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컴퓨터는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공유기에게</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할당받은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w:t>
      </w:r>
      <w:hyperlink r:id="rId24" w:tooltip="IP" w:history="1">
        <w:r w:rsidRPr="00E6411B">
          <w:rPr>
            <w:rFonts w:ascii="Arial" w:eastAsia="굴림" w:hAnsi="Arial" w:cs="Arial"/>
            <w:color w:val="551A8B"/>
            <w:kern w:val="0"/>
            <w:sz w:val="18"/>
            <w:szCs w:val="18"/>
            <w:u w:val="single"/>
            <w:bdr w:val="none" w:sz="0" w:space="0" w:color="auto" w:frame="1"/>
          </w:rPr>
          <w:t>IP</w:t>
        </w:r>
      </w:hyperlink>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외부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연결된다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1"/>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하지만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보안기능이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있어서</w:t>
      </w:r>
      <w:r w:rsidRPr="00E6411B">
        <w:rPr>
          <w:rFonts w:ascii="Arial" w:eastAsia="굴림" w:hAnsi="Arial" w:cs="Arial"/>
          <w:color w:val="000000"/>
          <w:kern w:val="0"/>
          <w:sz w:val="18"/>
          <w:szCs w:val="18"/>
        </w:rPr>
        <w:t> </w:t>
      </w:r>
      <w:hyperlink r:id="rId25" w:tooltip="네트워크" w:history="1">
        <w:r w:rsidRPr="00E6411B">
          <w:rPr>
            <w:rFonts w:ascii="Arial" w:eastAsia="굴림" w:hAnsi="Arial" w:cs="Arial"/>
            <w:color w:val="551A8B"/>
            <w:kern w:val="0"/>
            <w:sz w:val="18"/>
            <w:szCs w:val="18"/>
            <w:u w:val="single"/>
            <w:bdr w:val="none" w:sz="0" w:space="0" w:color="auto" w:frame="1"/>
          </w:rPr>
          <w:t>네트워크</w:t>
        </w:r>
      </w:hyperlink>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형성하는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컴퓨터의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인터넷상에서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오직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연결돼있는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컴퓨터만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네트워크망을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수있다</w:t>
      </w:r>
      <w:proofErr w:type="spellEnd"/>
      <w:r w:rsidRPr="00E6411B">
        <w:rPr>
          <w:rFonts w:ascii="Arial" w:eastAsia="굴림" w:hAnsi="Arial" w:cs="Arial"/>
          <w:color w:val="000000"/>
          <w:kern w:val="0"/>
          <w:sz w:val="18"/>
          <w:szCs w:val="18"/>
        </w:rPr>
        <w:t>.</w:t>
      </w:r>
    </w:p>
    <w:p w:rsidR="00E6411B" w:rsidRPr="00E6411B" w:rsidRDefault="00E6411B" w:rsidP="00E6411B">
      <w:pPr>
        <w:widowControl/>
        <w:numPr>
          <w:ilvl w:val="0"/>
          <w:numId w:val="1"/>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그런데</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공유기에서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예외로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특정</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계정과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비밀번호를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것처럼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잡아줄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사람이다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읽어보면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알겠지만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사설망으로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사람은</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내부서버로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전용선을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사용해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접속한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사용자</w:t>
      </w:r>
      <w:r w:rsidRPr="00E6411B">
        <w:rPr>
          <w:rFonts w:ascii="Arial" w:eastAsia="굴림" w:hAnsi="Arial" w:cs="Arial"/>
          <w:color w:val="000000"/>
          <w:kern w:val="0"/>
          <w:sz w:val="18"/>
          <w:szCs w:val="18"/>
        </w:rPr>
        <w:t>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잡고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만약</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연결돼있으면</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그</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서버의</w:t>
      </w:r>
      <w:r w:rsidRPr="00E6411B">
        <w:rPr>
          <w:rFonts w:ascii="Arial" w:eastAsia="굴림" w:hAnsi="Arial" w:cs="Arial"/>
          <w:b/>
          <w:bCs/>
          <w:color w:val="000000"/>
          <w:kern w:val="0"/>
          <w:sz w:val="18"/>
          <w:szCs w:val="18"/>
        </w:rPr>
        <w:t xml:space="preserve"> IP</w:t>
      </w:r>
      <w:r w:rsidRPr="00E6411B">
        <w:rPr>
          <w:rFonts w:ascii="Arial" w:eastAsia="굴림" w:hAnsi="Arial" w:cs="Arial"/>
          <w:b/>
          <w:bCs/>
          <w:color w:val="000000"/>
          <w:kern w:val="0"/>
          <w:sz w:val="18"/>
          <w:szCs w:val="18"/>
        </w:rPr>
        <w:t>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인터넷을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한다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특히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대신해서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것이므로</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사용자와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서버간의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터널과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패킷은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그렇기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접속서버의</w:t>
      </w:r>
      <w:r w:rsidRPr="00E6411B">
        <w:rPr>
          <w:rFonts w:ascii="Arial" w:eastAsia="굴림" w:hAnsi="Arial" w:cs="Arial"/>
          <w:color w:val="000000"/>
          <w:kern w:val="0"/>
          <w:sz w:val="18"/>
          <w:szCs w:val="18"/>
        </w:rPr>
        <w:t> </w:t>
      </w:r>
      <w:hyperlink r:id="rId26" w:tooltip="로그" w:history="1">
        <w:r w:rsidRPr="00E6411B">
          <w:rPr>
            <w:rFonts w:ascii="Arial" w:eastAsia="굴림" w:hAnsi="Arial" w:cs="Arial"/>
            <w:color w:val="551A8B"/>
            <w:kern w:val="0"/>
            <w:sz w:val="18"/>
            <w:szCs w:val="18"/>
            <w:u w:val="single"/>
            <w:bdr w:val="none" w:sz="0" w:space="0" w:color="auto" w:frame="1"/>
          </w:rPr>
          <w:t>로그</w:t>
        </w:r>
      </w:hyperlink>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않는이상</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원래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알아내는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것은</w:t>
      </w:r>
      <w:r w:rsidRPr="00E6411B">
        <w:rPr>
          <w:rFonts w:ascii="Arial" w:eastAsia="굴림" w:hAnsi="Arial" w:cs="Arial"/>
          <w:color w:val="000000"/>
          <w:kern w:val="0"/>
          <w:sz w:val="18"/>
          <w:szCs w:val="18"/>
        </w:rPr>
        <w:t> </w:t>
      </w:r>
      <w:del w:id="3" w:author="Unknown">
        <w:r w:rsidRPr="00E6411B">
          <w:rPr>
            <w:rFonts w:ascii="Arial" w:eastAsia="굴림" w:hAnsi="Arial" w:cs="Arial"/>
            <w:color w:val="7F7F7F"/>
            <w:kern w:val="0"/>
            <w:sz w:val="18"/>
            <w:szCs w:val="18"/>
          </w:rPr>
          <w:fldChar w:fldCharType="begin"/>
        </w:r>
        <w:r w:rsidRPr="00E6411B">
          <w:rPr>
            <w:rFonts w:ascii="Arial" w:eastAsia="굴림" w:hAnsi="Arial" w:cs="Arial"/>
            <w:color w:val="7F7F7F"/>
            <w:kern w:val="0"/>
            <w:sz w:val="18"/>
            <w:szCs w:val="18"/>
          </w:rPr>
          <w:delInstrText xml:space="preserve"> </w:delInstrText>
        </w:r>
        <w:r w:rsidRPr="00E6411B">
          <w:rPr>
            <w:rFonts w:ascii="Arial" w:eastAsia="굴림" w:hAnsi="Arial" w:cs="Arial" w:hint="eastAsia"/>
            <w:color w:val="7F7F7F"/>
            <w:kern w:val="0"/>
            <w:sz w:val="18"/>
            <w:szCs w:val="18"/>
          </w:rPr>
          <w:delInstrText>HYPERLINK "https://mirror.enha.kr/wiki/%EB%AF%B8%EA%B5%AD" \o "</w:delInstrText>
        </w:r>
        <w:r w:rsidRPr="00E6411B">
          <w:rPr>
            <w:rFonts w:ascii="Arial" w:eastAsia="굴림" w:hAnsi="Arial" w:cs="Arial" w:hint="eastAsia"/>
            <w:color w:val="7F7F7F"/>
            <w:kern w:val="0"/>
            <w:sz w:val="18"/>
            <w:szCs w:val="18"/>
          </w:rPr>
          <w:delInstrText>미국</w:delInstrText>
        </w:r>
        <w:r w:rsidRPr="00E6411B">
          <w:rPr>
            <w:rFonts w:ascii="Arial" w:eastAsia="굴림" w:hAnsi="Arial" w:cs="Arial" w:hint="eastAsia"/>
            <w:color w:val="7F7F7F"/>
            <w:kern w:val="0"/>
            <w:sz w:val="18"/>
            <w:szCs w:val="18"/>
          </w:rPr>
          <w:delInstrText>"</w:delInstrText>
        </w:r>
        <w:r w:rsidRPr="00E6411B">
          <w:rPr>
            <w:rFonts w:ascii="Arial" w:eastAsia="굴림" w:hAnsi="Arial" w:cs="Arial"/>
            <w:color w:val="7F7F7F"/>
            <w:kern w:val="0"/>
            <w:sz w:val="18"/>
            <w:szCs w:val="18"/>
          </w:rPr>
          <w:delInstrText xml:space="preserve"> </w:delInstrText>
        </w:r>
        <w:r w:rsidRPr="00E6411B">
          <w:rPr>
            <w:rFonts w:ascii="Arial" w:eastAsia="굴림" w:hAnsi="Arial" w:cs="Arial"/>
            <w:color w:val="7F7F7F"/>
            <w:kern w:val="0"/>
            <w:sz w:val="18"/>
            <w:szCs w:val="18"/>
          </w:rPr>
          <w:fldChar w:fldCharType="separate"/>
        </w:r>
        <w:r w:rsidRPr="00E6411B">
          <w:rPr>
            <w:rFonts w:ascii="Arial" w:eastAsia="굴림" w:hAnsi="Arial" w:cs="Arial"/>
            <w:color w:val="AA8CC5"/>
            <w:kern w:val="0"/>
            <w:sz w:val="18"/>
            <w:szCs w:val="18"/>
            <w:u w:val="single"/>
            <w:bdr w:val="none" w:sz="0" w:space="0" w:color="auto" w:frame="1"/>
          </w:rPr>
          <w:delText>천조국</w:delText>
        </w:r>
        <w:r w:rsidRPr="00E6411B">
          <w:rPr>
            <w:rFonts w:ascii="Arial" w:eastAsia="굴림" w:hAnsi="Arial" w:cs="Arial"/>
            <w:color w:val="7F7F7F"/>
            <w:kern w:val="0"/>
            <w:sz w:val="18"/>
            <w:szCs w:val="18"/>
          </w:rPr>
          <w:fldChar w:fldCharType="end"/>
        </w:r>
        <w:r w:rsidRPr="00E6411B">
          <w:rPr>
            <w:rFonts w:ascii="Arial" w:eastAsia="굴림" w:hAnsi="Arial" w:cs="Arial"/>
            <w:color w:val="7F7F7F"/>
            <w:kern w:val="0"/>
            <w:sz w:val="18"/>
            <w:szCs w:val="18"/>
          </w:rPr>
          <w:delText>을</w:delText>
        </w:r>
        <w:r w:rsidRPr="00E6411B">
          <w:rPr>
            <w:rFonts w:ascii="Arial" w:eastAsia="굴림" w:hAnsi="Arial" w:cs="Arial"/>
            <w:color w:val="7F7F7F"/>
            <w:kern w:val="0"/>
            <w:sz w:val="18"/>
            <w:szCs w:val="18"/>
          </w:rPr>
          <w:delText> </w:delText>
        </w:r>
        <w:r w:rsidRPr="00E6411B">
          <w:rPr>
            <w:rFonts w:ascii="Arial" w:eastAsia="굴림" w:hAnsi="Arial" w:cs="Arial"/>
            <w:color w:val="7F7F7F"/>
            <w:kern w:val="0"/>
            <w:sz w:val="18"/>
            <w:szCs w:val="18"/>
          </w:rPr>
          <w:fldChar w:fldCharType="begin"/>
        </w:r>
        <w:r w:rsidRPr="00E6411B">
          <w:rPr>
            <w:rFonts w:ascii="Arial" w:eastAsia="굴림" w:hAnsi="Arial" w:cs="Arial"/>
            <w:color w:val="7F7F7F"/>
            <w:kern w:val="0"/>
            <w:sz w:val="18"/>
            <w:szCs w:val="18"/>
          </w:rPr>
          <w:delInstrText xml:space="preserve"> HYPERLINK "https://mirror.enha.kr/wiki/NSA" \o "NSA" </w:delInstrText>
        </w:r>
        <w:r w:rsidRPr="00E6411B">
          <w:rPr>
            <w:rFonts w:ascii="Arial" w:eastAsia="굴림" w:hAnsi="Arial" w:cs="Arial"/>
            <w:color w:val="7F7F7F"/>
            <w:kern w:val="0"/>
            <w:sz w:val="18"/>
            <w:szCs w:val="18"/>
          </w:rPr>
          <w:fldChar w:fldCharType="separate"/>
        </w:r>
        <w:r w:rsidRPr="00E6411B">
          <w:rPr>
            <w:rFonts w:ascii="Arial" w:eastAsia="굴림" w:hAnsi="Arial" w:cs="Arial"/>
            <w:color w:val="AA8CC5"/>
            <w:kern w:val="0"/>
            <w:sz w:val="18"/>
            <w:szCs w:val="18"/>
            <w:u w:val="single"/>
            <w:bdr w:val="none" w:sz="0" w:space="0" w:color="auto" w:frame="1"/>
          </w:rPr>
          <w:delText>제외하곤</w:delText>
        </w:r>
        <w:r w:rsidRPr="00E6411B">
          <w:rPr>
            <w:rFonts w:ascii="Arial" w:eastAsia="굴림" w:hAnsi="Arial" w:cs="Arial"/>
            <w:color w:val="7F7F7F"/>
            <w:kern w:val="0"/>
            <w:sz w:val="18"/>
            <w:szCs w:val="18"/>
          </w:rPr>
          <w:fldChar w:fldCharType="end"/>
        </w:r>
      </w:del>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사실상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불가능하다</w:t>
      </w:r>
      <w:r w:rsidRPr="00E6411B">
        <w:rPr>
          <w:rFonts w:ascii="Arial" w:eastAsia="굴림" w:hAnsi="Arial" w:cs="Arial"/>
          <w:color w:val="000000"/>
          <w:kern w:val="0"/>
          <w:sz w:val="18"/>
          <w:szCs w:val="18"/>
        </w:rPr>
        <w:t>. </w:t>
      </w:r>
      <w:hyperlink r:id="rId27"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강력한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익명성이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보장된다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아무리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외부에서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추적을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해봤자</w:t>
      </w:r>
      <w:proofErr w:type="spellEnd"/>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까지만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알아낼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애초에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주소가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그렇게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할당돼있기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메인서버의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봐야만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어디서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접속해온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건지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28"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29" w:anchor="toc" w:history="1">
        <w:r w:rsidRPr="00E6411B">
          <w:rPr>
            <w:rFonts w:ascii="Arial" w:eastAsia="굴림" w:hAnsi="Arial" w:cs="Arial"/>
            <w:b/>
            <w:bCs/>
            <w:color w:val="551A8B"/>
            <w:kern w:val="0"/>
            <w:sz w:val="36"/>
            <w:szCs w:val="36"/>
            <w:u w:val="single"/>
            <w:bdr w:val="none" w:sz="0" w:space="0" w:color="auto" w:frame="1"/>
          </w:rPr>
          <w:t>3</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가상</w:t>
      </w:r>
      <w:r w:rsidRPr="00E6411B">
        <w:rPr>
          <w:rFonts w:ascii="Arial" w:eastAsia="굴림" w:hAnsi="Arial" w:cs="Arial"/>
          <w:b/>
          <w:bCs/>
          <w:color w:val="000000"/>
          <w:kern w:val="0"/>
          <w:sz w:val="36"/>
          <w:szCs w:val="36"/>
        </w:rPr>
        <w:t xml:space="preserve"> </w:t>
      </w:r>
      <w:proofErr w:type="spellStart"/>
      <w:r w:rsidRPr="00E6411B">
        <w:rPr>
          <w:rFonts w:ascii="Arial" w:eastAsia="굴림" w:hAnsi="Arial" w:cs="Arial"/>
          <w:b/>
          <w:bCs/>
          <w:color w:val="000000"/>
          <w:kern w:val="0"/>
          <w:sz w:val="36"/>
          <w:szCs w:val="36"/>
        </w:rPr>
        <w:t>사설망의</w:t>
      </w:r>
      <w:proofErr w:type="spellEnd"/>
      <w:r w:rsidRPr="00E6411B">
        <w:rPr>
          <w:rFonts w:ascii="Arial" w:eastAsia="굴림" w:hAnsi="Arial" w:cs="Arial"/>
          <w:b/>
          <w:bCs/>
          <w:color w:val="000000"/>
          <w:kern w:val="0"/>
          <w:sz w:val="36"/>
          <w:szCs w:val="36"/>
        </w:rPr>
        <w:t xml:space="preserve"> </w:t>
      </w:r>
      <w:r w:rsidRPr="00E6411B">
        <w:rPr>
          <w:rFonts w:ascii="Arial" w:eastAsia="굴림" w:hAnsi="Arial" w:cs="Arial"/>
          <w:b/>
          <w:bCs/>
          <w:color w:val="000000"/>
          <w:kern w:val="0"/>
          <w:sz w:val="36"/>
          <w:szCs w:val="36"/>
        </w:rPr>
        <w:t>익명성</w:t>
      </w:r>
      <w:r w:rsidRPr="00E6411B">
        <w:rPr>
          <w:rFonts w:ascii="Arial" w:eastAsia="굴림" w:hAnsi="Arial" w:cs="Arial"/>
          <w:b/>
          <w:bCs/>
          <w:color w:val="000000"/>
          <w:kern w:val="0"/>
          <w:sz w:val="36"/>
          <w:szCs w:val="36"/>
        </w:rPr>
        <w:t> </w:t>
      </w:r>
      <w:hyperlink r:id="rId30" w:anchor="s-3"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과정이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암호화된다는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특성</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w:t>
      </w:r>
      <w:r w:rsidRPr="00E6411B">
        <w:rPr>
          <w:rFonts w:ascii="Arial" w:eastAsia="굴림" w:hAnsi="Arial" w:cs="Arial"/>
          <w:color w:val="000000"/>
          <w:kern w:val="0"/>
          <w:sz w:val="18"/>
          <w:szCs w:val="18"/>
        </w:rPr>
        <w:t> </w:t>
      </w:r>
      <w:hyperlink r:id="rId31" w:tooltip="정부" w:history="1">
        <w:r w:rsidRPr="00E6411B">
          <w:rPr>
            <w:rFonts w:ascii="Arial" w:eastAsia="굴림" w:hAnsi="Arial" w:cs="Arial"/>
            <w:color w:val="551A8B"/>
            <w:kern w:val="0"/>
            <w:sz w:val="18"/>
            <w:szCs w:val="18"/>
            <w:u w:val="single"/>
            <w:bdr w:val="none" w:sz="0" w:space="0" w:color="auto" w:frame="1"/>
          </w:rPr>
          <w:t>정부</w:t>
        </w:r>
      </w:hyperlink>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w:t>
      </w:r>
      <w:hyperlink r:id="rId32" w:tooltip="검열" w:history="1">
        <w:r w:rsidRPr="00E6411B">
          <w:rPr>
            <w:rFonts w:ascii="Arial" w:eastAsia="굴림" w:hAnsi="Arial" w:cs="Arial"/>
            <w:color w:val="551A8B"/>
            <w:kern w:val="0"/>
            <w:sz w:val="18"/>
            <w:szCs w:val="18"/>
            <w:u w:val="single"/>
            <w:bdr w:val="none" w:sz="0" w:space="0" w:color="auto" w:frame="1"/>
          </w:rPr>
          <w:t>검열</w:t>
        </w:r>
      </w:hyperlink>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w:t>
      </w:r>
      <w:hyperlink r:id="rId33"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나</w:t>
      </w:r>
      <w:r w:rsidRPr="00E6411B">
        <w:rPr>
          <w:rFonts w:ascii="Arial" w:eastAsia="굴림" w:hAnsi="Arial" w:cs="Arial"/>
          <w:color w:val="000000"/>
          <w:kern w:val="0"/>
          <w:sz w:val="18"/>
          <w:szCs w:val="18"/>
        </w:rPr>
        <w:t> </w:t>
      </w:r>
      <w:hyperlink r:id="rId34" w:tooltip="tor" w:history="1">
        <w:r w:rsidRPr="00E6411B">
          <w:rPr>
            <w:rFonts w:ascii="Arial" w:eastAsia="굴림" w:hAnsi="Arial" w:cs="Arial"/>
            <w:color w:val="551A8B"/>
            <w:kern w:val="0"/>
            <w:sz w:val="18"/>
            <w:szCs w:val="18"/>
            <w:u w:val="single"/>
            <w:bdr w:val="none" w:sz="0" w:space="0" w:color="auto" w:frame="1"/>
          </w:rPr>
          <w:t>tor</w:t>
        </w:r>
      </w:hyperlink>
      <w:r w:rsidRPr="00E6411B">
        <w:rPr>
          <w:rFonts w:ascii="Arial" w:eastAsia="굴림" w:hAnsi="Arial" w:cs="Arial"/>
          <w:color w:val="000000"/>
          <w:kern w:val="0"/>
          <w:sz w:val="18"/>
          <w:szCs w:val="18"/>
        </w:rPr>
        <w:t>보다</w:t>
      </w:r>
      <w:r w:rsidRPr="00E6411B">
        <w:rPr>
          <w:rFonts w:ascii="Arial" w:eastAsia="굴림" w:hAnsi="Arial" w:cs="Arial"/>
          <w:color w:val="000000"/>
          <w:kern w:val="0"/>
          <w:sz w:val="18"/>
          <w:szCs w:val="18"/>
        </w:rPr>
        <w:t> </w:t>
      </w:r>
      <w:hyperlink r:id="rId35" w:tooltip="넘사벽" w:history="1">
        <w:r w:rsidRPr="00E6411B">
          <w:rPr>
            <w:rFonts w:ascii="Arial" w:eastAsia="굴림" w:hAnsi="Arial" w:cs="Arial"/>
            <w:color w:val="551A8B"/>
            <w:kern w:val="0"/>
            <w:sz w:val="18"/>
            <w:szCs w:val="18"/>
            <w:u w:val="single"/>
            <w:bdr w:val="none" w:sz="0" w:space="0" w:color="auto" w:frame="1"/>
          </w:rPr>
          <w:t>넘사벽</w:t>
        </w:r>
      </w:hyperlink>
      <w:r w:rsidRPr="00E6411B">
        <w:rPr>
          <w:rFonts w:ascii="Arial" w:eastAsia="굴림" w:hAnsi="Arial" w:cs="Arial"/>
          <w:color w:val="000000"/>
          <w:kern w:val="0"/>
          <w:sz w:val="18"/>
          <w:szCs w:val="18"/>
        </w:rPr>
        <w:t>급으로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안전하게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피할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w:t>
      </w:r>
      <w:hyperlink r:id="rId36"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항목을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알겠지만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원래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사용자의</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완전히</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오픈되거나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그대로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기록되는</w:t>
      </w:r>
      <w:r w:rsidRPr="00E6411B">
        <w:rPr>
          <w:rFonts w:ascii="Arial" w:eastAsia="굴림" w:hAnsi="Arial" w:cs="Arial"/>
          <w:color w:val="000000"/>
          <w:kern w:val="0"/>
          <w:sz w:val="18"/>
          <w:szCs w:val="18"/>
        </w:rPr>
        <w:t> </w:t>
      </w:r>
      <w:hyperlink r:id="rId37"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규격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또한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프록시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완벽한</w:t>
      </w:r>
      <w:r w:rsidRPr="00E6411B">
        <w:rPr>
          <w:rFonts w:ascii="Arial" w:eastAsia="굴림" w:hAnsi="Arial" w:cs="Arial"/>
          <w:color w:val="000000"/>
          <w:kern w:val="0"/>
          <w:sz w:val="18"/>
          <w:szCs w:val="18"/>
        </w:rPr>
        <w:t> </w:t>
      </w:r>
      <w:hyperlink r:id="rId38" w:tooltip="익명성" w:history="1">
        <w:r w:rsidRPr="00E6411B">
          <w:rPr>
            <w:rFonts w:ascii="Arial" w:eastAsia="굴림" w:hAnsi="Arial" w:cs="Arial"/>
            <w:color w:val="551A8B"/>
            <w:kern w:val="0"/>
            <w:sz w:val="18"/>
            <w:szCs w:val="18"/>
            <w:u w:val="single"/>
            <w:bdr w:val="none" w:sz="0" w:space="0" w:color="auto" w:frame="1"/>
          </w:rPr>
          <w:t>익명성</w:t>
        </w:r>
      </w:hyperlink>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보장하지는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무엇보다</w:t>
      </w:r>
      <w:r w:rsidRPr="00E6411B">
        <w:rPr>
          <w:rFonts w:ascii="Arial" w:eastAsia="굴림" w:hAnsi="Arial" w:cs="Arial"/>
          <w:color w:val="000000"/>
          <w:kern w:val="0"/>
          <w:sz w:val="18"/>
          <w:szCs w:val="18"/>
        </w:rPr>
        <w:t> </w:t>
      </w:r>
      <w:hyperlink r:id="rId39" w:tooltip="무료" w:history="1">
        <w:r w:rsidRPr="00E6411B">
          <w:rPr>
            <w:rFonts w:ascii="Arial" w:eastAsia="굴림" w:hAnsi="Arial" w:cs="Arial"/>
            <w:color w:val="551A8B"/>
            <w:kern w:val="0"/>
            <w:sz w:val="18"/>
            <w:szCs w:val="18"/>
            <w:u w:val="single"/>
            <w:bdr w:val="none" w:sz="0" w:space="0" w:color="auto" w:frame="1"/>
          </w:rPr>
          <w:t>무료</w:t>
        </w:r>
      </w:hyperlink>
      <w:r w:rsidRPr="00E6411B">
        <w:rPr>
          <w:rFonts w:ascii="Arial" w:eastAsia="굴림" w:hAnsi="Arial" w:cs="Arial"/>
          <w:color w:val="000000"/>
          <w:kern w:val="0"/>
          <w:sz w:val="18"/>
          <w:szCs w:val="18"/>
        </w:rPr>
        <w:t>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돌아가는</w:t>
      </w:r>
      <w:r w:rsidRPr="00E6411B">
        <w:rPr>
          <w:rFonts w:ascii="Arial" w:eastAsia="굴림" w:hAnsi="Arial" w:cs="Arial"/>
          <w:color w:val="000000"/>
          <w:kern w:val="0"/>
          <w:sz w:val="18"/>
          <w:szCs w:val="18"/>
        </w:rPr>
        <w:t> </w:t>
      </w:r>
      <w:hyperlink r:id="rId40"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들은</w:t>
      </w:r>
      <w:r w:rsidRPr="00E6411B">
        <w:rPr>
          <w:rFonts w:ascii="Arial" w:eastAsia="굴림" w:hAnsi="Arial" w:cs="Arial"/>
          <w:color w:val="000000"/>
          <w:kern w:val="0"/>
          <w:sz w:val="18"/>
          <w:szCs w:val="18"/>
        </w:rPr>
        <w:t> </w:t>
      </w:r>
      <w:hyperlink r:id="rId41" w:tooltip="IP" w:history="1">
        <w:r w:rsidRPr="00E6411B">
          <w:rPr>
            <w:rFonts w:ascii="Arial" w:eastAsia="굴림" w:hAnsi="Arial" w:cs="Arial"/>
            <w:b/>
            <w:bCs/>
            <w:color w:val="551A8B"/>
            <w:kern w:val="0"/>
            <w:sz w:val="18"/>
            <w:szCs w:val="18"/>
            <w:u w:val="single"/>
            <w:bdr w:val="none" w:sz="0" w:space="0" w:color="auto" w:frame="1"/>
          </w:rPr>
          <w:t>IP</w:t>
        </w:r>
      </w:hyperlink>
      <w:r w:rsidRPr="00E6411B">
        <w:rPr>
          <w:rFonts w:ascii="Arial" w:eastAsia="굴림" w:hAnsi="Arial" w:cs="Arial"/>
          <w:b/>
          <w:bCs/>
          <w:color w:val="000000"/>
          <w:kern w:val="0"/>
          <w:sz w:val="18"/>
          <w:szCs w:val="18"/>
        </w:rPr>
        <w:t>가</w:t>
      </w:r>
      <w:r w:rsidRPr="00E6411B">
        <w:rPr>
          <w:rFonts w:ascii="Arial" w:eastAsia="굴림" w:hAnsi="Arial" w:cs="Arial"/>
          <w:b/>
          <w:bCs/>
          <w:color w:val="000000"/>
          <w:kern w:val="0"/>
          <w:sz w:val="18"/>
          <w:szCs w:val="18"/>
        </w:rPr>
        <w:t xml:space="preserve"> </w:t>
      </w:r>
      <w:proofErr w:type="spellStart"/>
      <w:r w:rsidRPr="00E6411B">
        <w:rPr>
          <w:rFonts w:ascii="Arial" w:eastAsia="굴림" w:hAnsi="Arial" w:cs="Arial"/>
          <w:b/>
          <w:bCs/>
          <w:color w:val="000000"/>
          <w:kern w:val="0"/>
          <w:sz w:val="18"/>
          <w:szCs w:val="18"/>
        </w:rPr>
        <w:t>오픈되는</w:t>
      </w:r>
      <w:proofErr w:type="spellEnd"/>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경우가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많기</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때문에</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원래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사용자의</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특정하는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생각보다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간단한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편이다</w:t>
      </w:r>
      <w:r w:rsidRPr="00E6411B">
        <w:rPr>
          <w:rFonts w:ascii="Arial" w:eastAsia="굴림" w:hAnsi="Arial" w:cs="Arial"/>
          <w:color w:val="000000"/>
          <w:kern w:val="0"/>
          <w:sz w:val="18"/>
          <w:szCs w:val="18"/>
        </w:rPr>
        <w:t>. </w:t>
      </w:r>
      <w:hyperlink r:id="rId42" w:tooltip="Tor" w:history="1">
        <w:r w:rsidRPr="00E6411B">
          <w:rPr>
            <w:rFonts w:ascii="Arial" w:eastAsia="굴림" w:hAnsi="Arial" w:cs="Arial"/>
            <w:color w:val="551A8B"/>
            <w:kern w:val="0"/>
            <w:sz w:val="18"/>
            <w:szCs w:val="18"/>
            <w:u w:val="single"/>
            <w:bdr w:val="none" w:sz="0" w:space="0" w:color="auto" w:frame="1"/>
          </w:rPr>
          <w:t>Tor</w:t>
        </w:r>
      </w:hyperlink>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여러</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거치는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루트를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이용하기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성공한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이후부터는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어느정도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안전이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보장되지만</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접속을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시도하고</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터널을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확립하는</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과정이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암호화가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되어있지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않다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실제로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이런점을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악용하여</w:t>
      </w:r>
      <w:r w:rsidRPr="00E6411B">
        <w:rPr>
          <w:rFonts w:ascii="Arial" w:eastAsia="굴림" w:hAnsi="Arial" w:cs="Arial"/>
          <w:color w:val="000000"/>
          <w:kern w:val="0"/>
          <w:sz w:val="18"/>
          <w:szCs w:val="18"/>
        </w:rPr>
        <w:t> </w:t>
      </w:r>
      <w:hyperlink r:id="rId43" w:tooltip="Tor" w:history="1">
        <w:r w:rsidRPr="00E6411B">
          <w:rPr>
            <w:rFonts w:ascii="Arial" w:eastAsia="굴림" w:hAnsi="Arial" w:cs="Arial"/>
            <w:color w:val="551A8B"/>
            <w:kern w:val="0"/>
            <w:sz w:val="18"/>
            <w:szCs w:val="18"/>
            <w:u w:val="single"/>
            <w:bdr w:val="none" w:sz="0" w:space="0" w:color="auto" w:frame="1"/>
          </w:rPr>
          <w:t>Tor</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접속터널을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차단하는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국가도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하지만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전용선과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가까운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유지해야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처음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순간부터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과정이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자체의</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보안성이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상당히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높다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정상적인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방법으론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메인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외에는</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원래</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사용자를</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절대로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특정할</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수</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없다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보통</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접속해온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실제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특정할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클라이언트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이거나</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알고보니</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프록시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또한</w:t>
      </w:r>
      <w:r w:rsidRPr="00E6411B">
        <w:rPr>
          <w:rFonts w:ascii="Arial" w:eastAsia="굴림" w:hAnsi="Arial" w:cs="Arial"/>
          <w:color w:val="000000"/>
          <w:kern w:val="0"/>
          <w:sz w:val="18"/>
          <w:szCs w:val="18"/>
        </w:rPr>
        <w:t> </w:t>
      </w:r>
      <w:hyperlink r:id="rId44" w:tooltip="온라인 게임" w:history="1">
        <w:r w:rsidRPr="00E6411B">
          <w:rPr>
            <w:rFonts w:ascii="Arial" w:eastAsia="굴림" w:hAnsi="Arial" w:cs="Arial"/>
            <w:color w:val="551A8B"/>
            <w:kern w:val="0"/>
            <w:sz w:val="18"/>
            <w:szCs w:val="18"/>
            <w:u w:val="single"/>
            <w:bdr w:val="none" w:sz="0" w:space="0" w:color="auto" w:frame="1"/>
          </w:rPr>
          <w:t>온라인</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게임</w:t>
        </w:r>
      </w:hyperlink>
      <w:r w:rsidRPr="00E6411B">
        <w:rPr>
          <w:rFonts w:ascii="Arial" w:eastAsia="굴림" w:hAnsi="Arial" w:cs="Arial"/>
          <w:color w:val="000000"/>
          <w:kern w:val="0"/>
          <w:sz w:val="18"/>
          <w:szCs w:val="18"/>
        </w:rPr>
        <w:t>회사나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제공하는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회사에서</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계정을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막을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w:t>
      </w:r>
      <w:r w:rsidRPr="00E6411B">
        <w:rPr>
          <w:rFonts w:ascii="Arial" w:eastAsia="굴림" w:hAnsi="Arial" w:cs="Arial"/>
          <w:color w:val="000000"/>
          <w:kern w:val="0"/>
          <w:sz w:val="18"/>
          <w:szCs w:val="18"/>
        </w:rPr>
        <w:t>, VPN</w:t>
      </w:r>
      <w:r w:rsidRPr="00E6411B">
        <w:rPr>
          <w:rFonts w:ascii="Arial" w:eastAsia="굴림" w:hAnsi="Arial" w:cs="Arial"/>
          <w:color w:val="000000"/>
          <w:kern w:val="0"/>
          <w:sz w:val="18"/>
          <w:szCs w:val="18"/>
        </w:rPr>
        <w:t>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접속해온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특정하는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방법은</w:t>
      </w:r>
      <w:r w:rsidRPr="00E6411B">
        <w:rPr>
          <w:rFonts w:ascii="Arial" w:eastAsia="굴림" w:hAnsi="Arial" w:cs="Arial"/>
          <w:color w:val="000000"/>
          <w:kern w:val="0"/>
          <w:sz w:val="18"/>
          <w:szCs w:val="18"/>
        </w:rPr>
        <w:t> </w:t>
      </w:r>
      <w:hyperlink r:id="rId45" w:tooltip="IP" w:history="1">
        <w:r w:rsidRPr="00E6411B">
          <w:rPr>
            <w:rFonts w:ascii="Arial" w:eastAsia="굴림" w:hAnsi="Arial" w:cs="Arial"/>
            <w:color w:val="551A8B"/>
            <w:kern w:val="0"/>
            <w:sz w:val="18"/>
            <w:szCs w:val="18"/>
            <w:u w:val="single"/>
            <w:bdr w:val="none" w:sz="0" w:space="0" w:color="auto" w:frame="1"/>
          </w:rPr>
          <w:t>IP</w:t>
        </w:r>
      </w:hyperlink>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역추적하여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알아내는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아니라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이미</w:t>
      </w:r>
      <w:r w:rsidRPr="00E6411B">
        <w:rPr>
          <w:rFonts w:ascii="Arial" w:eastAsia="굴림" w:hAnsi="Arial" w:cs="Arial"/>
          <w:color w:val="000000"/>
          <w:kern w:val="0"/>
          <w:sz w:val="18"/>
          <w:szCs w:val="18"/>
        </w:rPr>
        <w:t xml:space="preserve"> VPN </w:t>
      </w:r>
      <w:hyperlink r:id="rId46" w:tooltip="서버" w:history="1">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알려진</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들의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리스트를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대조하여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일치하는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잡는거다</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즉</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알려질때로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알려진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 IP</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당연히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잡히는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거고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같이</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특정인물들만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VPN IP</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특정을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제대로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못한다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그런데</w:t>
      </w:r>
      <w:r w:rsidRPr="00E6411B">
        <w:rPr>
          <w:rFonts w:ascii="Arial" w:eastAsia="굴림" w:hAnsi="Arial" w:cs="Arial"/>
          <w:color w:val="000000"/>
          <w:kern w:val="0"/>
          <w:sz w:val="18"/>
          <w:szCs w:val="18"/>
        </w:rPr>
        <w:t> </w:t>
      </w:r>
      <w:hyperlink r:id="rId47" w:tooltip="미국" w:history="1">
        <w:r w:rsidRPr="00E6411B">
          <w:rPr>
            <w:rFonts w:ascii="Arial" w:eastAsia="굴림" w:hAnsi="Arial" w:cs="Arial"/>
            <w:color w:val="551A8B"/>
            <w:kern w:val="0"/>
            <w:sz w:val="18"/>
            <w:szCs w:val="18"/>
            <w:u w:val="single"/>
            <w:bdr w:val="none" w:sz="0" w:space="0" w:color="auto" w:frame="1"/>
          </w:rPr>
          <w:t>천조국</w:t>
        </w:r>
      </w:hyperlink>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w:t>
      </w:r>
      <w:hyperlink r:id="rId48" w:tooltip="NSA" w:history="1">
        <w:r w:rsidRPr="00E6411B">
          <w:rPr>
            <w:rFonts w:ascii="Arial" w:eastAsia="굴림" w:hAnsi="Arial" w:cs="Arial"/>
            <w:color w:val="551A8B"/>
            <w:kern w:val="0"/>
            <w:sz w:val="18"/>
            <w:szCs w:val="18"/>
            <w:u w:val="single"/>
            <w:bdr w:val="none" w:sz="0" w:space="0" w:color="auto" w:frame="1"/>
          </w:rPr>
          <w:t>국가안보국</w:t>
        </w:r>
      </w:hyperlink>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암호코드를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해독하는데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성공하여</w:t>
      </w:r>
      <w:r w:rsidRPr="00E6411B">
        <w:rPr>
          <w:rFonts w:ascii="Arial" w:eastAsia="굴림" w:hAnsi="Arial" w:cs="Arial"/>
          <w:color w:val="000000"/>
          <w:kern w:val="0"/>
          <w:sz w:val="18"/>
          <w:szCs w:val="18"/>
        </w:rPr>
        <w:t> </w:t>
      </w:r>
      <w:hyperlink r:id="rId49" w:tgtFrame="_blank" w:history="1">
        <w:r w:rsidRPr="00E6411B">
          <w:rPr>
            <w:rFonts w:ascii="Arial" w:eastAsia="굴림" w:hAnsi="Arial" w:cs="Arial"/>
            <w:b/>
            <w:bCs/>
            <w:color w:val="009900"/>
            <w:kern w:val="0"/>
            <w:sz w:val="18"/>
            <w:szCs w:val="18"/>
            <w:u w:val="single"/>
            <w:bdr w:val="none" w:sz="0" w:space="0" w:color="auto" w:frame="1"/>
          </w:rPr>
          <w:t>이를</w:t>
        </w:r>
        <w:r w:rsidRPr="00E6411B">
          <w:rPr>
            <w:rFonts w:ascii="Arial" w:eastAsia="굴림" w:hAnsi="Arial" w:cs="Arial"/>
            <w:b/>
            <w:bCs/>
            <w:color w:val="009900"/>
            <w:kern w:val="0"/>
            <w:sz w:val="18"/>
            <w:szCs w:val="18"/>
            <w:u w:val="single"/>
            <w:bdr w:val="none" w:sz="0" w:space="0" w:color="auto" w:frame="1"/>
          </w:rPr>
          <w:t xml:space="preserve"> </w:t>
        </w:r>
        <w:r w:rsidRPr="00E6411B">
          <w:rPr>
            <w:rFonts w:ascii="Arial" w:eastAsia="굴림" w:hAnsi="Arial" w:cs="Arial"/>
            <w:b/>
            <w:bCs/>
            <w:color w:val="009900"/>
            <w:kern w:val="0"/>
            <w:sz w:val="18"/>
            <w:szCs w:val="18"/>
            <w:u w:val="single"/>
            <w:bdr w:val="none" w:sz="0" w:space="0" w:color="auto" w:frame="1"/>
          </w:rPr>
          <w:t>패킷단위로</w:t>
        </w:r>
        <w:r w:rsidRPr="00E6411B">
          <w:rPr>
            <w:rFonts w:ascii="Arial" w:eastAsia="굴림" w:hAnsi="Arial" w:cs="Arial"/>
            <w:b/>
            <w:bCs/>
            <w:color w:val="009900"/>
            <w:kern w:val="0"/>
            <w:sz w:val="18"/>
            <w:szCs w:val="18"/>
            <w:u w:val="single"/>
            <w:bdr w:val="none" w:sz="0" w:space="0" w:color="auto" w:frame="1"/>
          </w:rPr>
          <w:t xml:space="preserve"> </w:t>
        </w:r>
        <w:r w:rsidRPr="00E6411B">
          <w:rPr>
            <w:rFonts w:ascii="Arial" w:eastAsia="굴림" w:hAnsi="Arial" w:cs="Arial"/>
            <w:b/>
            <w:bCs/>
            <w:color w:val="009900"/>
            <w:kern w:val="0"/>
            <w:sz w:val="18"/>
            <w:szCs w:val="18"/>
            <w:u w:val="single"/>
            <w:bdr w:val="none" w:sz="0" w:space="0" w:color="auto" w:frame="1"/>
          </w:rPr>
          <w:t>실시간</w:t>
        </w:r>
        <w:r w:rsidRPr="00E6411B">
          <w:rPr>
            <w:rFonts w:ascii="Arial" w:eastAsia="굴림" w:hAnsi="Arial" w:cs="Arial"/>
            <w:b/>
            <w:bCs/>
            <w:color w:val="009900"/>
            <w:kern w:val="0"/>
            <w:sz w:val="18"/>
            <w:szCs w:val="18"/>
            <w:u w:val="single"/>
            <w:bdr w:val="none" w:sz="0" w:space="0" w:color="auto" w:frame="1"/>
          </w:rPr>
          <w:t xml:space="preserve"> </w:t>
        </w:r>
        <w:r w:rsidRPr="00E6411B">
          <w:rPr>
            <w:rFonts w:ascii="Arial" w:eastAsia="굴림" w:hAnsi="Arial" w:cs="Arial"/>
            <w:b/>
            <w:bCs/>
            <w:color w:val="009900"/>
            <w:kern w:val="0"/>
            <w:sz w:val="18"/>
            <w:szCs w:val="18"/>
            <w:u w:val="single"/>
            <w:bdr w:val="none" w:sz="0" w:space="0" w:color="auto" w:frame="1"/>
          </w:rPr>
          <w:t>감시하는</w:t>
        </w:r>
      </w:hyperlink>
      <w:r w:rsidRPr="00E6411B">
        <w:rPr>
          <w:rFonts w:ascii="Arial" w:eastAsia="굴림" w:hAnsi="Arial" w:cs="Arial"/>
          <w:b/>
          <w:bCs/>
          <w:color w:val="000000"/>
          <w:kern w:val="0"/>
          <w:sz w:val="18"/>
          <w:szCs w:val="18"/>
        </w:rPr>
        <w:t> </w:t>
      </w:r>
      <w:hyperlink r:id="rId50" w:tooltip="충공깽" w:history="1">
        <w:r w:rsidRPr="00E6411B">
          <w:rPr>
            <w:rFonts w:ascii="Arial" w:eastAsia="굴림" w:hAnsi="Arial" w:cs="Arial"/>
            <w:b/>
            <w:bCs/>
            <w:color w:val="551A8B"/>
            <w:kern w:val="0"/>
            <w:sz w:val="18"/>
            <w:szCs w:val="18"/>
            <w:u w:val="single"/>
            <w:bdr w:val="none" w:sz="0" w:space="0" w:color="auto" w:frame="1"/>
          </w:rPr>
          <w:t>충공깽</w:t>
        </w:r>
      </w:hyperlink>
      <w:r w:rsidRPr="00E6411B">
        <w:rPr>
          <w:rFonts w:ascii="Arial" w:eastAsia="굴림" w:hAnsi="Arial" w:cs="Arial"/>
          <w:b/>
          <w:bCs/>
          <w:color w:val="000000"/>
          <w:kern w:val="0"/>
          <w:sz w:val="18"/>
          <w:szCs w:val="18"/>
        </w:rPr>
        <w:t>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선사하기도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했다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그러나</w:t>
      </w:r>
      <w:r w:rsidRPr="00E6411B">
        <w:rPr>
          <w:rFonts w:ascii="Arial" w:eastAsia="굴림" w:hAnsi="Arial" w:cs="Arial"/>
          <w:color w:val="000000"/>
          <w:kern w:val="0"/>
          <w:sz w:val="18"/>
          <w:szCs w:val="18"/>
        </w:rPr>
        <w:t> </w:t>
      </w:r>
      <w:hyperlink r:id="rId51" w:tooltip="NSA" w:history="1">
        <w:r w:rsidRPr="00E6411B">
          <w:rPr>
            <w:rFonts w:ascii="Arial" w:eastAsia="굴림" w:hAnsi="Arial" w:cs="Arial"/>
            <w:color w:val="551A8B"/>
            <w:kern w:val="0"/>
            <w:sz w:val="18"/>
            <w:szCs w:val="18"/>
            <w:u w:val="single"/>
            <w:bdr w:val="none" w:sz="0" w:space="0" w:color="auto" w:frame="1"/>
          </w:rPr>
          <w:t>NSA</w:t>
        </w:r>
      </w:hyperlink>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w:t>
      </w:r>
      <w:del w:id="4" w:author="Unknown">
        <w:r w:rsidRPr="00E6411B">
          <w:rPr>
            <w:rFonts w:ascii="Arial" w:eastAsia="굴림" w:hAnsi="Arial" w:cs="Arial"/>
            <w:color w:val="7F7F7F"/>
            <w:kern w:val="0"/>
            <w:sz w:val="18"/>
            <w:szCs w:val="18"/>
          </w:rPr>
          <w:delText>미국</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정부가</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아낌없이</w:delText>
        </w:r>
        <w:r w:rsidRPr="00E6411B">
          <w:rPr>
            <w:rFonts w:ascii="Arial" w:eastAsia="굴림" w:hAnsi="Arial" w:cs="Arial"/>
            <w:color w:val="7F7F7F"/>
            <w:kern w:val="0"/>
            <w:sz w:val="18"/>
            <w:szCs w:val="18"/>
          </w:rPr>
          <w:delText> </w:delText>
        </w:r>
        <w:r w:rsidRPr="00E6411B">
          <w:rPr>
            <w:rFonts w:ascii="Arial" w:eastAsia="굴림" w:hAnsi="Arial" w:cs="Arial"/>
            <w:color w:val="7F7F7F"/>
            <w:kern w:val="0"/>
            <w:sz w:val="18"/>
            <w:szCs w:val="18"/>
          </w:rPr>
          <w:fldChar w:fldCharType="begin"/>
        </w:r>
        <w:r w:rsidRPr="00E6411B">
          <w:rPr>
            <w:rFonts w:ascii="Arial" w:eastAsia="굴림" w:hAnsi="Arial" w:cs="Arial"/>
            <w:color w:val="7F7F7F"/>
            <w:kern w:val="0"/>
            <w:sz w:val="18"/>
            <w:szCs w:val="18"/>
          </w:rPr>
          <w:delInstrText xml:space="preserve"> </w:delInstrText>
        </w:r>
        <w:r w:rsidRPr="00E6411B">
          <w:rPr>
            <w:rFonts w:ascii="Arial" w:eastAsia="굴림" w:hAnsi="Arial" w:cs="Arial" w:hint="eastAsia"/>
            <w:color w:val="7F7F7F"/>
            <w:kern w:val="0"/>
            <w:sz w:val="18"/>
            <w:szCs w:val="18"/>
          </w:rPr>
          <w:delInstrText>HYPERLINK "https://mirror.enha.kr/wiki/%EC%99%B8%EA%B3%84%EC%9D%B8%20%EA%B3%A0%EB%AC%B8" \o "</w:delInstrText>
        </w:r>
        <w:r w:rsidRPr="00E6411B">
          <w:rPr>
            <w:rFonts w:ascii="Arial" w:eastAsia="굴림" w:hAnsi="Arial" w:cs="Arial" w:hint="eastAsia"/>
            <w:color w:val="7F7F7F"/>
            <w:kern w:val="0"/>
            <w:sz w:val="18"/>
            <w:szCs w:val="18"/>
          </w:rPr>
          <w:delInstrText>외계인</w:delInstrText>
        </w:r>
        <w:r w:rsidRPr="00E6411B">
          <w:rPr>
            <w:rFonts w:ascii="Arial" w:eastAsia="굴림" w:hAnsi="Arial" w:cs="Arial" w:hint="eastAsia"/>
            <w:color w:val="7F7F7F"/>
            <w:kern w:val="0"/>
            <w:sz w:val="18"/>
            <w:szCs w:val="18"/>
          </w:rPr>
          <w:delInstrText xml:space="preserve"> </w:delInstrText>
        </w:r>
        <w:r w:rsidRPr="00E6411B">
          <w:rPr>
            <w:rFonts w:ascii="Arial" w:eastAsia="굴림" w:hAnsi="Arial" w:cs="Arial" w:hint="eastAsia"/>
            <w:color w:val="7F7F7F"/>
            <w:kern w:val="0"/>
            <w:sz w:val="18"/>
            <w:szCs w:val="18"/>
          </w:rPr>
          <w:delInstrText>고문</w:delInstrText>
        </w:r>
        <w:r w:rsidRPr="00E6411B">
          <w:rPr>
            <w:rFonts w:ascii="Arial" w:eastAsia="굴림" w:hAnsi="Arial" w:cs="Arial" w:hint="eastAsia"/>
            <w:color w:val="7F7F7F"/>
            <w:kern w:val="0"/>
            <w:sz w:val="18"/>
            <w:szCs w:val="18"/>
          </w:rPr>
          <w:delInstrText>"</w:delInstrText>
        </w:r>
        <w:r w:rsidRPr="00E6411B">
          <w:rPr>
            <w:rFonts w:ascii="Arial" w:eastAsia="굴림" w:hAnsi="Arial" w:cs="Arial"/>
            <w:color w:val="7F7F7F"/>
            <w:kern w:val="0"/>
            <w:sz w:val="18"/>
            <w:szCs w:val="18"/>
          </w:rPr>
          <w:delInstrText xml:space="preserve"> </w:delInstrText>
        </w:r>
        <w:r w:rsidRPr="00E6411B">
          <w:rPr>
            <w:rFonts w:ascii="Arial" w:eastAsia="굴림" w:hAnsi="Arial" w:cs="Arial"/>
            <w:color w:val="7F7F7F"/>
            <w:kern w:val="0"/>
            <w:sz w:val="18"/>
            <w:szCs w:val="18"/>
          </w:rPr>
          <w:fldChar w:fldCharType="separate"/>
        </w:r>
        <w:r w:rsidRPr="00E6411B">
          <w:rPr>
            <w:rFonts w:ascii="Arial" w:eastAsia="굴림" w:hAnsi="Arial" w:cs="Arial"/>
            <w:color w:val="AA8CC5"/>
            <w:kern w:val="0"/>
            <w:sz w:val="18"/>
            <w:szCs w:val="18"/>
            <w:u w:val="single"/>
            <w:bdr w:val="none" w:sz="0" w:space="0" w:color="auto" w:frame="1"/>
          </w:rPr>
          <w:delText>외계인을</w:delText>
        </w:r>
        <w:r w:rsidRPr="00E6411B">
          <w:rPr>
            <w:rFonts w:ascii="Arial" w:eastAsia="굴림" w:hAnsi="Arial" w:cs="Arial"/>
            <w:color w:val="AA8CC5"/>
            <w:kern w:val="0"/>
            <w:sz w:val="18"/>
            <w:szCs w:val="18"/>
            <w:u w:val="single"/>
            <w:bdr w:val="none" w:sz="0" w:space="0" w:color="auto" w:frame="1"/>
          </w:rPr>
          <w:delText xml:space="preserve"> </w:delText>
        </w:r>
        <w:r w:rsidRPr="00E6411B">
          <w:rPr>
            <w:rFonts w:ascii="Arial" w:eastAsia="굴림" w:hAnsi="Arial" w:cs="Arial"/>
            <w:color w:val="AA8CC5"/>
            <w:kern w:val="0"/>
            <w:sz w:val="18"/>
            <w:szCs w:val="18"/>
            <w:u w:val="single"/>
            <w:bdr w:val="none" w:sz="0" w:space="0" w:color="auto" w:frame="1"/>
          </w:rPr>
          <w:delText>고문</w:delText>
        </w:r>
        <w:r w:rsidRPr="00E6411B">
          <w:rPr>
            <w:rFonts w:ascii="Arial" w:eastAsia="굴림" w:hAnsi="Arial" w:cs="Arial"/>
            <w:color w:val="7F7F7F"/>
            <w:kern w:val="0"/>
            <w:sz w:val="18"/>
            <w:szCs w:val="18"/>
          </w:rPr>
          <w:fldChar w:fldCharType="end"/>
        </w:r>
        <w:r w:rsidRPr="00E6411B">
          <w:rPr>
            <w:rFonts w:ascii="Arial" w:eastAsia="굴림" w:hAnsi="Arial" w:cs="Arial"/>
            <w:color w:val="7F7F7F"/>
            <w:kern w:val="0"/>
            <w:sz w:val="18"/>
            <w:szCs w:val="18"/>
          </w:rPr>
          <w:delText>하고</w:delText>
        </w:r>
        <w:r w:rsidRPr="00E6411B">
          <w:rPr>
            <w:rFonts w:ascii="Arial" w:eastAsia="굴림" w:hAnsi="Arial" w:cs="Arial"/>
            <w:color w:val="7F7F7F"/>
            <w:kern w:val="0"/>
            <w:sz w:val="18"/>
            <w:szCs w:val="18"/>
          </w:rPr>
          <w:delText>, </w:delText>
        </w:r>
        <w:r w:rsidRPr="00E6411B">
          <w:rPr>
            <w:rFonts w:ascii="Arial" w:eastAsia="굴림" w:hAnsi="Arial" w:cs="Arial"/>
            <w:color w:val="7F7F7F"/>
            <w:kern w:val="0"/>
            <w:sz w:val="18"/>
            <w:szCs w:val="18"/>
          </w:rPr>
          <w:fldChar w:fldCharType="begin"/>
        </w:r>
        <w:r w:rsidRPr="00E6411B">
          <w:rPr>
            <w:rFonts w:ascii="Arial" w:eastAsia="굴림" w:hAnsi="Arial" w:cs="Arial"/>
            <w:color w:val="7F7F7F"/>
            <w:kern w:val="0"/>
            <w:sz w:val="18"/>
            <w:szCs w:val="18"/>
          </w:rPr>
          <w:delInstrText xml:space="preserve"> </w:delInstrText>
        </w:r>
        <w:r w:rsidRPr="00E6411B">
          <w:rPr>
            <w:rFonts w:ascii="Arial" w:eastAsia="굴림" w:hAnsi="Arial" w:cs="Arial" w:hint="eastAsia"/>
            <w:color w:val="7F7F7F"/>
            <w:kern w:val="0"/>
            <w:sz w:val="18"/>
            <w:szCs w:val="18"/>
          </w:rPr>
          <w:delInstrText>HYPERLINK "https://mirror.enha.kr/wiki/%EB%8F%88%EC%A7%80%EB%9E%84" \o "</w:delInstrText>
        </w:r>
        <w:r w:rsidRPr="00E6411B">
          <w:rPr>
            <w:rFonts w:ascii="Arial" w:eastAsia="굴림" w:hAnsi="Arial" w:cs="Arial" w:hint="eastAsia"/>
            <w:color w:val="7F7F7F"/>
            <w:kern w:val="0"/>
            <w:sz w:val="18"/>
            <w:szCs w:val="18"/>
          </w:rPr>
          <w:delInstrText>돈지랄</w:delInstrText>
        </w:r>
        <w:r w:rsidRPr="00E6411B">
          <w:rPr>
            <w:rFonts w:ascii="Arial" w:eastAsia="굴림" w:hAnsi="Arial" w:cs="Arial" w:hint="eastAsia"/>
            <w:color w:val="7F7F7F"/>
            <w:kern w:val="0"/>
            <w:sz w:val="18"/>
            <w:szCs w:val="18"/>
          </w:rPr>
          <w:delInstrText>"</w:delInstrText>
        </w:r>
        <w:r w:rsidRPr="00E6411B">
          <w:rPr>
            <w:rFonts w:ascii="Arial" w:eastAsia="굴림" w:hAnsi="Arial" w:cs="Arial"/>
            <w:color w:val="7F7F7F"/>
            <w:kern w:val="0"/>
            <w:sz w:val="18"/>
            <w:szCs w:val="18"/>
          </w:rPr>
          <w:delInstrText xml:space="preserve"> </w:delInstrText>
        </w:r>
        <w:r w:rsidRPr="00E6411B">
          <w:rPr>
            <w:rFonts w:ascii="Arial" w:eastAsia="굴림" w:hAnsi="Arial" w:cs="Arial"/>
            <w:color w:val="7F7F7F"/>
            <w:kern w:val="0"/>
            <w:sz w:val="18"/>
            <w:szCs w:val="18"/>
          </w:rPr>
          <w:fldChar w:fldCharType="separate"/>
        </w:r>
        <w:r w:rsidRPr="00E6411B">
          <w:rPr>
            <w:rFonts w:ascii="Arial" w:eastAsia="굴림" w:hAnsi="Arial" w:cs="Arial"/>
            <w:color w:val="AA8CC5"/>
            <w:kern w:val="0"/>
            <w:sz w:val="18"/>
            <w:szCs w:val="18"/>
            <w:u w:val="single"/>
            <w:bdr w:val="none" w:sz="0" w:space="0" w:color="auto" w:frame="1"/>
          </w:rPr>
          <w:delText>돈을</w:delText>
        </w:r>
        <w:r w:rsidRPr="00E6411B">
          <w:rPr>
            <w:rFonts w:ascii="Arial" w:eastAsia="굴림" w:hAnsi="Arial" w:cs="Arial"/>
            <w:color w:val="AA8CC5"/>
            <w:kern w:val="0"/>
            <w:sz w:val="18"/>
            <w:szCs w:val="18"/>
            <w:u w:val="single"/>
            <w:bdr w:val="none" w:sz="0" w:space="0" w:color="auto" w:frame="1"/>
          </w:rPr>
          <w:delText xml:space="preserve"> </w:delText>
        </w:r>
        <w:r w:rsidRPr="00E6411B">
          <w:rPr>
            <w:rFonts w:ascii="Arial" w:eastAsia="굴림" w:hAnsi="Arial" w:cs="Arial"/>
            <w:color w:val="AA8CC5"/>
            <w:kern w:val="0"/>
            <w:sz w:val="18"/>
            <w:szCs w:val="18"/>
            <w:u w:val="single"/>
            <w:bdr w:val="none" w:sz="0" w:space="0" w:color="auto" w:frame="1"/>
          </w:rPr>
          <w:delText>처발라</w:delText>
        </w:r>
        <w:r w:rsidRPr="00E6411B">
          <w:rPr>
            <w:rFonts w:ascii="Arial" w:eastAsia="굴림" w:hAnsi="Arial" w:cs="Arial"/>
            <w:color w:val="7F7F7F"/>
            <w:kern w:val="0"/>
            <w:sz w:val="18"/>
            <w:szCs w:val="18"/>
          </w:rPr>
          <w:fldChar w:fldCharType="end"/>
        </w:r>
      </w:del>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외부와는</w:t>
      </w:r>
      <w:r w:rsidRPr="00E6411B">
        <w:rPr>
          <w:rFonts w:ascii="Arial" w:eastAsia="굴림" w:hAnsi="Arial" w:cs="Arial"/>
          <w:color w:val="000000"/>
          <w:kern w:val="0"/>
          <w:sz w:val="18"/>
          <w:szCs w:val="18"/>
        </w:rPr>
        <w:t xml:space="preserve"> 10</w:t>
      </w:r>
      <w:r w:rsidRPr="00E6411B">
        <w:rPr>
          <w:rFonts w:ascii="Arial" w:eastAsia="굴림" w:hAnsi="Arial" w:cs="Arial"/>
          <w:color w:val="000000"/>
          <w:kern w:val="0"/>
          <w:sz w:val="18"/>
          <w:szCs w:val="18"/>
        </w:rPr>
        <w:t>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이상의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기술격차를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갖고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거고</w:t>
      </w:r>
      <w:r w:rsidRPr="00E6411B">
        <w:rPr>
          <w:rFonts w:ascii="Arial" w:eastAsia="굴림" w:hAnsi="Arial" w:cs="Arial"/>
          <w:color w:val="000000"/>
          <w:kern w:val="0"/>
          <w:sz w:val="18"/>
          <w:szCs w:val="18"/>
        </w:rPr>
        <w:t>, </w:t>
      </w:r>
      <w:hyperlink r:id="rId52" w:tooltip="일반인" w:history="1">
        <w:r w:rsidRPr="00E6411B">
          <w:rPr>
            <w:rFonts w:ascii="Arial" w:eastAsia="굴림" w:hAnsi="Arial" w:cs="Arial"/>
            <w:color w:val="551A8B"/>
            <w:kern w:val="0"/>
            <w:sz w:val="18"/>
            <w:szCs w:val="18"/>
            <w:u w:val="single"/>
            <w:bdr w:val="none" w:sz="0" w:space="0" w:color="auto" w:frame="1"/>
          </w:rPr>
          <w:t>일반인</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뿐만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아니라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일반적인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국가들의</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국가기관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조차</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실제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추적하는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것이다</w:t>
      </w:r>
      <w:r w:rsidRPr="00E6411B">
        <w:rPr>
          <w:rFonts w:ascii="Arial" w:eastAsia="굴림" w:hAnsi="Arial" w:cs="Arial"/>
          <w:color w:val="000000"/>
          <w:kern w:val="0"/>
          <w:sz w:val="18"/>
          <w:szCs w:val="18"/>
        </w:rPr>
        <w:t>. </w:t>
      </w:r>
      <w:del w:id="5" w:author="Unknown">
        <w:r w:rsidRPr="00E6411B">
          <w:rPr>
            <w:rFonts w:ascii="Arial" w:eastAsia="굴림" w:hAnsi="Arial" w:cs="Arial"/>
            <w:color w:val="7F7F7F"/>
            <w:kern w:val="0"/>
            <w:sz w:val="18"/>
            <w:szCs w:val="18"/>
          </w:rPr>
          <w:delText>근데</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그럼</w:delText>
        </w:r>
        <w:r w:rsidRPr="00E6411B">
          <w:rPr>
            <w:rFonts w:ascii="Arial" w:eastAsia="굴림" w:hAnsi="Arial" w:cs="Arial"/>
            <w:color w:val="7F7F7F"/>
            <w:kern w:val="0"/>
            <w:sz w:val="18"/>
            <w:szCs w:val="18"/>
          </w:rPr>
          <w:delText xml:space="preserve"> 10</w:delText>
        </w:r>
        <w:r w:rsidRPr="00E6411B">
          <w:rPr>
            <w:rFonts w:ascii="Arial" w:eastAsia="굴림" w:hAnsi="Arial" w:cs="Arial"/>
            <w:color w:val="7F7F7F"/>
            <w:kern w:val="0"/>
            <w:sz w:val="18"/>
            <w:szCs w:val="18"/>
          </w:rPr>
          <w:delText>년</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후엔</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다른</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나라도</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뚫는</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건가</w:delText>
        </w:r>
        <w:r w:rsidRPr="00E6411B">
          <w:rPr>
            <w:rFonts w:ascii="Arial" w:eastAsia="굴림" w:hAnsi="Arial" w:cs="Arial"/>
            <w:color w:val="7F7F7F"/>
            <w:kern w:val="0"/>
            <w:sz w:val="18"/>
            <w:szCs w:val="18"/>
          </w:rPr>
          <w:delText>?</w:delText>
        </w:r>
      </w:del>
      <w:hyperlink r:id="rId53" w:anchor="fn2" w:tooltip="미국의 특징상 통신기기 및 암호에 백도어를 심거나 이용하기 수월한지라 그 이상 걸릴 가능성이 높다. 물론 그쯤 되면 뭔가 다른 기술이 나오겠지만." w:history="1">
        <w:r w:rsidRPr="00E6411B">
          <w:rPr>
            <w:rFonts w:ascii="굴림체" w:eastAsia="굴림체" w:hAnsi="굴림체" w:cs="굴림체"/>
            <w:color w:val="551A8B"/>
            <w:kern w:val="0"/>
            <w:sz w:val="15"/>
            <w:szCs w:val="15"/>
            <w:u w:val="single"/>
            <w:bdr w:val="none" w:sz="0" w:space="0" w:color="auto" w:frame="1"/>
            <w:vertAlign w:val="superscript"/>
          </w:rPr>
          <w:t>[2]</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하지만</w:t>
      </w:r>
      <w:r w:rsidRPr="00E6411B">
        <w:rPr>
          <w:rFonts w:ascii="Arial" w:eastAsia="굴림" w:hAnsi="Arial" w:cs="Arial"/>
          <w:color w:val="000000"/>
          <w:kern w:val="0"/>
          <w:sz w:val="18"/>
          <w:szCs w:val="18"/>
        </w:rPr>
        <w:t> </w:t>
      </w:r>
      <w:hyperlink r:id="rId54" w:tooltip="IP" w:history="1">
        <w:r w:rsidRPr="00E6411B">
          <w:rPr>
            <w:rFonts w:ascii="Arial" w:eastAsia="굴림" w:hAnsi="Arial" w:cs="Arial"/>
            <w:color w:val="551A8B"/>
            <w:kern w:val="0"/>
            <w:sz w:val="18"/>
            <w:szCs w:val="18"/>
            <w:u w:val="single"/>
            <w:bdr w:val="none" w:sz="0" w:space="0" w:color="auto" w:frame="1"/>
          </w:rPr>
          <w:t>IP</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세탁을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하면서</w:t>
      </w:r>
      <w:r w:rsidRPr="00E6411B">
        <w:rPr>
          <w:rFonts w:ascii="Arial" w:eastAsia="굴림" w:hAnsi="Arial" w:cs="Arial"/>
          <w:color w:val="000000"/>
          <w:kern w:val="0"/>
          <w:sz w:val="18"/>
          <w:szCs w:val="18"/>
        </w:rPr>
        <w:t> </w:t>
      </w:r>
      <w:hyperlink r:id="rId55" w:tooltip="막장" w:history="1">
        <w:r w:rsidRPr="00E6411B">
          <w:rPr>
            <w:rFonts w:ascii="Arial" w:eastAsia="굴림" w:hAnsi="Arial" w:cs="Arial"/>
            <w:color w:val="551A8B"/>
            <w:kern w:val="0"/>
            <w:sz w:val="18"/>
            <w:szCs w:val="18"/>
            <w:u w:val="single"/>
            <w:bdr w:val="none" w:sz="0" w:space="0" w:color="auto" w:frame="1"/>
          </w:rPr>
          <w:t>막장</w:t>
        </w:r>
      </w:hyperlink>
      <w:r w:rsidRPr="00E6411B">
        <w:rPr>
          <w:rFonts w:ascii="Arial" w:eastAsia="굴림" w:hAnsi="Arial" w:cs="Arial"/>
          <w:color w:val="000000"/>
          <w:kern w:val="0"/>
          <w:sz w:val="18"/>
          <w:szCs w:val="18"/>
        </w:rPr>
        <w:t>짓을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벌이는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일부</w:t>
      </w:r>
      <w:r w:rsidRPr="00E6411B">
        <w:rPr>
          <w:rFonts w:ascii="Arial" w:eastAsia="굴림" w:hAnsi="Arial" w:cs="Arial"/>
          <w:color w:val="000000"/>
          <w:kern w:val="0"/>
          <w:sz w:val="18"/>
          <w:szCs w:val="18"/>
        </w:rPr>
        <w:t> </w:t>
      </w:r>
      <w:hyperlink r:id="rId56" w:tooltip="찌질이" w:history="1">
        <w:r w:rsidRPr="00E6411B">
          <w:rPr>
            <w:rFonts w:ascii="Arial" w:eastAsia="굴림" w:hAnsi="Arial" w:cs="Arial"/>
            <w:color w:val="551A8B"/>
            <w:kern w:val="0"/>
            <w:sz w:val="18"/>
            <w:szCs w:val="18"/>
            <w:u w:val="single"/>
            <w:bdr w:val="none" w:sz="0" w:space="0" w:color="auto" w:frame="1"/>
          </w:rPr>
          <w:t>찌질이</w:t>
        </w:r>
      </w:hyperlink>
      <w:r w:rsidRPr="00E6411B">
        <w:rPr>
          <w:rFonts w:ascii="Arial" w:eastAsia="굴림" w:hAnsi="Arial" w:cs="Arial"/>
          <w:color w:val="000000"/>
          <w:kern w:val="0"/>
          <w:sz w:val="18"/>
          <w:szCs w:val="18"/>
        </w:rPr>
        <w:t>들을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걱정할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없는게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이들은</w:t>
      </w:r>
      <w:r w:rsidRPr="00E6411B">
        <w:rPr>
          <w:rFonts w:ascii="Arial" w:eastAsia="굴림" w:hAnsi="Arial" w:cs="Arial"/>
          <w:color w:val="000000"/>
          <w:kern w:val="0"/>
          <w:sz w:val="18"/>
          <w:szCs w:val="18"/>
        </w:rPr>
        <w:t> </w:t>
      </w:r>
      <w:hyperlink r:id="rId57"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로만</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세탁하지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사설망은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이용하지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않는다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알려지지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수법인것도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있지만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어느정도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기본적으로</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유료</w:t>
      </w:r>
      <w:r w:rsidRPr="00E6411B">
        <w:rPr>
          <w:rFonts w:ascii="Arial" w:eastAsia="굴림" w:hAnsi="Arial" w:cs="Arial"/>
          <w:color w:val="000000"/>
          <w:kern w:val="0"/>
          <w:sz w:val="18"/>
          <w:szCs w:val="18"/>
        </w:rPr>
        <w:t>인데다가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가격도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트롤링</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쓰기엔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비싸기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체험판</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성격이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강하기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형편없고</w:t>
      </w:r>
      <w:r w:rsidRPr="00E6411B">
        <w:rPr>
          <w:rFonts w:ascii="Arial" w:eastAsia="굴림" w:hAnsi="Arial" w:cs="Arial"/>
          <w:color w:val="000000"/>
          <w:kern w:val="0"/>
          <w:sz w:val="18"/>
          <w:szCs w:val="18"/>
        </w:rPr>
        <w:t xml:space="preserve">, IP </w:t>
      </w:r>
      <w:r w:rsidRPr="00E6411B">
        <w:rPr>
          <w:rFonts w:ascii="Arial" w:eastAsia="굴림" w:hAnsi="Arial" w:cs="Arial"/>
          <w:color w:val="000000"/>
          <w:kern w:val="0"/>
          <w:sz w:val="18"/>
          <w:szCs w:val="18"/>
        </w:rPr>
        <w:t>하나를</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여러명이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쪼개서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쓰는것이기</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이미</w:t>
      </w:r>
      <w:r w:rsidRPr="00E6411B">
        <w:rPr>
          <w:rFonts w:ascii="Arial" w:eastAsia="굴림" w:hAnsi="Arial" w:cs="Arial"/>
          <w:color w:val="000000"/>
          <w:kern w:val="0"/>
          <w:sz w:val="18"/>
          <w:szCs w:val="18"/>
        </w:rPr>
        <w:t> </w:t>
      </w:r>
      <w:hyperlink r:id="rId58"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급으로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사이트에서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밴을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먹은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상태이다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세간에서는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회사들이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체험판</w:t>
      </w:r>
      <w:proofErr w:type="spellEnd"/>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기록해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두었다가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수사기관에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가져다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바친다는</w:t>
      </w:r>
      <w:r w:rsidRPr="00E6411B">
        <w:rPr>
          <w:rFonts w:ascii="Arial" w:eastAsia="굴림" w:hAnsi="Arial" w:cs="Arial"/>
          <w:color w:val="000000"/>
          <w:kern w:val="0"/>
          <w:sz w:val="18"/>
          <w:szCs w:val="18"/>
        </w:rPr>
        <w:t> </w:t>
      </w:r>
      <w:hyperlink r:id="rId59" w:tooltip="카더라" w:history="1">
        <w:r w:rsidRPr="00E6411B">
          <w:rPr>
            <w:rFonts w:ascii="Arial" w:eastAsia="굴림" w:hAnsi="Arial" w:cs="Arial"/>
            <w:color w:val="551A8B"/>
            <w:kern w:val="0"/>
            <w:sz w:val="18"/>
            <w:szCs w:val="18"/>
            <w:u w:val="single"/>
            <w:bdr w:val="none" w:sz="0" w:space="0" w:color="auto" w:frame="1"/>
          </w:rPr>
          <w:t>카더라</w:t>
        </w:r>
      </w:hyperlink>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돌고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있는데</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말도</w:t>
      </w:r>
      <w:r w:rsidRPr="00E6411B">
        <w:rPr>
          <w:rFonts w:ascii="Arial" w:eastAsia="굴림" w:hAnsi="Arial" w:cs="Arial"/>
          <w:b/>
          <w:bCs/>
          <w:color w:val="000000"/>
          <w:kern w:val="0"/>
          <w:sz w:val="18"/>
          <w:szCs w:val="18"/>
        </w:rPr>
        <w:t xml:space="preserve"> </w:t>
      </w:r>
      <w:proofErr w:type="spellStart"/>
      <w:r w:rsidRPr="00E6411B">
        <w:rPr>
          <w:rFonts w:ascii="Arial" w:eastAsia="굴림" w:hAnsi="Arial" w:cs="Arial"/>
          <w:b/>
          <w:bCs/>
          <w:color w:val="000000"/>
          <w:kern w:val="0"/>
          <w:sz w:val="18"/>
          <w:szCs w:val="18"/>
        </w:rPr>
        <w:t>안되는</w:t>
      </w:r>
      <w:proofErr w:type="spellEnd"/>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개소리다</w:t>
      </w:r>
      <w:r w:rsidRPr="00E6411B">
        <w:rPr>
          <w:rFonts w:ascii="Arial" w:eastAsia="굴림" w:hAnsi="Arial" w:cs="Arial"/>
          <w:b/>
          <w:bCs/>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가장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이유로는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상용</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목적이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익명성이기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w:t>
      </w:r>
      <w:hyperlink r:id="rId60" w:anchor="fn3" w:tooltip="다만 보안회사들이 제공하는 VPN들의 목적이 그런것이고 VPN의 다른 기본적인 기능은 외부에서 내부 네트워크로 들어가 로컬 네트워크로 인식하여 쉽게 말하면 회사 내부에서만 할수 있는 작업들을 하게 해주는 기능들이다. 하지만 보안 회사들이 제공하는 VPN에는 대부분 로컬 네트워크의 단말기들 끼리 통신하는 기능이 없다. 사실 정말 익명성 목적으로는 필요 없기도 하고. 쉽게 말해 하마치는 일종의 VPN 서비스이면서 동시에 단말기들 끼리 서로 알아봐야 멀티를 돌리므로 로컬 네트워크를 생성하고 서로 통신한다. 매우 느리긴 하지만." w:history="1">
        <w:r w:rsidRPr="00E6411B">
          <w:rPr>
            <w:rFonts w:ascii="굴림체" w:eastAsia="굴림체" w:hAnsi="굴림체" w:cs="굴림체"/>
            <w:color w:val="551A8B"/>
            <w:kern w:val="0"/>
            <w:sz w:val="15"/>
            <w:szCs w:val="15"/>
            <w:u w:val="single"/>
            <w:bdr w:val="none" w:sz="0" w:space="0" w:color="auto" w:frame="1"/>
            <w:vertAlign w:val="superscript"/>
          </w:rPr>
          <w:t>[3]</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대부분의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타국에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위치한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상용</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클라이언트들은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전세계의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클릭</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입력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하나로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원하는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위치로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접근하게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해준다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즉</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자국이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수사권이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위치로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타국에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무리해서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수사협조를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요청이라도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추적이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불가능하다</w:t>
      </w:r>
      <w:r w:rsidRPr="00E6411B">
        <w:rPr>
          <w:rFonts w:ascii="Arial" w:eastAsia="굴림" w:hAnsi="Arial" w:cs="Arial"/>
          <w:color w:val="000000"/>
          <w:kern w:val="0"/>
          <w:sz w:val="18"/>
          <w:szCs w:val="18"/>
        </w:rPr>
        <w:t>. 2ch</w:t>
      </w: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정부에게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털리지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같은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이유</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또한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보안회사라는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위치상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고객</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정보를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누설한다는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말이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안되기도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일반적으로</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회사가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운영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슬로건은</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w:t>
      </w:r>
      <w:r w:rsidRPr="00E6411B">
        <w:rPr>
          <w:rFonts w:ascii="Arial" w:eastAsia="굴림" w:hAnsi="Arial" w:cs="Arial"/>
          <w:b/>
          <w:bCs/>
          <w:color w:val="000000"/>
          <w:kern w:val="0"/>
          <w:sz w:val="18"/>
          <w:szCs w:val="18"/>
        </w:rPr>
        <w:t>고객님의</w:t>
      </w:r>
      <w:r w:rsidRPr="00E6411B">
        <w:rPr>
          <w:rFonts w:ascii="Arial" w:eastAsia="굴림" w:hAnsi="Arial" w:cs="Arial"/>
          <w:b/>
          <w:bCs/>
          <w:color w:val="000000"/>
          <w:kern w:val="0"/>
          <w:sz w:val="18"/>
          <w:szCs w:val="18"/>
        </w:rPr>
        <w:t> </w:t>
      </w:r>
      <w:hyperlink r:id="rId61" w:tooltip="익명성" w:history="1">
        <w:r w:rsidRPr="00E6411B">
          <w:rPr>
            <w:rFonts w:ascii="Arial" w:eastAsia="굴림" w:hAnsi="Arial" w:cs="Arial"/>
            <w:b/>
            <w:bCs/>
            <w:color w:val="551A8B"/>
            <w:kern w:val="0"/>
            <w:sz w:val="18"/>
            <w:szCs w:val="18"/>
            <w:u w:val="single"/>
            <w:bdr w:val="none" w:sz="0" w:space="0" w:color="auto" w:frame="1"/>
          </w:rPr>
          <w:t>익명성</w:t>
        </w:r>
      </w:hyperlink>
      <w:r w:rsidRPr="00E6411B">
        <w:rPr>
          <w:rFonts w:ascii="Arial" w:eastAsia="굴림" w:hAnsi="Arial" w:cs="Arial"/>
          <w:b/>
          <w:bCs/>
          <w:color w:val="000000"/>
          <w:kern w:val="0"/>
          <w:sz w:val="18"/>
          <w:szCs w:val="18"/>
        </w:rPr>
        <w:t> </w:t>
      </w:r>
      <w:r w:rsidRPr="00E6411B">
        <w:rPr>
          <w:rFonts w:ascii="Arial" w:eastAsia="굴림" w:hAnsi="Arial" w:cs="Arial"/>
          <w:b/>
          <w:bCs/>
          <w:color w:val="000000"/>
          <w:kern w:val="0"/>
          <w:sz w:val="18"/>
          <w:szCs w:val="18"/>
        </w:rPr>
        <w:t>보장</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고객이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수사권의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영향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아래인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자국</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모를까</w:t>
      </w:r>
      <w:hyperlink r:id="rId62" w:anchor="fn4" w:tooltip="예를들면 한국인이 한국에 서버를 둔 VPN을 이용." w:history="1">
        <w:r w:rsidRPr="00E6411B">
          <w:rPr>
            <w:rFonts w:ascii="굴림체" w:eastAsia="굴림체" w:hAnsi="굴림체" w:cs="굴림체"/>
            <w:color w:val="551A8B"/>
            <w:kern w:val="0"/>
            <w:sz w:val="15"/>
            <w:szCs w:val="15"/>
            <w:u w:val="single"/>
            <w:bdr w:val="none" w:sz="0" w:space="0" w:color="auto" w:frame="1"/>
            <w:vertAlign w:val="superscript"/>
          </w:rPr>
          <w:t>[4]</w:t>
        </w:r>
      </w:hyperlink>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듭보잡</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나라의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사이버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모욕죄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같이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어떻게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봐도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기준이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애매한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고객</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생명인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상납하면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내걸고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고객님의</w:t>
      </w:r>
      <w:r w:rsidRPr="00E6411B">
        <w:rPr>
          <w:rFonts w:ascii="Arial" w:eastAsia="굴림" w:hAnsi="Arial" w:cs="Arial"/>
          <w:color w:val="000000"/>
          <w:kern w:val="0"/>
          <w:sz w:val="18"/>
          <w:szCs w:val="18"/>
        </w:rPr>
        <w:t> </w:t>
      </w:r>
      <w:hyperlink r:id="rId63" w:tooltip="익명성" w:history="1">
        <w:r w:rsidRPr="00E6411B">
          <w:rPr>
            <w:rFonts w:ascii="Arial" w:eastAsia="굴림" w:hAnsi="Arial" w:cs="Arial"/>
            <w:color w:val="551A8B"/>
            <w:kern w:val="0"/>
            <w:sz w:val="18"/>
            <w:szCs w:val="18"/>
            <w:u w:val="single"/>
            <w:bdr w:val="none" w:sz="0" w:space="0" w:color="auto" w:frame="1"/>
          </w:rPr>
          <w:t>익명성</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보장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정체성을</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자기</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자신의</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손으로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훼손하는</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꼴이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된다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이는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트라이얼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버전이라도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동일하다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사실</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트라이얼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마구잡이로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기록하고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가져가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바치면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버전이라고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안바칠</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거라고</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누가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믿겠는가</w:t>
      </w:r>
      <w:r w:rsidRPr="00E6411B">
        <w:rPr>
          <w:rFonts w:ascii="Arial" w:eastAsia="굴림" w:hAnsi="Arial" w:cs="Arial"/>
          <w:b/>
          <w:bCs/>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물론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단위로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출동할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범죄에는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가차</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없다</w:t>
      </w:r>
      <w:r w:rsidRPr="00E6411B">
        <w:rPr>
          <w:rFonts w:ascii="Arial" w:eastAsia="굴림" w:hAnsi="Arial" w:cs="Arial"/>
          <w:color w:val="000000"/>
          <w:kern w:val="0"/>
          <w:sz w:val="18"/>
          <w:szCs w:val="18"/>
        </w:rPr>
        <w:t>. </w:t>
      </w:r>
      <w:del w:id="6" w:author="Unknown">
        <w:r w:rsidRPr="00E6411B">
          <w:rPr>
            <w:rFonts w:ascii="Arial" w:eastAsia="굴림" w:hAnsi="Arial" w:cs="Arial"/>
            <w:color w:val="7F7F7F"/>
            <w:kern w:val="0"/>
            <w:sz w:val="18"/>
            <w:szCs w:val="18"/>
          </w:rPr>
          <w:delText>물론</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그런걸</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일개</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보안회사</w:delText>
        </w:r>
        <w:r w:rsidRPr="00E6411B">
          <w:rPr>
            <w:rFonts w:ascii="Arial" w:eastAsia="굴림" w:hAnsi="Arial" w:cs="Arial"/>
            <w:color w:val="7F7F7F"/>
            <w:kern w:val="0"/>
            <w:sz w:val="18"/>
            <w:szCs w:val="18"/>
          </w:rPr>
          <w:delText xml:space="preserve"> VPN</w:delText>
        </w:r>
        <w:r w:rsidRPr="00E6411B">
          <w:rPr>
            <w:rFonts w:ascii="Arial" w:eastAsia="굴림" w:hAnsi="Arial" w:cs="Arial"/>
            <w:color w:val="7F7F7F"/>
            <w:kern w:val="0"/>
            <w:sz w:val="18"/>
            <w:szCs w:val="18"/>
          </w:rPr>
          <w:delText>만</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믿고</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저지를</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패기만</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있다면</w:delText>
        </w:r>
      </w:del>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사용하는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츠쿠바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대학교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대학원의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에는</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w:t>
      </w:r>
      <w:r w:rsidRPr="00E6411B">
        <w:rPr>
          <w:rFonts w:ascii="Arial" w:eastAsia="굴림" w:hAnsi="Arial" w:cs="Arial"/>
          <w:b/>
          <w:bCs/>
          <w:color w:val="000000"/>
          <w:kern w:val="0"/>
          <w:sz w:val="18"/>
          <w:szCs w:val="18"/>
        </w:rPr>
        <w:t>범죄행위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방지를</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위해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모든</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접속로그가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자동으로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기록되고</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있다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경고문이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포함되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애초에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상업적이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학술적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목적으로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운영되는</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서비스이기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범죄에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악용된다는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비난을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피하기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악용할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대응하기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게이트웨이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백업해두겠다는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의미로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해석된다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위키러들은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대개</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접속국가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속여주는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도구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활용하지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상관없지만</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혹여나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중요하다면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쓰자</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64"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65" w:anchor="toc" w:history="1">
        <w:r w:rsidRPr="00E6411B">
          <w:rPr>
            <w:rFonts w:ascii="Arial" w:eastAsia="굴림" w:hAnsi="Arial" w:cs="Arial"/>
            <w:b/>
            <w:bCs/>
            <w:color w:val="551A8B"/>
            <w:kern w:val="0"/>
            <w:sz w:val="36"/>
            <w:szCs w:val="36"/>
            <w:u w:val="single"/>
            <w:bdr w:val="none" w:sz="0" w:space="0" w:color="auto" w:frame="1"/>
          </w:rPr>
          <w:t>4</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xml:space="preserve"> VPN </w:t>
      </w:r>
      <w:r w:rsidRPr="00E6411B">
        <w:rPr>
          <w:rFonts w:ascii="Arial" w:eastAsia="굴림" w:hAnsi="Arial" w:cs="Arial"/>
          <w:b/>
          <w:bCs/>
          <w:color w:val="000000"/>
          <w:kern w:val="0"/>
          <w:sz w:val="36"/>
          <w:szCs w:val="36"/>
        </w:rPr>
        <w:t>이용</w:t>
      </w:r>
      <w:r w:rsidRPr="00E6411B">
        <w:rPr>
          <w:rFonts w:ascii="Arial" w:eastAsia="굴림" w:hAnsi="Arial" w:cs="Arial"/>
          <w:b/>
          <w:bCs/>
          <w:color w:val="000000"/>
          <w:kern w:val="0"/>
          <w:sz w:val="36"/>
          <w:szCs w:val="36"/>
        </w:rPr>
        <w:t> </w:t>
      </w:r>
      <w:hyperlink r:id="rId66" w:anchor="s-4"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67"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68" w:anchor="toc" w:history="1">
        <w:r w:rsidRPr="00E6411B">
          <w:rPr>
            <w:rFonts w:ascii="Arial" w:eastAsia="굴림" w:hAnsi="Arial" w:cs="Arial"/>
            <w:b/>
            <w:bCs/>
            <w:color w:val="551A8B"/>
            <w:kern w:val="0"/>
            <w:sz w:val="27"/>
            <w:szCs w:val="27"/>
            <w:u w:val="single"/>
            <w:bdr w:val="none" w:sz="0" w:space="0" w:color="auto" w:frame="1"/>
          </w:rPr>
          <w:t>4.1</w:t>
        </w:r>
        <w:r w:rsidRPr="00E6411B">
          <w:rPr>
            <w:rFonts w:ascii="Arial" w:eastAsia="굴림" w:hAnsi="Arial" w:cs="Arial"/>
            <w:b/>
            <w:bCs/>
            <w:color w:val="551A8B"/>
            <w:kern w:val="0"/>
            <w:sz w:val="27"/>
            <w:szCs w:val="27"/>
            <w:bdr w:val="none" w:sz="0" w:space="0" w:color="auto" w:frame="1"/>
          </w:rPr>
          <w:t>.</w:t>
        </w:r>
      </w:hyperlink>
      <w:r w:rsidRPr="00E6411B">
        <w:rPr>
          <w:rFonts w:ascii="Arial" w:eastAsia="굴림" w:hAnsi="Arial" w:cs="Arial"/>
          <w:b/>
          <w:bCs/>
          <w:color w:val="000000"/>
          <w:kern w:val="0"/>
          <w:sz w:val="27"/>
          <w:szCs w:val="27"/>
        </w:rPr>
        <w:t> </w:t>
      </w:r>
      <w:r w:rsidRPr="00E6411B">
        <w:rPr>
          <w:rFonts w:ascii="Arial" w:eastAsia="굴림" w:hAnsi="Arial" w:cs="Arial"/>
          <w:b/>
          <w:bCs/>
          <w:color w:val="000000"/>
          <w:kern w:val="0"/>
          <w:sz w:val="27"/>
          <w:szCs w:val="27"/>
        </w:rPr>
        <w:t>무료</w:t>
      </w:r>
      <w:r w:rsidRPr="00E6411B">
        <w:rPr>
          <w:rFonts w:ascii="Arial" w:eastAsia="굴림" w:hAnsi="Arial" w:cs="Arial"/>
          <w:b/>
          <w:bCs/>
          <w:color w:val="000000"/>
          <w:kern w:val="0"/>
          <w:sz w:val="27"/>
          <w:szCs w:val="27"/>
        </w:rPr>
        <w:t xml:space="preserve"> VPN </w:t>
      </w:r>
      <w:hyperlink r:id="rId69" w:anchor="s-4.1" w:history="1">
        <w:r w:rsidRPr="00E6411B">
          <w:rPr>
            <w:rFonts w:ascii="Arial" w:eastAsia="굴림" w:hAnsi="Arial" w:cs="Arial"/>
            <w:b/>
            <w:bCs/>
            <w:color w:val="551A8B"/>
            <w:kern w:val="0"/>
            <w:sz w:val="27"/>
            <w:szCs w:val="27"/>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hyperlink r:id="rId70" w:tooltip="네이버" w:history="1">
        <w:r w:rsidRPr="00E6411B">
          <w:rPr>
            <w:rFonts w:ascii="Arial" w:eastAsia="굴림" w:hAnsi="Arial" w:cs="Arial"/>
            <w:color w:val="551A8B"/>
            <w:kern w:val="0"/>
            <w:sz w:val="18"/>
            <w:szCs w:val="18"/>
            <w:u w:val="single"/>
            <w:bdr w:val="none" w:sz="0" w:space="0" w:color="auto" w:frame="1"/>
          </w:rPr>
          <w:t>네</w:t>
        </w:r>
        <w:r w:rsidRPr="00E6411B">
          <w:rPr>
            <w:rFonts w:ascii="Arial" w:eastAsia="굴림" w:hAnsi="Arial" w:cs="Arial"/>
            <w:color w:val="551A8B"/>
            <w:kern w:val="0"/>
            <w:sz w:val="18"/>
            <w:szCs w:val="18"/>
            <w:u w:val="single"/>
            <w:bdr w:val="none" w:sz="0" w:space="0" w:color="auto" w:frame="1"/>
          </w:rPr>
          <w:t>X</w:t>
        </w:r>
        <w:r w:rsidRPr="00E6411B">
          <w:rPr>
            <w:rFonts w:ascii="Arial" w:eastAsia="굴림" w:hAnsi="Arial" w:cs="Arial"/>
            <w:color w:val="551A8B"/>
            <w:kern w:val="0"/>
            <w:sz w:val="18"/>
            <w:szCs w:val="18"/>
            <w:u w:val="single"/>
            <w:bdr w:val="none" w:sz="0" w:space="0" w:color="auto" w:frame="1"/>
          </w:rPr>
          <w:t>버</w:t>
        </w:r>
      </w:hyperlink>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같은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검색하면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기술된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바와같이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일부</w:t>
      </w:r>
      <w:r w:rsidRPr="00E6411B">
        <w:rPr>
          <w:rFonts w:ascii="Arial" w:eastAsia="굴림" w:hAnsi="Arial" w:cs="Arial"/>
          <w:color w:val="000000"/>
          <w:kern w:val="0"/>
          <w:sz w:val="18"/>
          <w:szCs w:val="18"/>
        </w:rPr>
        <w:t> </w:t>
      </w:r>
      <w:hyperlink r:id="rId71" w:tooltip="트롤링" w:history="1">
        <w:r w:rsidRPr="00E6411B">
          <w:rPr>
            <w:rFonts w:ascii="Arial" w:eastAsia="굴림" w:hAnsi="Arial" w:cs="Arial"/>
            <w:color w:val="551A8B"/>
            <w:kern w:val="0"/>
            <w:sz w:val="18"/>
            <w:szCs w:val="18"/>
            <w:u w:val="single"/>
            <w:bdr w:val="none" w:sz="0" w:space="0" w:color="auto" w:frame="1"/>
          </w:rPr>
          <w:t>트롤</w:t>
        </w:r>
      </w:hyperlink>
      <w:r w:rsidRPr="00E6411B">
        <w:rPr>
          <w:rFonts w:ascii="Arial" w:eastAsia="굴림" w:hAnsi="Arial" w:cs="Arial"/>
          <w:color w:val="000000"/>
          <w:kern w:val="0"/>
          <w:sz w:val="18"/>
          <w:szCs w:val="18"/>
        </w:rPr>
        <w:t>들의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도구로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몇몇</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사이트에는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접근이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속도면은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포기하는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마음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편하다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w:t>
      </w:r>
      <w:r w:rsidRPr="00E6411B">
        <w:rPr>
          <w:rFonts w:ascii="Arial" w:eastAsia="굴림" w:hAnsi="Arial" w:cs="Arial"/>
          <w:color w:val="000000"/>
          <w:kern w:val="0"/>
          <w:sz w:val="18"/>
          <w:szCs w:val="18"/>
        </w:rPr>
        <w:t>X</w:t>
      </w:r>
      <w:r w:rsidRPr="00E6411B">
        <w:rPr>
          <w:rFonts w:ascii="Arial" w:eastAsia="굴림" w:hAnsi="Arial" w:cs="Arial"/>
          <w:color w:val="000000"/>
          <w:kern w:val="0"/>
          <w:sz w:val="18"/>
          <w:szCs w:val="18"/>
        </w:rPr>
        <w:t>버에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퍼질대로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퍼진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어느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일본대학의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w:t>
      </w:r>
      <w:hyperlink r:id="rId72" w:tooltip="대한민국" w:history="1">
        <w:r w:rsidRPr="00E6411B">
          <w:rPr>
            <w:rFonts w:ascii="Arial" w:eastAsia="굴림" w:hAnsi="Arial" w:cs="Arial"/>
            <w:color w:val="551A8B"/>
            <w:kern w:val="0"/>
            <w:sz w:val="18"/>
            <w:szCs w:val="18"/>
            <w:u w:val="single"/>
            <w:bdr w:val="none" w:sz="0" w:space="0" w:color="auto" w:frame="1"/>
          </w:rPr>
          <w:t>대한민국</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유저</w:t>
      </w:r>
      <w:r w:rsidRPr="00E6411B">
        <w:rPr>
          <w:rFonts w:ascii="Arial" w:eastAsia="굴림" w:hAnsi="Arial" w:cs="Arial"/>
          <w:color w:val="000000"/>
          <w:kern w:val="0"/>
          <w:sz w:val="18"/>
          <w:szCs w:val="18"/>
        </w:rPr>
        <w:t xml:space="preserve"> 800</w:t>
      </w:r>
      <w:r w:rsidRPr="00E6411B">
        <w:rPr>
          <w:rFonts w:ascii="Arial" w:eastAsia="굴림" w:hAnsi="Arial" w:cs="Arial"/>
          <w:color w:val="000000"/>
          <w:kern w:val="0"/>
          <w:sz w:val="18"/>
          <w:szCs w:val="18"/>
        </w:rPr>
        <w:t>만명이</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무려</w:t>
      </w:r>
      <w:r w:rsidRPr="00E6411B">
        <w:rPr>
          <w:rFonts w:ascii="Arial" w:eastAsia="굴림" w:hAnsi="Arial" w:cs="Arial"/>
          <w:b/>
          <w:bCs/>
          <w:color w:val="000000"/>
          <w:kern w:val="0"/>
          <w:sz w:val="18"/>
          <w:szCs w:val="18"/>
        </w:rPr>
        <w:t xml:space="preserve"> 20</w:t>
      </w:r>
      <w:r w:rsidRPr="00E6411B">
        <w:rPr>
          <w:rFonts w:ascii="Arial" w:eastAsia="굴림" w:hAnsi="Arial" w:cs="Arial"/>
          <w:b/>
          <w:bCs/>
          <w:color w:val="000000"/>
          <w:kern w:val="0"/>
          <w:sz w:val="18"/>
          <w:szCs w:val="18"/>
        </w:rPr>
        <w:t>기가를</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쓰며</w:t>
      </w:r>
      <w:r w:rsidRPr="00E6411B">
        <w:rPr>
          <w:rFonts w:ascii="Arial" w:eastAsia="굴림" w:hAnsi="Arial" w:cs="Arial"/>
          <w:b/>
          <w:bCs/>
          <w:color w:val="000000"/>
          <w:kern w:val="0"/>
          <w:sz w:val="18"/>
          <w:szCs w:val="18"/>
        </w:rPr>
        <w:t xml:space="preserve"> 1</w:t>
      </w:r>
      <w:r w:rsidRPr="00E6411B">
        <w:rPr>
          <w:rFonts w:ascii="Arial" w:eastAsia="굴림" w:hAnsi="Arial" w:cs="Arial"/>
          <w:b/>
          <w:bCs/>
          <w:color w:val="000000"/>
          <w:kern w:val="0"/>
          <w:sz w:val="18"/>
          <w:szCs w:val="18"/>
        </w:rPr>
        <w:t>위를</w:t>
      </w:r>
      <w:r w:rsidRPr="00E6411B">
        <w:rPr>
          <w:rFonts w:ascii="Arial" w:eastAsia="굴림" w:hAnsi="Arial" w:cs="Arial"/>
          <w:b/>
          <w:bCs/>
          <w:color w:val="000000"/>
          <w:kern w:val="0"/>
          <w:sz w:val="18"/>
          <w:szCs w:val="18"/>
        </w:rPr>
        <w:t xml:space="preserve"> </w:t>
      </w:r>
      <w:proofErr w:type="spellStart"/>
      <w:r w:rsidRPr="00E6411B">
        <w:rPr>
          <w:rFonts w:ascii="Arial" w:eastAsia="굴림" w:hAnsi="Arial" w:cs="Arial"/>
          <w:b/>
          <w:bCs/>
          <w:color w:val="000000"/>
          <w:kern w:val="0"/>
          <w:sz w:val="18"/>
          <w:szCs w:val="18"/>
        </w:rPr>
        <w:t>찍고있다</w:t>
      </w:r>
      <w:proofErr w:type="spellEnd"/>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2</w:t>
      </w:r>
      <w:r w:rsidRPr="00E6411B">
        <w:rPr>
          <w:rFonts w:ascii="Arial" w:eastAsia="굴림" w:hAnsi="Arial" w:cs="Arial"/>
          <w:color w:val="000000"/>
          <w:kern w:val="0"/>
          <w:sz w:val="18"/>
          <w:szCs w:val="18"/>
        </w:rPr>
        <w:t>위인</w:t>
      </w:r>
      <w:r w:rsidRPr="00E6411B">
        <w:rPr>
          <w:rFonts w:ascii="Arial" w:eastAsia="굴림" w:hAnsi="Arial" w:cs="Arial"/>
          <w:color w:val="000000"/>
          <w:kern w:val="0"/>
          <w:sz w:val="18"/>
          <w:szCs w:val="18"/>
        </w:rPr>
        <w:t> </w:t>
      </w:r>
      <w:hyperlink r:id="rId73" w:tooltip="중국" w:history="1">
        <w:r w:rsidRPr="00E6411B">
          <w:rPr>
            <w:rFonts w:ascii="Arial" w:eastAsia="굴림" w:hAnsi="Arial" w:cs="Arial"/>
            <w:color w:val="551A8B"/>
            <w:kern w:val="0"/>
            <w:sz w:val="18"/>
            <w:szCs w:val="18"/>
            <w:u w:val="single"/>
            <w:bdr w:val="none" w:sz="0" w:space="0" w:color="auto" w:frame="1"/>
          </w:rPr>
          <w:t>중국</w:t>
        </w:r>
      </w:hyperlink>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3</w:t>
      </w:r>
      <w:r w:rsidRPr="00E6411B">
        <w:rPr>
          <w:rFonts w:ascii="Arial" w:eastAsia="굴림" w:hAnsi="Arial" w:cs="Arial"/>
          <w:color w:val="000000"/>
          <w:kern w:val="0"/>
          <w:sz w:val="18"/>
          <w:szCs w:val="18"/>
        </w:rPr>
        <w:t>천</w:t>
      </w:r>
      <w:r w:rsidRPr="00E6411B">
        <w:rPr>
          <w:rFonts w:ascii="Arial" w:eastAsia="굴림" w:hAnsi="Arial" w:cs="Arial"/>
          <w:color w:val="000000"/>
          <w:kern w:val="0"/>
          <w:sz w:val="18"/>
          <w:szCs w:val="18"/>
        </w:rPr>
        <w:t>500</w:t>
      </w:r>
      <w:r w:rsidRPr="00E6411B">
        <w:rPr>
          <w:rFonts w:ascii="Arial" w:eastAsia="굴림" w:hAnsi="Arial" w:cs="Arial"/>
          <w:color w:val="000000"/>
          <w:kern w:val="0"/>
          <w:sz w:val="18"/>
          <w:szCs w:val="18"/>
        </w:rPr>
        <w:t>만명이</w:t>
      </w:r>
      <w:r w:rsidRPr="00E6411B">
        <w:rPr>
          <w:rFonts w:ascii="Arial" w:eastAsia="굴림" w:hAnsi="Arial" w:cs="Arial"/>
          <w:color w:val="000000"/>
          <w:kern w:val="0"/>
          <w:sz w:val="18"/>
          <w:szCs w:val="18"/>
        </w:rPr>
        <w:t xml:space="preserve"> 8</w:t>
      </w:r>
      <w:r w:rsidRPr="00E6411B">
        <w:rPr>
          <w:rFonts w:ascii="Arial" w:eastAsia="굴림" w:hAnsi="Arial" w:cs="Arial"/>
          <w:color w:val="000000"/>
          <w:kern w:val="0"/>
          <w:sz w:val="18"/>
          <w:szCs w:val="18"/>
        </w:rPr>
        <w:t>기가를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엄청난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차이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그렇기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일시적인</w:t>
      </w:r>
      <w:r w:rsidRPr="00E6411B">
        <w:rPr>
          <w:rFonts w:ascii="Arial" w:eastAsia="굴림" w:hAnsi="Arial" w:cs="Arial"/>
          <w:color w:val="000000"/>
          <w:kern w:val="0"/>
          <w:sz w:val="18"/>
          <w:szCs w:val="18"/>
        </w:rPr>
        <w:t xml:space="preserve"> IP </w:t>
      </w:r>
      <w:r w:rsidRPr="00E6411B">
        <w:rPr>
          <w:rFonts w:ascii="Arial" w:eastAsia="굴림" w:hAnsi="Arial" w:cs="Arial"/>
          <w:color w:val="000000"/>
          <w:kern w:val="0"/>
          <w:sz w:val="18"/>
          <w:szCs w:val="18"/>
        </w:rPr>
        <w:t>우회로만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쓰는것을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추천한다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그리고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제발</w:t>
      </w:r>
      <w:r w:rsidRPr="00E6411B">
        <w:rPr>
          <w:rFonts w:ascii="Arial" w:eastAsia="굴림" w:hAnsi="Arial" w:cs="Arial"/>
          <w:color w:val="000000"/>
          <w:kern w:val="0"/>
          <w:sz w:val="18"/>
          <w:szCs w:val="18"/>
        </w:rPr>
        <w:t> </w:t>
      </w:r>
      <w:proofErr w:type="spellStart"/>
      <w:r w:rsidRPr="00E6411B">
        <w:rPr>
          <w:rFonts w:ascii="Arial" w:eastAsia="굴림" w:hAnsi="Arial" w:cs="Arial"/>
          <w:b/>
          <w:bCs/>
          <w:color w:val="000000"/>
          <w:kern w:val="0"/>
          <w:sz w:val="18"/>
          <w:szCs w:val="18"/>
        </w:rPr>
        <w:t>트롤링</w:t>
      </w:r>
      <w:proofErr w:type="spellEnd"/>
      <w:r w:rsidRPr="00E6411B">
        <w:rPr>
          <w:rFonts w:ascii="Arial" w:eastAsia="굴림" w:hAnsi="Arial" w:cs="Arial"/>
          <w:b/>
          <w:bCs/>
          <w:color w:val="000000"/>
          <w:kern w:val="0"/>
          <w:sz w:val="18"/>
          <w:szCs w:val="18"/>
        </w:rPr>
        <w:t xml:space="preserve"> </w:t>
      </w:r>
      <w:proofErr w:type="spellStart"/>
      <w:r w:rsidRPr="00E6411B">
        <w:rPr>
          <w:rFonts w:ascii="Arial" w:eastAsia="굴림" w:hAnsi="Arial" w:cs="Arial"/>
          <w:b/>
          <w:bCs/>
          <w:color w:val="000000"/>
          <w:kern w:val="0"/>
          <w:sz w:val="18"/>
          <w:szCs w:val="18"/>
        </w:rPr>
        <w:t>하는곳에</w:t>
      </w:r>
      <w:proofErr w:type="spellEnd"/>
      <w:r w:rsidRPr="00E6411B">
        <w:rPr>
          <w:rFonts w:ascii="Arial" w:eastAsia="굴림" w:hAnsi="Arial" w:cs="Arial"/>
          <w:b/>
          <w:bCs/>
          <w:color w:val="000000"/>
          <w:kern w:val="0"/>
          <w:sz w:val="18"/>
          <w:szCs w:val="18"/>
        </w:rPr>
        <w:t xml:space="preserve"> </w:t>
      </w:r>
      <w:proofErr w:type="spellStart"/>
      <w:r w:rsidRPr="00E6411B">
        <w:rPr>
          <w:rFonts w:ascii="Arial" w:eastAsia="굴림" w:hAnsi="Arial" w:cs="Arial"/>
          <w:b/>
          <w:bCs/>
          <w:color w:val="000000"/>
          <w:kern w:val="0"/>
          <w:sz w:val="18"/>
          <w:szCs w:val="18"/>
        </w:rPr>
        <w:t>트래픽을</w:t>
      </w:r>
      <w:proofErr w:type="spellEnd"/>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낭비하지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말자</w:t>
      </w:r>
      <w:r w:rsidRPr="00E6411B">
        <w:rPr>
          <w:rFonts w:ascii="Arial" w:eastAsia="굴림" w:hAnsi="Arial" w:cs="Arial"/>
          <w:b/>
          <w:bCs/>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마음에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안들지만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그렇다고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유료버전을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부담스러운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유저라면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트라이얼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버전을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방법도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일정기간동안</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상용기능을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체험하는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트라이얼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버전은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조건이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w:t>
      </w:r>
      <w:r w:rsidRPr="00E6411B">
        <w:rPr>
          <w:rFonts w:ascii="Arial" w:eastAsia="굴림" w:hAnsi="Arial" w:cs="Arial"/>
          <w:color w:val="000000"/>
          <w:kern w:val="0"/>
          <w:sz w:val="18"/>
          <w:szCs w:val="18"/>
        </w:rPr>
        <w:t> </w:t>
      </w:r>
      <w:hyperlink r:id="rId74" w:tooltip="신용카드" w:history="1">
        <w:r w:rsidRPr="00E6411B">
          <w:rPr>
            <w:rFonts w:ascii="Arial" w:eastAsia="굴림" w:hAnsi="Arial" w:cs="Arial"/>
            <w:b/>
            <w:bCs/>
            <w:color w:val="551A8B"/>
            <w:kern w:val="0"/>
            <w:sz w:val="18"/>
            <w:szCs w:val="18"/>
            <w:u w:val="single"/>
            <w:bdr w:val="none" w:sz="0" w:space="0" w:color="auto" w:frame="1"/>
          </w:rPr>
          <w:t>신용카드</w:t>
        </w:r>
      </w:hyperlink>
      <w:r w:rsidRPr="00E6411B">
        <w:rPr>
          <w:rFonts w:ascii="Arial" w:eastAsia="굴림" w:hAnsi="Arial" w:cs="Arial"/>
          <w:b/>
          <w:bCs/>
          <w:color w:val="000000"/>
          <w:kern w:val="0"/>
          <w:sz w:val="18"/>
          <w:szCs w:val="18"/>
        </w:rPr>
        <w:t> </w:t>
      </w:r>
      <w:r w:rsidRPr="00E6411B">
        <w:rPr>
          <w:rFonts w:ascii="Arial" w:eastAsia="굴림" w:hAnsi="Arial" w:cs="Arial"/>
          <w:b/>
          <w:bCs/>
          <w:color w:val="000000"/>
          <w:kern w:val="0"/>
          <w:sz w:val="18"/>
          <w:szCs w:val="18"/>
        </w:rPr>
        <w:t>정보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사전등록</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트라이얼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종료기간을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잊고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폭풍</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결제가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눈물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쏟는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w:t>
      </w:r>
      <w:del w:id="7" w:author="Unknown">
        <w:r w:rsidRPr="00E6411B">
          <w:rPr>
            <w:rFonts w:ascii="Arial" w:eastAsia="굴림" w:hAnsi="Arial" w:cs="Arial"/>
            <w:color w:val="7F7F7F"/>
            <w:kern w:val="0"/>
            <w:sz w:val="18"/>
            <w:szCs w:val="18"/>
          </w:rPr>
          <w:delText>그리고</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트라이얼이</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끝나면</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대부분</w:delText>
        </w:r>
        <w:r w:rsidRPr="00E6411B">
          <w:rPr>
            <w:rFonts w:ascii="Arial" w:eastAsia="굴림" w:hAnsi="Arial" w:cs="Arial"/>
            <w:color w:val="7F7F7F"/>
            <w:kern w:val="0"/>
            <w:sz w:val="18"/>
            <w:szCs w:val="18"/>
          </w:rPr>
          <w:delText xml:space="preserve"> 1</w:delText>
        </w:r>
        <w:r w:rsidRPr="00E6411B">
          <w:rPr>
            <w:rFonts w:ascii="Arial" w:eastAsia="굴림" w:hAnsi="Arial" w:cs="Arial"/>
            <w:color w:val="7F7F7F"/>
            <w:kern w:val="0"/>
            <w:sz w:val="18"/>
            <w:szCs w:val="18"/>
          </w:rPr>
          <w:delText>년</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구독</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단위로</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신청되기</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때문에</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후폭풍이</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엄청나다</w:delText>
        </w:r>
        <w:r w:rsidRPr="00E6411B">
          <w:rPr>
            <w:rFonts w:ascii="Arial" w:eastAsia="굴림" w:hAnsi="Arial" w:cs="Arial"/>
            <w:color w:val="7F7F7F"/>
            <w:kern w:val="0"/>
            <w:sz w:val="18"/>
            <w:szCs w:val="18"/>
          </w:rPr>
          <w:delText>.</w:delText>
        </w:r>
      </w:del>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75"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76" w:anchor="toc" w:history="1">
        <w:r w:rsidRPr="00E6411B">
          <w:rPr>
            <w:rFonts w:ascii="Arial" w:eastAsia="굴림" w:hAnsi="Arial" w:cs="Arial"/>
            <w:b/>
            <w:bCs/>
            <w:color w:val="551A8B"/>
            <w:kern w:val="0"/>
            <w:sz w:val="27"/>
            <w:szCs w:val="27"/>
            <w:u w:val="single"/>
            <w:bdr w:val="none" w:sz="0" w:space="0" w:color="auto" w:frame="1"/>
          </w:rPr>
          <w:t>4.2</w:t>
        </w:r>
        <w:r w:rsidRPr="00E6411B">
          <w:rPr>
            <w:rFonts w:ascii="Arial" w:eastAsia="굴림" w:hAnsi="Arial" w:cs="Arial"/>
            <w:b/>
            <w:bCs/>
            <w:color w:val="551A8B"/>
            <w:kern w:val="0"/>
            <w:sz w:val="27"/>
            <w:szCs w:val="27"/>
            <w:bdr w:val="none" w:sz="0" w:space="0" w:color="auto" w:frame="1"/>
          </w:rPr>
          <w:t>.</w:t>
        </w:r>
      </w:hyperlink>
      <w:r w:rsidRPr="00E6411B">
        <w:rPr>
          <w:rFonts w:ascii="Arial" w:eastAsia="굴림" w:hAnsi="Arial" w:cs="Arial"/>
          <w:b/>
          <w:bCs/>
          <w:color w:val="000000"/>
          <w:kern w:val="0"/>
          <w:sz w:val="27"/>
          <w:szCs w:val="27"/>
        </w:rPr>
        <w:t> </w:t>
      </w:r>
      <w:r w:rsidRPr="00E6411B">
        <w:rPr>
          <w:rFonts w:ascii="Arial" w:eastAsia="굴림" w:hAnsi="Arial" w:cs="Arial"/>
          <w:b/>
          <w:bCs/>
          <w:color w:val="000000"/>
          <w:kern w:val="0"/>
          <w:sz w:val="27"/>
          <w:szCs w:val="27"/>
        </w:rPr>
        <w:t>유료</w:t>
      </w:r>
      <w:r w:rsidRPr="00E6411B">
        <w:rPr>
          <w:rFonts w:ascii="Arial" w:eastAsia="굴림" w:hAnsi="Arial" w:cs="Arial"/>
          <w:b/>
          <w:bCs/>
          <w:color w:val="000000"/>
          <w:kern w:val="0"/>
          <w:sz w:val="27"/>
          <w:szCs w:val="27"/>
        </w:rPr>
        <w:t xml:space="preserve"> VPN </w:t>
      </w:r>
      <w:hyperlink r:id="rId77" w:anchor="s-4.2" w:history="1">
        <w:r w:rsidRPr="00E6411B">
          <w:rPr>
            <w:rFonts w:ascii="Arial" w:eastAsia="굴림" w:hAnsi="Arial" w:cs="Arial"/>
            <w:b/>
            <w:bCs/>
            <w:color w:val="551A8B"/>
            <w:kern w:val="0"/>
            <w:sz w:val="27"/>
            <w:szCs w:val="27"/>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hyperlink r:id="rId78" w:tooltip="대한민국" w:history="1">
        <w:r w:rsidRPr="00E6411B">
          <w:rPr>
            <w:rFonts w:ascii="Arial" w:eastAsia="굴림" w:hAnsi="Arial" w:cs="Arial"/>
            <w:color w:val="551A8B"/>
            <w:kern w:val="0"/>
            <w:sz w:val="18"/>
            <w:szCs w:val="18"/>
            <w:u w:val="single"/>
            <w:bdr w:val="none" w:sz="0" w:space="0" w:color="auto" w:frame="1"/>
          </w:rPr>
          <w:t>대한민국</w:t>
        </w:r>
      </w:hyperlink>
      <w:r w:rsidRPr="00E6411B">
        <w:rPr>
          <w:rFonts w:ascii="Arial" w:eastAsia="굴림" w:hAnsi="Arial" w:cs="Arial"/>
          <w:color w:val="000000"/>
          <w:kern w:val="0"/>
          <w:sz w:val="18"/>
          <w:szCs w:val="18"/>
        </w:rPr>
        <w:t>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업체들은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w:t>
      </w:r>
      <w:r w:rsidRPr="00E6411B">
        <w:rPr>
          <w:rFonts w:ascii="Arial" w:eastAsia="굴림" w:hAnsi="Arial" w:cs="Arial"/>
          <w:color w:val="000000"/>
          <w:kern w:val="0"/>
          <w:sz w:val="18"/>
          <w:szCs w:val="18"/>
        </w:rPr>
        <w:t> </w:t>
      </w:r>
      <w:hyperlink r:id="rId79" w:tooltip="기업" w:history="1">
        <w:r w:rsidRPr="00E6411B">
          <w:rPr>
            <w:rFonts w:ascii="Arial" w:eastAsia="굴림" w:hAnsi="Arial" w:cs="Arial"/>
            <w:color w:val="551A8B"/>
            <w:kern w:val="0"/>
            <w:sz w:val="18"/>
            <w:szCs w:val="18"/>
            <w:u w:val="single"/>
            <w:bdr w:val="none" w:sz="0" w:space="0" w:color="auto" w:frame="1"/>
          </w:rPr>
          <w:t>기업</w:t>
        </w:r>
      </w:hyperlink>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개념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다르며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무엇보다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제공하는</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w:t>
      </w:r>
      <w:hyperlink r:id="rId80" w:tooltip="대한민국" w:history="1">
        <w:r w:rsidRPr="00E6411B">
          <w:rPr>
            <w:rFonts w:ascii="Arial" w:eastAsia="굴림" w:hAnsi="Arial" w:cs="Arial"/>
            <w:color w:val="551A8B"/>
            <w:kern w:val="0"/>
            <w:sz w:val="18"/>
            <w:szCs w:val="18"/>
            <w:u w:val="single"/>
            <w:bdr w:val="none" w:sz="0" w:space="0" w:color="auto" w:frame="1"/>
          </w:rPr>
          <w:t>대한민국</w:t>
        </w:r>
      </w:hyperlink>
      <w:r w:rsidRPr="00E6411B">
        <w:rPr>
          <w:rFonts w:ascii="Arial" w:eastAsia="굴림" w:hAnsi="Arial" w:cs="Arial"/>
          <w:color w:val="000000"/>
          <w:kern w:val="0"/>
          <w:sz w:val="18"/>
          <w:szCs w:val="18"/>
        </w:rPr>
        <w:t>) IP</w:t>
      </w:r>
      <w:r w:rsidRPr="00E6411B">
        <w:rPr>
          <w:rFonts w:ascii="Arial" w:eastAsia="굴림" w:hAnsi="Arial" w:cs="Arial"/>
          <w:color w:val="000000"/>
          <w:kern w:val="0"/>
          <w:sz w:val="18"/>
          <w:szCs w:val="18"/>
        </w:rPr>
        <w:t>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개인을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세계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각국의</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제공해주는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업체들은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해외업체들이다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결제수단은</w:t>
      </w:r>
      <w:r w:rsidRPr="00E6411B">
        <w:rPr>
          <w:rFonts w:ascii="Arial" w:eastAsia="굴림" w:hAnsi="Arial" w:cs="Arial"/>
          <w:color w:val="000000"/>
          <w:kern w:val="0"/>
          <w:sz w:val="18"/>
          <w:szCs w:val="18"/>
        </w:rPr>
        <w:t> </w:t>
      </w:r>
      <w:hyperlink r:id="rId81" w:tooltip="신용카드" w:history="1">
        <w:r w:rsidRPr="00E6411B">
          <w:rPr>
            <w:rFonts w:ascii="Arial" w:eastAsia="굴림" w:hAnsi="Arial" w:cs="Arial"/>
            <w:color w:val="551A8B"/>
            <w:kern w:val="0"/>
            <w:sz w:val="18"/>
            <w:szCs w:val="18"/>
            <w:u w:val="single"/>
            <w:bdr w:val="none" w:sz="0" w:space="0" w:color="auto" w:frame="1"/>
          </w:rPr>
          <w:t>신용카드</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혹은</w:t>
      </w:r>
      <w:r w:rsidRPr="00E6411B">
        <w:rPr>
          <w:rFonts w:ascii="Arial" w:eastAsia="굴림" w:hAnsi="Arial" w:cs="Arial"/>
          <w:color w:val="000000"/>
          <w:kern w:val="0"/>
          <w:sz w:val="18"/>
          <w:szCs w:val="18"/>
        </w:rPr>
        <w:t> </w:t>
      </w:r>
      <w:hyperlink r:id="rId82" w:tooltip="페이팔" w:history="1">
        <w:r w:rsidRPr="00E6411B">
          <w:rPr>
            <w:rFonts w:ascii="Arial" w:eastAsia="굴림" w:hAnsi="Arial" w:cs="Arial"/>
            <w:color w:val="551A8B"/>
            <w:kern w:val="0"/>
            <w:sz w:val="18"/>
            <w:szCs w:val="18"/>
            <w:u w:val="single"/>
            <w:bdr w:val="none" w:sz="0" w:space="0" w:color="auto" w:frame="1"/>
          </w:rPr>
          <w:t>페이팔</w:t>
        </w:r>
      </w:hyperlink>
      <w:r w:rsidRPr="00E6411B">
        <w:rPr>
          <w:rFonts w:ascii="Arial" w:eastAsia="굴림" w:hAnsi="Arial" w:cs="Arial"/>
          <w:color w:val="000000"/>
          <w:kern w:val="0"/>
          <w:sz w:val="18"/>
          <w:szCs w:val="18"/>
        </w:rPr>
        <w:t>이다</w:t>
      </w:r>
      <w:r w:rsidRPr="00E6411B">
        <w:rPr>
          <w:rFonts w:ascii="Arial" w:eastAsia="굴림" w:hAnsi="Arial" w:cs="Arial"/>
          <w:color w:val="000000"/>
          <w:kern w:val="0"/>
          <w:sz w:val="18"/>
          <w:szCs w:val="18"/>
        </w:rPr>
        <w:t>. </w:t>
      </w:r>
      <w:hyperlink r:id="rId83" w:tooltip="체크카드/해외결제" w:history="1">
        <w:r w:rsidRPr="00E6411B">
          <w:rPr>
            <w:rFonts w:ascii="Arial" w:eastAsia="굴림" w:hAnsi="Arial" w:cs="Arial"/>
            <w:color w:val="551A8B"/>
            <w:kern w:val="0"/>
            <w:sz w:val="18"/>
            <w:szCs w:val="18"/>
            <w:u w:val="single"/>
            <w:bdr w:val="none" w:sz="0" w:space="0" w:color="auto" w:frame="1"/>
          </w:rPr>
          <w:t>비자나</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마스타카드를</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지원하는</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체크카드</w:t>
        </w:r>
      </w:hyperlink>
      <w:r w:rsidRPr="00E6411B">
        <w:rPr>
          <w:rFonts w:ascii="Arial" w:eastAsia="굴림" w:hAnsi="Arial" w:cs="Arial"/>
          <w:color w:val="000000"/>
          <w:kern w:val="0"/>
          <w:sz w:val="18"/>
          <w:szCs w:val="18"/>
        </w:rPr>
        <w:t>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받기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학생들도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어느정도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영어실력만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크게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무리없이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결제가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몇몇</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기업은</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매달</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자동결제가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되므로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더이상</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없다면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반드시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해약하자</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유료로</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기업은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영어로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검색하면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생각보다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간단하게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가격대는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매달</w:t>
      </w:r>
      <w:r w:rsidRPr="00E6411B">
        <w:rPr>
          <w:rFonts w:ascii="Arial" w:eastAsia="굴림" w:hAnsi="Arial" w:cs="Arial"/>
          <w:color w:val="000000"/>
          <w:kern w:val="0"/>
          <w:sz w:val="18"/>
          <w:szCs w:val="18"/>
        </w:rPr>
        <w:t xml:space="preserve"> 5</w:t>
      </w:r>
      <w:r w:rsidRPr="00E6411B">
        <w:rPr>
          <w:rFonts w:ascii="Arial" w:eastAsia="굴림" w:hAnsi="Arial" w:cs="Arial"/>
          <w:color w:val="000000"/>
          <w:kern w:val="0"/>
          <w:sz w:val="18"/>
          <w:szCs w:val="18"/>
        </w:rPr>
        <w:t>달러부터</w:t>
      </w:r>
      <w:r w:rsidRPr="00E6411B">
        <w:rPr>
          <w:rFonts w:ascii="Arial" w:eastAsia="굴림" w:hAnsi="Arial" w:cs="Arial"/>
          <w:color w:val="000000"/>
          <w:kern w:val="0"/>
          <w:sz w:val="18"/>
          <w:szCs w:val="18"/>
        </w:rPr>
        <w:t xml:space="preserve"> 20</w:t>
      </w:r>
      <w:r w:rsidRPr="00E6411B">
        <w:rPr>
          <w:rFonts w:ascii="Arial" w:eastAsia="굴림" w:hAnsi="Arial" w:cs="Arial"/>
          <w:color w:val="000000"/>
          <w:kern w:val="0"/>
          <w:sz w:val="18"/>
          <w:szCs w:val="18"/>
        </w:rPr>
        <w:t>달러까지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다양한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편이지만</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같은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가격임에도</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퀄리티가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심하게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차이난다</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같은돈</w:t>
      </w:r>
      <w:proofErr w:type="spellEnd"/>
      <w:r w:rsidRPr="00E6411B">
        <w:rPr>
          <w:rFonts w:ascii="Arial" w:eastAsia="굴림" w:hAnsi="Arial" w:cs="Arial"/>
          <w:color w:val="000000"/>
          <w:kern w:val="0"/>
          <w:sz w:val="18"/>
          <w:szCs w:val="18"/>
        </w:rPr>
        <w:t xml:space="preserve"> 10</w:t>
      </w:r>
      <w:r w:rsidRPr="00E6411B">
        <w:rPr>
          <w:rFonts w:ascii="Arial" w:eastAsia="굴림" w:hAnsi="Arial" w:cs="Arial"/>
          <w:color w:val="000000"/>
          <w:kern w:val="0"/>
          <w:sz w:val="18"/>
          <w:szCs w:val="18"/>
        </w:rPr>
        <w:t>달러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한대에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속도마저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시망인</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있다면</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서버가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몇십개이면서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빵빵한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그렇기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반드시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트라이얼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버전을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최종구매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테스트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해봐야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하지만</w:t>
      </w:r>
      <w:r w:rsidRPr="00E6411B">
        <w:rPr>
          <w:rFonts w:ascii="Arial" w:eastAsia="굴림" w:hAnsi="Arial" w:cs="Arial"/>
          <w:color w:val="000000"/>
          <w:kern w:val="0"/>
          <w:sz w:val="18"/>
          <w:szCs w:val="18"/>
        </w:rPr>
        <w:t> </w:t>
      </w:r>
      <w:del w:id="8" w:author="Unknown">
        <w:r w:rsidRPr="00E6411B">
          <w:rPr>
            <w:rFonts w:ascii="Arial" w:eastAsia="굴림" w:hAnsi="Arial" w:cs="Arial"/>
            <w:color w:val="7F7F7F"/>
            <w:kern w:val="0"/>
            <w:sz w:val="18"/>
            <w:szCs w:val="18"/>
          </w:rPr>
          <w:fldChar w:fldCharType="begin"/>
        </w:r>
        <w:r w:rsidRPr="00E6411B">
          <w:rPr>
            <w:rFonts w:ascii="Arial" w:eastAsia="굴림" w:hAnsi="Arial" w:cs="Arial"/>
            <w:color w:val="7F7F7F"/>
            <w:kern w:val="0"/>
            <w:sz w:val="18"/>
            <w:szCs w:val="18"/>
          </w:rPr>
          <w:delInstrText xml:space="preserve"> </w:delInstrText>
        </w:r>
        <w:r w:rsidRPr="00E6411B">
          <w:rPr>
            <w:rFonts w:ascii="Arial" w:eastAsia="굴림" w:hAnsi="Arial" w:cs="Arial" w:hint="eastAsia"/>
            <w:color w:val="7F7F7F"/>
            <w:kern w:val="0"/>
            <w:sz w:val="18"/>
            <w:szCs w:val="18"/>
          </w:rPr>
          <w:delInstrText>HYPERLINK "https://mirror.enha.kr/wiki/%EB%B0%A9%EC%86%A1%ED%86%B5%EC%8B%A0%EC%8B%AC%EC%9D%98%EC%9C%84%EC%9B%90%ED%9A%8C" \o "</w:delInstrText>
        </w:r>
        <w:r w:rsidRPr="00E6411B">
          <w:rPr>
            <w:rFonts w:ascii="Arial" w:eastAsia="굴림" w:hAnsi="Arial" w:cs="Arial" w:hint="eastAsia"/>
            <w:color w:val="7F7F7F"/>
            <w:kern w:val="0"/>
            <w:sz w:val="18"/>
            <w:szCs w:val="18"/>
          </w:rPr>
          <w:delInstrText>방송통신심의위원회</w:delInstrText>
        </w:r>
        <w:r w:rsidRPr="00E6411B">
          <w:rPr>
            <w:rFonts w:ascii="Arial" w:eastAsia="굴림" w:hAnsi="Arial" w:cs="Arial" w:hint="eastAsia"/>
            <w:color w:val="7F7F7F"/>
            <w:kern w:val="0"/>
            <w:sz w:val="18"/>
            <w:szCs w:val="18"/>
          </w:rPr>
          <w:delInstrText>"</w:delInstrText>
        </w:r>
        <w:r w:rsidRPr="00E6411B">
          <w:rPr>
            <w:rFonts w:ascii="Arial" w:eastAsia="굴림" w:hAnsi="Arial" w:cs="Arial"/>
            <w:color w:val="7F7F7F"/>
            <w:kern w:val="0"/>
            <w:sz w:val="18"/>
            <w:szCs w:val="18"/>
          </w:rPr>
          <w:delInstrText xml:space="preserve"> </w:delInstrText>
        </w:r>
        <w:r w:rsidRPr="00E6411B">
          <w:rPr>
            <w:rFonts w:ascii="Arial" w:eastAsia="굴림" w:hAnsi="Arial" w:cs="Arial"/>
            <w:color w:val="7F7F7F"/>
            <w:kern w:val="0"/>
            <w:sz w:val="18"/>
            <w:szCs w:val="18"/>
          </w:rPr>
          <w:fldChar w:fldCharType="separate"/>
        </w:r>
        <w:r w:rsidRPr="00E6411B">
          <w:rPr>
            <w:rFonts w:ascii="Arial" w:eastAsia="굴림" w:hAnsi="Arial" w:cs="Arial"/>
            <w:color w:val="AA8CC5"/>
            <w:kern w:val="0"/>
            <w:sz w:val="18"/>
            <w:szCs w:val="18"/>
            <w:u w:val="single"/>
            <w:bdr w:val="none" w:sz="0" w:space="0" w:color="auto" w:frame="1"/>
          </w:rPr>
          <w:delText>방송통신심의위원회</w:delText>
        </w:r>
        <w:r w:rsidRPr="00E6411B">
          <w:rPr>
            <w:rFonts w:ascii="Arial" w:eastAsia="굴림" w:hAnsi="Arial" w:cs="Arial"/>
            <w:color w:val="7F7F7F"/>
            <w:kern w:val="0"/>
            <w:sz w:val="18"/>
            <w:szCs w:val="18"/>
          </w:rPr>
          <w:fldChar w:fldCharType="end"/>
        </w:r>
        <w:r w:rsidRPr="00E6411B">
          <w:rPr>
            <w:rFonts w:ascii="Arial" w:eastAsia="굴림" w:hAnsi="Arial" w:cs="Arial"/>
            <w:color w:val="7F7F7F"/>
            <w:kern w:val="0"/>
            <w:sz w:val="18"/>
            <w:szCs w:val="18"/>
          </w:rPr>
          <w:delText>의</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열정적인</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활동으로</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인해</w:delText>
        </w:r>
      </w:del>
      <w:r w:rsidRPr="00E6411B">
        <w:rPr>
          <w:rFonts w:ascii="Arial" w:eastAsia="굴림" w:hAnsi="Arial" w:cs="Arial"/>
          <w:color w:val="000000"/>
          <w:kern w:val="0"/>
          <w:sz w:val="18"/>
          <w:szCs w:val="18"/>
        </w:rPr>
        <w:t> </w:t>
      </w:r>
      <w:hyperlink r:id="rId84" w:tooltip="한국인" w:history="1">
        <w:r w:rsidRPr="00E6411B">
          <w:rPr>
            <w:rFonts w:ascii="Arial" w:eastAsia="굴림" w:hAnsi="Arial" w:cs="Arial"/>
            <w:color w:val="551A8B"/>
            <w:kern w:val="0"/>
            <w:sz w:val="18"/>
            <w:szCs w:val="18"/>
            <w:u w:val="single"/>
            <w:bdr w:val="none" w:sz="0" w:space="0" w:color="auto" w:frame="1"/>
          </w:rPr>
          <w:t>한국인</w:t>
        </w:r>
      </w:hyperlink>
      <w:r w:rsidRPr="00E6411B">
        <w:rPr>
          <w:rFonts w:ascii="Arial" w:eastAsia="굴림" w:hAnsi="Arial" w:cs="Arial"/>
          <w:color w:val="000000"/>
          <w:kern w:val="0"/>
          <w:sz w:val="18"/>
          <w:szCs w:val="18"/>
        </w:rPr>
        <w:t>들의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사용률이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높아짐에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따라</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시장에서</w:t>
      </w:r>
      <w:r w:rsidRPr="00E6411B">
        <w:rPr>
          <w:rFonts w:ascii="Arial" w:eastAsia="굴림" w:hAnsi="Arial" w:cs="Arial"/>
          <w:color w:val="000000"/>
          <w:kern w:val="0"/>
          <w:sz w:val="18"/>
          <w:szCs w:val="18"/>
        </w:rPr>
        <w:t> </w:t>
      </w:r>
      <w:hyperlink r:id="rId85" w:tooltip="한국인" w:history="1">
        <w:r w:rsidRPr="00E6411B">
          <w:rPr>
            <w:rFonts w:ascii="Arial" w:eastAsia="굴림" w:hAnsi="Arial" w:cs="Arial"/>
            <w:color w:val="551A8B"/>
            <w:kern w:val="0"/>
            <w:sz w:val="18"/>
            <w:szCs w:val="18"/>
            <w:u w:val="single"/>
            <w:bdr w:val="none" w:sz="0" w:space="0" w:color="auto" w:frame="1"/>
          </w:rPr>
          <w:t>한국인</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고객들이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많아지고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w:t>
      </w:r>
      <w:del w:id="9" w:author="Unknown">
        <w:r w:rsidRPr="00E6411B">
          <w:rPr>
            <w:rFonts w:ascii="Arial" w:eastAsia="굴림" w:hAnsi="Arial" w:cs="Arial"/>
            <w:color w:val="7F7F7F"/>
            <w:kern w:val="0"/>
            <w:sz w:val="18"/>
            <w:szCs w:val="18"/>
          </w:rPr>
          <w:delText>좋은건지</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슬픈건지</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모르겠지만</w:delText>
        </w:r>
      </w:del>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이런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소비자들을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잡기위해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결제도</w:t>
      </w:r>
      <w:r w:rsidRPr="00E6411B">
        <w:rPr>
          <w:rFonts w:ascii="Arial" w:eastAsia="굴림" w:hAnsi="Arial" w:cs="Arial"/>
          <w:color w:val="000000"/>
          <w:kern w:val="0"/>
          <w:sz w:val="18"/>
          <w:szCs w:val="18"/>
        </w:rPr>
        <w:t> </w:t>
      </w:r>
      <w:hyperlink r:id="rId86" w:tooltip="대한민국 원" w:history="1">
        <w:r w:rsidRPr="00E6411B">
          <w:rPr>
            <w:rFonts w:ascii="Arial" w:eastAsia="굴림" w:hAnsi="Arial" w:cs="Arial"/>
            <w:color w:val="551A8B"/>
            <w:kern w:val="0"/>
            <w:sz w:val="18"/>
            <w:szCs w:val="18"/>
            <w:u w:val="single"/>
            <w:bdr w:val="none" w:sz="0" w:space="0" w:color="auto" w:frame="1"/>
          </w:rPr>
          <w:t>대한민국</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원</w:t>
        </w:r>
      </w:hyperlink>
      <w:r w:rsidRPr="00E6411B">
        <w:rPr>
          <w:rFonts w:ascii="Arial" w:eastAsia="굴림" w:hAnsi="Arial" w:cs="Arial"/>
          <w:color w:val="000000"/>
          <w:kern w:val="0"/>
          <w:sz w:val="18"/>
          <w:szCs w:val="18"/>
        </w:rPr>
        <w:t>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바꾸고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깔끔하게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번역된</w:t>
      </w:r>
      <w:r w:rsidRPr="00E6411B">
        <w:rPr>
          <w:rFonts w:ascii="Arial" w:eastAsia="굴림" w:hAnsi="Arial" w:cs="Arial"/>
          <w:color w:val="000000"/>
          <w:kern w:val="0"/>
          <w:sz w:val="18"/>
          <w:szCs w:val="18"/>
        </w:rPr>
        <w:t> </w:t>
      </w:r>
      <w:hyperlink r:id="rId87" w:tooltip="한국어" w:history="1">
        <w:r w:rsidRPr="00E6411B">
          <w:rPr>
            <w:rFonts w:ascii="Arial" w:eastAsia="굴림" w:hAnsi="Arial" w:cs="Arial"/>
            <w:color w:val="551A8B"/>
            <w:kern w:val="0"/>
            <w:sz w:val="18"/>
            <w:szCs w:val="18"/>
            <w:u w:val="single"/>
            <w:bdr w:val="none" w:sz="0" w:space="0" w:color="auto" w:frame="1"/>
          </w:rPr>
          <w:t>한국어</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홈페이지와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설명서를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업체도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생기고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w:t>
      </w:r>
      <w:hyperlink r:id="rId88" w:tooltip="대한민국 원" w:history="1">
        <w:r w:rsidRPr="00E6411B">
          <w:rPr>
            <w:rFonts w:ascii="Arial" w:eastAsia="굴림" w:hAnsi="Arial" w:cs="Arial"/>
            <w:color w:val="551A8B"/>
            <w:kern w:val="0"/>
            <w:sz w:val="18"/>
            <w:szCs w:val="18"/>
            <w:u w:val="single"/>
            <w:bdr w:val="none" w:sz="0" w:space="0" w:color="auto" w:frame="1"/>
          </w:rPr>
          <w:t>대한민국</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원</w:t>
        </w:r>
      </w:hyperlink>
      <w:r w:rsidRPr="00E6411B">
        <w:rPr>
          <w:rFonts w:ascii="Arial" w:eastAsia="굴림" w:hAnsi="Arial" w:cs="Arial"/>
          <w:color w:val="000000"/>
          <w:kern w:val="0"/>
          <w:sz w:val="18"/>
          <w:szCs w:val="18"/>
        </w:rPr>
        <w:t>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결제를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받는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중에는</w:t>
      </w:r>
      <w:r w:rsidRPr="00E6411B">
        <w:rPr>
          <w:rFonts w:ascii="Arial" w:eastAsia="굴림" w:hAnsi="Arial" w:cs="Arial"/>
          <w:color w:val="000000"/>
          <w:kern w:val="0"/>
          <w:sz w:val="18"/>
          <w:szCs w:val="18"/>
        </w:rPr>
        <w:t> </w:t>
      </w:r>
      <w:hyperlink r:id="rId89" w:tooltip="DCC" w:history="1">
        <w:r w:rsidRPr="00E6411B">
          <w:rPr>
            <w:rFonts w:ascii="Arial" w:eastAsia="굴림" w:hAnsi="Arial" w:cs="Arial"/>
            <w:color w:val="551A8B"/>
            <w:kern w:val="0"/>
            <w:sz w:val="18"/>
            <w:szCs w:val="18"/>
            <w:u w:val="single"/>
            <w:bdr w:val="none" w:sz="0" w:space="0" w:color="auto" w:frame="1"/>
          </w:rPr>
          <w:t>DCC</w:t>
        </w:r>
      </w:hyperlink>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w:t>
      </w:r>
      <w:hyperlink r:id="rId90" w:tooltip="환전" w:history="1">
        <w:r w:rsidRPr="00E6411B">
          <w:rPr>
            <w:rFonts w:ascii="Arial" w:eastAsia="굴림" w:hAnsi="Arial" w:cs="Arial"/>
            <w:color w:val="551A8B"/>
            <w:kern w:val="0"/>
            <w:sz w:val="18"/>
            <w:szCs w:val="18"/>
            <w:u w:val="single"/>
            <w:bdr w:val="none" w:sz="0" w:space="0" w:color="auto" w:frame="1"/>
          </w:rPr>
          <w:t>환전</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수수료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폭탄을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선사하는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있기때문에</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주의해야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lastRenderedPageBreak/>
        <w:t>[</w:t>
      </w:r>
      <w:hyperlink r:id="rId91"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92" w:anchor="toc" w:history="1">
        <w:r w:rsidRPr="00E6411B">
          <w:rPr>
            <w:rFonts w:ascii="Arial" w:eastAsia="굴림" w:hAnsi="Arial" w:cs="Arial"/>
            <w:b/>
            <w:bCs/>
            <w:color w:val="551A8B"/>
            <w:kern w:val="0"/>
            <w:sz w:val="36"/>
            <w:szCs w:val="36"/>
            <w:u w:val="single"/>
            <w:bdr w:val="none" w:sz="0" w:space="0" w:color="auto" w:frame="1"/>
          </w:rPr>
          <w:t>5</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통신규격</w:t>
      </w:r>
      <w:r w:rsidRPr="00E6411B">
        <w:rPr>
          <w:rFonts w:ascii="Arial" w:eastAsia="굴림" w:hAnsi="Arial" w:cs="Arial"/>
          <w:b/>
          <w:bCs/>
          <w:color w:val="000000"/>
          <w:kern w:val="0"/>
          <w:sz w:val="36"/>
          <w:szCs w:val="36"/>
        </w:rPr>
        <w:t> </w:t>
      </w:r>
      <w:hyperlink r:id="rId93" w:anchor="s-5"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b/>
          <w:bCs/>
          <w:color w:val="000000"/>
          <w:kern w:val="0"/>
          <w:sz w:val="18"/>
          <w:szCs w:val="18"/>
        </w:rPr>
        <w:t>L2TP</w:t>
      </w:r>
      <w:r w:rsidRPr="00E6411B">
        <w:rPr>
          <w:rFonts w:ascii="Arial" w:eastAsia="굴림" w:hAnsi="Arial" w:cs="Arial"/>
          <w:color w:val="000000"/>
          <w:kern w:val="0"/>
          <w:sz w:val="18"/>
          <w:szCs w:val="18"/>
        </w:rPr>
        <w:br/>
        <w:t xml:space="preserve">Layer 2 Tunneling Protocol. </w:t>
      </w:r>
      <w:r w:rsidRPr="00E6411B">
        <w:rPr>
          <w:rFonts w:ascii="Arial" w:eastAsia="굴림" w:hAnsi="Arial" w:cs="Arial"/>
          <w:color w:val="000000"/>
          <w:kern w:val="0"/>
          <w:sz w:val="18"/>
          <w:szCs w:val="18"/>
        </w:rPr>
        <w:t>줄여서</w:t>
      </w:r>
      <w:r w:rsidRPr="00E6411B">
        <w:rPr>
          <w:rFonts w:ascii="Arial" w:eastAsia="굴림" w:hAnsi="Arial" w:cs="Arial"/>
          <w:color w:val="000000"/>
          <w:kern w:val="0"/>
          <w:sz w:val="18"/>
          <w:szCs w:val="18"/>
        </w:rPr>
        <w:t xml:space="preserve"> L2PT</w:t>
      </w:r>
      <w:r w:rsidRPr="00E6411B">
        <w:rPr>
          <w:rFonts w:ascii="Arial" w:eastAsia="굴림" w:hAnsi="Arial" w:cs="Arial"/>
          <w:color w:val="000000"/>
          <w:kern w:val="0"/>
          <w:sz w:val="18"/>
          <w:szCs w:val="18"/>
        </w:rPr>
        <w:t>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부른다</w:t>
      </w:r>
      <w:r w:rsidRPr="00E6411B">
        <w:rPr>
          <w:rFonts w:ascii="Arial" w:eastAsia="굴림" w:hAnsi="Arial" w:cs="Arial"/>
          <w:color w:val="000000"/>
          <w:kern w:val="0"/>
          <w:sz w:val="18"/>
          <w:szCs w:val="18"/>
        </w:rPr>
        <w:t>. L2F</w:t>
      </w:r>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PPTP </w:t>
      </w:r>
      <w:r w:rsidRPr="00E6411B">
        <w:rPr>
          <w:rFonts w:ascii="Arial" w:eastAsia="굴림" w:hAnsi="Arial" w:cs="Arial"/>
          <w:color w:val="000000"/>
          <w:kern w:val="0"/>
          <w:sz w:val="18"/>
          <w:szCs w:val="18"/>
        </w:rPr>
        <w:t>프로토콜을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결합하여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PPP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지원한다</w:t>
      </w:r>
      <w:r w:rsidRPr="00E6411B">
        <w:rPr>
          <w:rFonts w:ascii="Arial" w:eastAsia="굴림" w:hAnsi="Arial" w:cs="Arial"/>
          <w:color w:val="000000"/>
          <w:kern w:val="0"/>
          <w:sz w:val="18"/>
          <w:szCs w:val="18"/>
        </w:rPr>
        <w:t>. L2PT</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터널을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확립해주기만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암호화는</w:t>
      </w:r>
      <w:r w:rsidRPr="00E6411B">
        <w:rPr>
          <w:rFonts w:ascii="Arial" w:eastAsia="굴림" w:hAnsi="Arial" w:cs="Arial"/>
          <w:color w:val="000000"/>
          <w:kern w:val="0"/>
          <w:sz w:val="18"/>
          <w:szCs w:val="18"/>
        </w:rPr>
        <w:t> </w:t>
      </w:r>
      <w:hyperlink r:id="rId94" w:tooltip="IPsec" w:history="1">
        <w:r w:rsidRPr="00E6411B">
          <w:rPr>
            <w:rFonts w:ascii="Arial" w:eastAsia="굴림" w:hAnsi="Arial" w:cs="Arial"/>
            <w:color w:val="808080"/>
            <w:kern w:val="0"/>
            <w:sz w:val="18"/>
            <w:szCs w:val="18"/>
            <w:u w:val="single"/>
            <w:bdr w:val="none" w:sz="0" w:space="0" w:color="auto" w:frame="1"/>
          </w:rPr>
          <w:t>IPsec</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기술을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사용한다</w:t>
      </w:r>
      <w:r w:rsidRPr="00E6411B">
        <w:rPr>
          <w:rFonts w:ascii="Arial" w:eastAsia="굴림" w:hAnsi="Arial" w:cs="Arial"/>
          <w:color w:val="000000"/>
          <w:kern w:val="0"/>
          <w:sz w:val="18"/>
          <w:szCs w:val="18"/>
        </w:rPr>
        <w:t xml:space="preserve">. IPsec </w:t>
      </w:r>
      <w:r w:rsidRPr="00E6411B">
        <w:rPr>
          <w:rFonts w:ascii="Arial" w:eastAsia="굴림" w:hAnsi="Arial" w:cs="Arial"/>
          <w:color w:val="000000"/>
          <w:kern w:val="0"/>
          <w:sz w:val="18"/>
          <w:szCs w:val="18"/>
        </w:rPr>
        <w:t>기술에는</w:t>
      </w:r>
      <w:r w:rsidRPr="00E6411B">
        <w:rPr>
          <w:rFonts w:ascii="Arial" w:eastAsia="굴림" w:hAnsi="Arial" w:cs="Arial"/>
          <w:color w:val="000000"/>
          <w:kern w:val="0"/>
          <w:sz w:val="18"/>
          <w:szCs w:val="18"/>
        </w:rPr>
        <w:t xml:space="preserve"> IKE(Internet Key Exchange)</w:t>
      </w:r>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ESP(Encapsulation Security Payload)</w:t>
      </w:r>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해당</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패킷을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차단하면</w:t>
      </w:r>
      <w:r w:rsidRPr="00E6411B">
        <w:rPr>
          <w:rFonts w:ascii="Arial" w:eastAsia="굴림" w:hAnsi="Arial" w:cs="Arial"/>
          <w:color w:val="000000"/>
          <w:kern w:val="0"/>
          <w:sz w:val="18"/>
          <w:szCs w:val="18"/>
        </w:rPr>
        <w:t xml:space="preserve"> L2PT </w:t>
      </w:r>
      <w:r w:rsidRPr="00E6411B">
        <w:rPr>
          <w:rFonts w:ascii="Arial" w:eastAsia="굴림" w:hAnsi="Arial" w:cs="Arial"/>
          <w:color w:val="000000"/>
          <w:kern w:val="0"/>
          <w:sz w:val="18"/>
          <w:szCs w:val="18"/>
        </w:rPr>
        <w:t>규격을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대부분의</w:t>
      </w:r>
      <w:r w:rsidRPr="00E6411B">
        <w:rPr>
          <w:rFonts w:ascii="Arial" w:eastAsia="굴림" w:hAnsi="Arial" w:cs="Arial"/>
          <w:color w:val="000000"/>
          <w:kern w:val="0"/>
          <w:sz w:val="18"/>
          <w:szCs w:val="18"/>
        </w:rPr>
        <w:t> </w:t>
      </w:r>
      <w:hyperlink r:id="rId95" w:tooltip="운영체제" w:history="1">
        <w:r w:rsidRPr="00E6411B">
          <w:rPr>
            <w:rFonts w:ascii="Arial" w:eastAsia="굴림" w:hAnsi="Arial" w:cs="Arial"/>
            <w:color w:val="551A8B"/>
            <w:kern w:val="0"/>
            <w:sz w:val="18"/>
            <w:szCs w:val="18"/>
            <w:u w:val="single"/>
            <w:bdr w:val="none" w:sz="0" w:space="0" w:color="auto" w:frame="1"/>
          </w:rPr>
          <w:t>운영체제</w:t>
        </w:r>
      </w:hyperlink>
      <w:r w:rsidRPr="00E6411B">
        <w:rPr>
          <w:rFonts w:ascii="Arial" w:eastAsia="굴림" w:hAnsi="Arial" w:cs="Arial"/>
          <w:color w:val="000000"/>
          <w:kern w:val="0"/>
          <w:sz w:val="18"/>
          <w:szCs w:val="18"/>
        </w:rPr>
        <w:t>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지원하며</w:t>
      </w:r>
      <w:r w:rsidRPr="00E6411B">
        <w:rPr>
          <w:rFonts w:ascii="Arial" w:eastAsia="굴림" w:hAnsi="Arial" w:cs="Arial"/>
          <w:color w:val="000000"/>
          <w:kern w:val="0"/>
          <w:sz w:val="18"/>
          <w:szCs w:val="18"/>
        </w:rPr>
        <w:t>, </w:t>
      </w:r>
      <w:hyperlink r:id="rId96" w:tooltip="iOS" w:history="1">
        <w:r w:rsidRPr="00E6411B">
          <w:rPr>
            <w:rFonts w:ascii="Arial" w:eastAsia="굴림" w:hAnsi="Arial" w:cs="Arial"/>
            <w:color w:val="551A8B"/>
            <w:kern w:val="0"/>
            <w:sz w:val="18"/>
            <w:szCs w:val="18"/>
            <w:u w:val="single"/>
            <w:bdr w:val="none" w:sz="0" w:space="0" w:color="auto" w:frame="1"/>
          </w:rPr>
          <w:t>iOS</w:t>
        </w:r>
      </w:hyperlink>
      <w:r w:rsidRPr="00E6411B">
        <w:rPr>
          <w:rFonts w:ascii="Arial" w:eastAsia="굴림" w:hAnsi="Arial" w:cs="Arial"/>
          <w:color w:val="000000"/>
          <w:kern w:val="0"/>
          <w:sz w:val="18"/>
          <w:szCs w:val="18"/>
        </w:rPr>
        <w:t>에도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w:t>
      </w:r>
      <w:hyperlink r:id="rId97" w:tooltip="안드로이드(운영체제)" w:history="1">
        <w:r w:rsidRPr="00E6411B">
          <w:rPr>
            <w:rFonts w:ascii="Arial" w:eastAsia="굴림" w:hAnsi="Arial" w:cs="Arial"/>
            <w:color w:val="551A8B"/>
            <w:kern w:val="0"/>
            <w:sz w:val="18"/>
            <w:szCs w:val="18"/>
            <w:u w:val="single"/>
            <w:bdr w:val="none" w:sz="0" w:space="0" w:color="auto" w:frame="1"/>
          </w:rPr>
          <w:t>안드로이드</w:t>
        </w:r>
      </w:hyperlink>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구글이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제작한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표준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규격에서는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기종에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따라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여부가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다르니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별도로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확인해보자</w:t>
      </w:r>
      <w:r w:rsidRPr="00E6411B">
        <w:rPr>
          <w:rFonts w:ascii="Arial" w:eastAsia="굴림" w:hAnsi="Arial" w:cs="Arial"/>
          <w:color w:val="000000"/>
          <w:kern w:val="0"/>
          <w:sz w:val="18"/>
          <w:szCs w:val="18"/>
        </w:rPr>
        <w:t>.</w:t>
      </w:r>
    </w:p>
    <w:p w:rsidR="00E6411B" w:rsidRPr="00E6411B" w:rsidRDefault="00E6411B" w:rsidP="00E6411B">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proofErr w:type="spellStart"/>
      <w:r w:rsidRPr="00E6411B">
        <w:rPr>
          <w:rFonts w:ascii="Arial" w:eastAsia="굴림" w:hAnsi="Arial" w:cs="Arial"/>
          <w:b/>
          <w:bCs/>
          <w:color w:val="000000"/>
          <w:kern w:val="0"/>
          <w:sz w:val="18"/>
          <w:szCs w:val="18"/>
        </w:rPr>
        <w:t>OpenVPN</w:t>
      </w:r>
      <w:proofErr w:type="spellEnd"/>
      <w:r w:rsidRPr="00E6411B">
        <w:rPr>
          <w:rFonts w:ascii="Arial" w:eastAsia="굴림" w:hAnsi="Arial" w:cs="Arial"/>
          <w:color w:val="000000"/>
          <w:kern w:val="0"/>
          <w:sz w:val="18"/>
          <w:szCs w:val="18"/>
        </w:rPr>
        <w:br/>
      </w:r>
      <w:hyperlink r:id="rId98" w:tooltip="오픈소스" w:history="1">
        <w:r w:rsidRPr="00E6411B">
          <w:rPr>
            <w:rFonts w:ascii="Arial" w:eastAsia="굴림" w:hAnsi="Arial" w:cs="Arial"/>
            <w:color w:val="551A8B"/>
            <w:kern w:val="0"/>
            <w:sz w:val="18"/>
            <w:szCs w:val="18"/>
            <w:u w:val="single"/>
            <w:bdr w:val="none" w:sz="0" w:space="0" w:color="auto" w:frame="1"/>
          </w:rPr>
          <w:t>오픈소스</w:t>
        </w:r>
      </w:hyperlink>
      <w:r w:rsidRPr="00E6411B">
        <w:rPr>
          <w:rFonts w:ascii="Arial" w:eastAsia="굴림" w:hAnsi="Arial" w:cs="Arial"/>
          <w:color w:val="000000"/>
          <w:kern w:val="0"/>
          <w:sz w:val="18"/>
          <w:szCs w:val="18"/>
        </w:rPr>
        <w:t> VPN</w:t>
      </w:r>
      <w:r w:rsidRPr="00E6411B">
        <w:rPr>
          <w:rFonts w:ascii="Arial" w:eastAsia="굴림" w:hAnsi="Arial" w:cs="Arial"/>
          <w:color w:val="000000"/>
          <w:kern w:val="0"/>
          <w:sz w:val="18"/>
          <w:szCs w:val="18"/>
        </w:rPr>
        <w:t>이라</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OpenVPN</w:t>
      </w:r>
      <w:proofErr w:type="spellEnd"/>
      <w:r w:rsidRPr="00E6411B">
        <w:rPr>
          <w:rFonts w:ascii="Arial" w:eastAsia="굴림" w:hAnsi="Arial" w:cs="Arial"/>
          <w:color w:val="000000"/>
          <w:kern w:val="0"/>
          <w:sz w:val="18"/>
          <w:szCs w:val="18"/>
        </w:rPr>
        <w:t>이지</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절대로</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암호화가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되어있지</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않아서</w:t>
      </w:r>
      <w:r w:rsidRPr="00E6411B">
        <w:rPr>
          <w:rFonts w:ascii="Arial" w:eastAsia="굴림" w:hAnsi="Arial" w:cs="Arial"/>
          <w:b/>
          <w:bCs/>
          <w:color w:val="000000"/>
          <w:kern w:val="0"/>
          <w:sz w:val="18"/>
          <w:szCs w:val="18"/>
        </w:rPr>
        <w:t xml:space="preserve"> </w:t>
      </w:r>
      <w:proofErr w:type="spellStart"/>
      <w:r w:rsidRPr="00E6411B">
        <w:rPr>
          <w:rFonts w:ascii="Arial" w:eastAsia="굴림" w:hAnsi="Arial" w:cs="Arial"/>
          <w:b/>
          <w:bCs/>
          <w:color w:val="000000"/>
          <w:kern w:val="0"/>
          <w:sz w:val="18"/>
          <w:szCs w:val="18"/>
        </w:rPr>
        <w:t>OpenVPN</w:t>
      </w:r>
      <w:proofErr w:type="spellEnd"/>
      <w:r w:rsidRPr="00E6411B">
        <w:rPr>
          <w:rFonts w:ascii="Arial" w:eastAsia="굴림" w:hAnsi="Arial" w:cs="Arial"/>
          <w:b/>
          <w:bCs/>
          <w:color w:val="000000"/>
          <w:kern w:val="0"/>
          <w:sz w:val="18"/>
          <w:szCs w:val="18"/>
        </w:rPr>
        <w:t>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아니다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기초규격은</w:t>
      </w:r>
      <w:r w:rsidRPr="00E6411B">
        <w:rPr>
          <w:rFonts w:ascii="Arial" w:eastAsia="굴림" w:hAnsi="Arial" w:cs="Arial"/>
          <w:color w:val="000000"/>
          <w:kern w:val="0"/>
          <w:sz w:val="18"/>
          <w:szCs w:val="18"/>
        </w:rPr>
        <w:t xml:space="preserve"> L2TP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따르지만</w:t>
      </w:r>
      <w:r w:rsidRPr="00E6411B">
        <w:rPr>
          <w:rFonts w:ascii="Arial" w:eastAsia="굴림" w:hAnsi="Arial" w:cs="Arial"/>
          <w:color w:val="000000"/>
          <w:kern w:val="0"/>
          <w:sz w:val="18"/>
          <w:szCs w:val="18"/>
        </w:rPr>
        <w:t>, L2TP</w:t>
      </w:r>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달리</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세개의</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레이어를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확립할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특징이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OpenVPN</w:t>
      </w:r>
      <w:proofErr w:type="spellEnd"/>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최대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장점은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프로파일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하나만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어떤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운영체제에서도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쉽게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또한</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장비나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없이도</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서버를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설정</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점이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많은</w:t>
      </w:r>
      <w:r w:rsidRPr="00E6411B">
        <w:rPr>
          <w:rFonts w:ascii="Arial" w:eastAsia="굴림" w:hAnsi="Arial" w:cs="Arial"/>
          <w:color w:val="000000"/>
          <w:kern w:val="0"/>
          <w:sz w:val="18"/>
          <w:szCs w:val="18"/>
        </w:rPr>
        <w:t xml:space="preserve"> OS</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있으나</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오픈소스라는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사정상</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내장되어</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있지는</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않다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허나</w:t>
      </w:r>
      <w:r w:rsidRPr="00E6411B">
        <w:rPr>
          <w:rFonts w:ascii="Arial" w:eastAsia="굴림" w:hAnsi="Arial" w:cs="Arial"/>
          <w:color w:val="000000"/>
          <w:kern w:val="0"/>
          <w:sz w:val="18"/>
          <w:szCs w:val="18"/>
        </w:rPr>
        <w:t> </w:t>
      </w:r>
      <w:hyperlink r:id="rId99" w:tooltip="안드로이드(운영체제)" w:history="1">
        <w:r w:rsidRPr="00E6411B">
          <w:rPr>
            <w:rFonts w:ascii="Arial" w:eastAsia="굴림" w:hAnsi="Arial" w:cs="Arial"/>
            <w:color w:val="551A8B"/>
            <w:kern w:val="0"/>
            <w:sz w:val="18"/>
            <w:szCs w:val="18"/>
            <w:u w:val="single"/>
            <w:bdr w:val="none" w:sz="0" w:space="0" w:color="auto" w:frame="1"/>
          </w:rPr>
          <w:t>안드로이드</w:t>
        </w:r>
      </w:hyperlink>
      <w:r w:rsidRPr="00E6411B">
        <w:rPr>
          <w:rFonts w:ascii="Arial" w:eastAsia="굴림" w:hAnsi="Arial" w:cs="Arial"/>
          <w:color w:val="000000"/>
          <w:kern w:val="0"/>
          <w:sz w:val="18"/>
          <w:szCs w:val="18"/>
        </w:rPr>
        <w:t>나</w:t>
      </w:r>
      <w:r w:rsidRPr="00E6411B">
        <w:rPr>
          <w:rFonts w:ascii="Arial" w:eastAsia="굴림" w:hAnsi="Arial" w:cs="Arial"/>
          <w:color w:val="000000"/>
          <w:kern w:val="0"/>
          <w:sz w:val="18"/>
          <w:szCs w:val="18"/>
        </w:rPr>
        <w:t> </w:t>
      </w:r>
      <w:hyperlink r:id="rId100" w:tooltip="iOS" w:history="1">
        <w:r w:rsidRPr="00E6411B">
          <w:rPr>
            <w:rFonts w:ascii="Arial" w:eastAsia="굴림" w:hAnsi="Arial" w:cs="Arial"/>
            <w:color w:val="551A8B"/>
            <w:kern w:val="0"/>
            <w:sz w:val="18"/>
            <w:szCs w:val="18"/>
            <w:u w:val="single"/>
            <w:bdr w:val="none" w:sz="0" w:space="0" w:color="auto" w:frame="1"/>
          </w:rPr>
          <w:t>iOS</w:t>
        </w:r>
      </w:hyperlink>
      <w:r w:rsidRPr="00E6411B">
        <w:rPr>
          <w:rFonts w:ascii="Arial" w:eastAsia="굴림" w:hAnsi="Arial" w:cs="Arial"/>
          <w:color w:val="000000"/>
          <w:kern w:val="0"/>
          <w:sz w:val="18"/>
          <w:szCs w:val="18"/>
        </w:rPr>
        <w:t> </w:t>
      </w:r>
      <w:proofErr w:type="spellStart"/>
      <w:r w:rsidRPr="00E6411B">
        <w:rPr>
          <w:rFonts w:ascii="Arial" w:eastAsia="굴림" w:hAnsi="Arial" w:cs="Arial"/>
          <w:color w:val="000000"/>
          <w:kern w:val="0"/>
          <w:sz w:val="18"/>
          <w:szCs w:val="18"/>
        </w:rPr>
        <w:t>앱스토어에</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공식</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앱이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올라와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설치하고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프로파일만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끼얹으면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기숙사나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교육기관처럼</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포트를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막는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종종</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있는데</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OpenVPN</w:t>
      </w:r>
      <w:proofErr w:type="spellEnd"/>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포트를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자율적으로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설정할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일단은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공식적으로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포트를</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할당받은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프로토콜이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아니기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막힌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곳에서도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잘만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장점이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b/>
          <w:bCs/>
          <w:color w:val="000000"/>
          <w:kern w:val="0"/>
          <w:sz w:val="18"/>
          <w:szCs w:val="18"/>
        </w:rPr>
        <w:t>PPTP</w:t>
      </w:r>
      <w:r w:rsidRPr="00E6411B">
        <w:rPr>
          <w:rFonts w:ascii="Arial" w:eastAsia="굴림" w:hAnsi="Arial" w:cs="Arial"/>
          <w:color w:val="000000"/>
          <w:kern w:val="0"/>
          <w:sz w:val="18"/>
          <w:szCs w:val="18"/>
        </w:rPr>
        <w:br/>
        <w:t xml:space="preserve">Point to Point Tunneling Protocol. </w:t>
      </w:r>
      <w:r w:rsidRPr="00E6411B">
        <w:rPr>
          <w:rFonts w:ascii="Arial" w:eastAsia="굴림" w:hAnsi="Arial" w:cs="Arial"/>
          <w:color w:val="000000"/>
          <w:kern w:val="0"/>
          <w:sz w:val="18"/>
          <w:szCs w:val="18"/>
        </w:rPr>
        <w:t>줄여서</w:t>
      </w:r>
      <w:r w:rsidRPr="00E6411B">
        <w:rPr>
          <w:rFonts w:ascii="Arial" w:eastAsia="굴림" w:hAnsi="Arial" w:cs="Arial"/>
          <w:color w:val="000000"/>
          <w:kern w:val="0"/>
          <w:sz w:val="18"/>
          <w:szCs w:val="18"/>
        </w:rPr>
        <w:t xml:space="preserve"> PPTP</w:t>
      </w:r>
      <w:r w:rsidRPr="00E6411B">
        <w:rPr>
          <w:rFonts w:ascii="Arial" w:eastAsia="굴림" w:hAnsi="Arial" w:cs="Arial"/>
          <w:color w:val="000000"/>
          <w:kern w:val="0"/>
          <w:sz w:val="18"/>
          <w:szCs w:val="18"/>
        </w:rPr>
        <w:t>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부른다</w:t>
      </w:r>
      <w:r w:rsidRPr="00E6411B">
        <w:rPr>
          <w:rFonts w:ascii="Arial" w:eastAsia="굴림" w:hAnsi="Arial" w:cs="Arial"/>
          <w:color w:val="000000"/>
          <w:kern w:val="0"/>
          <w:sz w:val="18"/>
          <w:szCs w:val="18"/>
        </w:rPr>
        <w:t>. </w:t>
      </w:r>
      <w:hyperlink r:id="rId101" w:tooltip="PPP" w:history="1">
        <w:r w:rsidRPr="00E6411B">
          <w:rPr>
            <w:rFonts w:ascii="Arial" w:eastAsia="굴림" w:hAnsi="Arial" w:cs="Arial"/>
            <w:color w:val="551A8B"/>
            <w:kern w:val="0"/>
            <w:sz w:val="18"/>
            <w:szCs w:val="18"/>
            <w:u w:val="single"/>
            <w:bdr w:val="none" w:sz="0" w:space="0" w:color="auto" w:frame="1"/>
          </w:rPr>
          <w:t>PPP</w:t>
        </w:r>
      </w:hyperlink>
      <w:r w:rsidRPr="00E6411B">
        <w:rPr>
          <w:rFonts w:ascii="Arial" w:eastAsia="굴림" w:hAnsi="Arial" w:cs="Arial"/>
          <w:color w:val="000000"/>
          <w:kern w:val="0"/>
          <w:sz w:val="18"/>
          <w:szCs w:val="18"/>
        </w:rPr>
        <w:t xml:space="preserve">(Point-to-Point Protocol) </w:t>
      </w:r>
      <w:r w:rsidRPr="00E6411B">
        <w:rPr>
          <w:rFonts w:ascii="Arial" w:eastAsia="굴림" w:hAnsi="Arial" w:cs="Arial"/>
          <w:color w:val="000000"/>
          <w:kern w:val="0"/>
          <w:sz w:val="18"/>
          <w:szCs w:val="18"/>
        </w:rPr>
        <w:t>기술을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확장하여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규격이며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위의</w:t>
      </w:r>
      <w:r w:rsidRPr="00E6411B">
        <w:rPr>
          <w:rFonts w:ascii="Arial" w:eastAsia="굴림" w:hAnsi="Arial" w:cs="Arial"/>
          <w:color w:val="000000"/>
          <w:kern w:val="0"/>
          <w:sz w:val="18"/>
          <w:szCs w:val="18"/>
        </w:rPr>
        <w:t xml:space="preserve"> L2TP</w:t>
      </w:r>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같이</w:t>
      </w:r>
      <w:r w:rsidRPr="00E6411B">
        <w:rPr>
          <w:rFonts w:ascii="Arial" w:eastAsia="굴림" w:hAnsi="Arial" w:cs="Arial"/>
          <w:color w:val="000000"/>
          <w:kern w:val="0"/>
          <w:sz w:val="18"/>
          <w:szCs w:val="18"/>
        </w:rPr>
        <w:t xml:space="preserve"> PPTP</w:t>
      </w:r>
      <w:r w:rsidRPr="00E6411B">
        <w:rPr>
          <w:rFonts w:ascii="Arial" w:eastAsia="굴림" w:hAnsi="Arial" w:cs="Arial"/>
          <w:color w:val="000000"/>
          <w:kern w:val="0"/>
          <w:sz w:val="18"/>
          <w:szCs w:val="18"/>
        </w:rPr>
        <w:t>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터널을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확립해주기만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암호화는</w:t>
      </w:r>
      <w:r w:rsidRPr="00E6411B">
        <w:rPr>
          <w:rFonts w:ascii="Arial" w:eastAsia="굴림" w:hAnsi="Arial" w:cs="Arial"/>
          <w:color w:val="000000"/>
          <w:kern w:val="0"/>
          <w:sz w:val="18"/>
          <w:szCs w:val="18"/>
        </w:rPr>
        <w:t xml:space="preserve"> MS-CHAP</w:t>
      </w:r>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RC4</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합성한다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참고로</w:t>
      </w:r>
      <w:r w:rsidRPr="00E6411B">
        <w:rPr>
          <w:rFonts w:ascii="Arial" w:eastAsia="굴림" w:hAnsi="Arial" w:cs="Arial"/>
          <w:color w:val="000000"/>
          <w:kern w:val="0"/>
          <w:sz w:val="18"/>
          <w:szCs w:val="18"/>
        </w:rPr>
        <w:t xml:space="preserve"> MS-CHAP</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w:t>
      </w:r>
      <w:hyperlink r:id="rId102" w:tooltip="마이크로소프트" w:history="1">
        <w:r w:rsidRPr="00E6411B">
          <w:rPr>
            <w:rFonts w:ascii="Arial" w:eastAsia="굴림" w:hAnsi="Arial" w:cs="Arial"/>
            <w:color w:val="551A8B"/>
            <w:kern w:val="0"/>
            <w:sz w:val="18"/>
            <w:szCs w:val="18"/>
            <w:u w:val="single"/>
            <w:bdr w:val="none" w:sz="0" w:space="0" w:color="auto" w:frame="1"/>
          </w:rPr>
          <w:t>마이크로소프트</w:t>
        </w:r>
      </w:hyperlink>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주도하여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대부분의</w:t>
      </w:r>
      <w:r w:rsidRPr="00E6411B">
        <w:rPr>
          <w:rFonts w:ascii="Arial" w:eastAsia="굴림" w:hAnsi="Arial" w:cs="Arial"/>
          <w:color w:val="000000"/>
          <w:kern w:val="0"/>
          <w:sz w:val="18"/>
          <w:szCs w:val="18"/>
        </w:rPr>
        <w:t> </w:t>
      </w:r>
      <w:hyperlink r:id="rId103" w:tooltip="운영체제" w:history="1">
        <w:r w:rsidRPr="00E6411B">
          <w:rPr>
            <w:rFonts w:ascii="Arial" w:eastAsia="굴림" w:hAnsi="Arial" w:cs="Arial"/>
            <w:color w:val="551A8B"/>
            <w:kern w:val="0"/>
            <w:sz w:val="18"/>
            <w:szCs w:val="18"/>
            <w:u w:val="single"/>
            <w:bdr w:val="none" w:sz="0" w:space="0" w:color="auto" w:frame="1"/>
          </w:rPr>
          <w:t>운영체제</w:t>
        </w:r>
      </w:hyperlink>
      <w:r w:rsidRPr="00E6411B">
        <w:rPr>
          <w:rFonts w:ascii="Arial" w:eastAsia="굴림" w:hAnsi="Arial" w:cs="Arial"/>
          <w:color w:val="000000"/>
          <w:kern w:val="0"/>
          <w:sz w:val="18"/>
          <w:szCs w:val="18"/>
        </w:rPr>
        <w:t>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지원하며</w:t>
      </w:r>
      <w:r w:rsidRPr="00E6411B">
        <w:rPr>
          <w:rFonts w:ascii="Arial" w:eastAsia="굴림" w:hAnsi="Arial" w:cs="Arial"/>
          <w:color w:val="000000"/>
          <w:kern w:val="0"/>
          <w:sz w:val="18"/>
          <w:szCs w:val="18"/>
        </w:rPr>
        <w:t>, </w:t>
      </w:r>
      <w:hyperlink r:id="rId104" w:tooltip="iOS" w:history="1">
        <w:r w:rsidRPr="00E6411B">
          <w:rPr>
            <w:rFonts w:ascii="Arial" w:eastAsia="굴림" w:hAnsi="Arial" w:cs="Arial"/>
            <w:color w:val="551A8B"/>
            <w:kern w:val="0"/>
            <w:sz w:val="18"/>
            <w:szCs w:val="18"/>
            <w:u w:val="single"/>
            <w:bdr w:val="none" w:sz="0" w:space="0" w:color="auto" w:frame="1"/>
          </w:rPr>
          <w:t>iOS</w:t>
        </w:r>
      </w:hyperlink>
      <w:r w:rsidRPr="00E6411B">
        <w:rPr>
          <w:rFonts w:ascii="Arial" w:eastAsia="굴림" w:hAnsi="Arial" w:cs="Arial"/>
          <w:color w:val="000000"/>
          <w:kern w:val="0"/>
          <w:sz w:val="18"/>
          <w:szCs w:val="18"/>
        </w:rPr>
        <w:t>에도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w:t>
      </w:r>
      <w:hyperlink r:id="rId105" w:tooltip="안드로이드(운영체제)" w:history="1">
        <w:r w:rsidRPr="00E6411B">
          <w:rPr>
            <w:rFonts w:ascii="Arial" w:eastAsia="굴림" w:hAnsi="Arial" w:cs="Arial"/>
            <w:color w:val="551A8B"/>
            <w:kern w:val="0"/>
            <w:sz w:val="18"/>
            <w:szCs w:val="18"/>
            <w:u w:val="single"/>
            <w:bdr w:val="none" w:sz="0" w:space="0" w:color="auto" w:frame="1"/>
          </w:rPr>
          <w:t>안드로이드</w:t>
        </w:r>
      </w:hyperlink>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구글이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제작한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표준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규격에서는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있으나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기종에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따라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여부가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다르니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별도로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확인해보자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현재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결함이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발견된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2"/>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b/>
          <w:bCs/>
          <w:color w:val="000000"/>
          <w:kern w:val="0"/>
          <w:sz w:val="18"/>
          <w:szCs w:val="18"/>
        </w:rPr>
        <w:t>SSTP</w:t>
      </w:r>
      <w:r w:rsidRPr="00E6411B">
        <w:rPr>
          <w:rFonts w:ascii="Arial" w:eastAsia="굴림" w:hAnsi="Arial" w:cs="Arial"/>
          <w:color w:val="000000"/>
          <w:kern w:val="0"/>
          <w:sz w:val="18"/>
          <w:szCs w:val="18"/>
        </w:rPr>
        <w:br/>
        <w:t xml:space="preserve">Secure Socket Tunneling Protocol. </w:t>
      </w:r>
      <w:r w:rsidRPr="00E6411B">
        <w:rPr>
          <w:rFonts w:ascii="Arial" w:eastAsia="굴림" w:hAnsi="Arial" w:cs="Arial"/>
          <w:color w:val="000000"/>
          <w:kern w:val="0"/>
          <w:sz w:val="18"/>
          <w:szCs w:val="18"/>
        </w:rPr>
        <w:t>줄여서</w:t>
      </w:r>
      <w:r w:rsidRPr="00E6411B">
        <w:rPr>
          <w:rFonts w:ascii="Arial" w:eastAsia="굴림" w:hAnsi="Arial" w:cs="Arial"/>
          <w:color w:val="000000"/>
          <w:kern w:val="0"/>
          <w:sz w:val="18"/>
          <w:szCs w:val="18"/>
        </w:rPr>
        <w:t xml:space="preserve"> SSTP</w:t>
      </w:r>
      <w:r w:rsidRPr="00E6411B">
        <w:rPr>
          <w:rFonts w:ascii="Arial" w:eastAsia="굴림" w:hAnsi="Arial" w:cs="Arial"/>
          <w:color w:val="000000"/>
          <w:kern w:val="0"/>
          <w:sz w:val="18"/>
          <w:szCs w:val="18"/>
        </w:rPr>
        <w:t>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부른다</w:t>
      </w:r>
      <w:r w:rsidRPr="00E6411B">
        <w:rPr>
          <w:rFonts w:ascii="Arial" w:eastAsia="굴림" w:hAnsi="Arial" w:cs="Arial"/>
          <w:color w:val="000000"/>
          <w:kern w:val="0"/>
          <w:sz w:val="18"/>
          <w:szCs w:val="18"/>
        </w:rPr>
        <w:t>. </w:t>
      </w:r>
      <w:hyperlink r:id="rId106" w:tooltip="SSL" w:history="1">
        <w:r w:rsidRPr="00E6411B">
          <w:rPr>
            <w:rFonts w:ascii="Arial" w:eastAsia="굴림" w:hAnsi="Arial" w:cs="Arial"/>
            <w:color w:val="551A8B"/>
            <w:kern w:val="0"/>
            <w:sz w:val="18"/>
            <w:szCs w:val="18"/>
            <w:u w:val="single"/>
            <w:bdr w:val="none" w:sz="0" w:space="0" w:color="auto" w:frame="1"/>
          </w:rPr>
          <w:t>SSL</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규격을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비교적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최근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만들어진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자세한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사항은</w:t>
      </w:r>
      <w:r w:rsidRPr="00E6411B">
        <w:rPr>
          <w:rFonts w:ascii="Arial" w:eastAsia="굴림" w:hAnsi="Arial" w:cs="Arial"/>
          <w:color w:val="000000"/>
          <w:kern w:val="0"/>
          <w:sz w:val="18"/>
          <w:szCs w:val="18"/>
        </w:rPr>
        <w:t> </w:t>
      </w:r>
      <w:hyperlink r:id="rId107" w:tooltip="추가바람" w:history="1">
        <w:r w:rsidRPr="00E6411B">
          <w:rPr>
            <w:rFonts w:ascii="Arial" w:eastAsia="굴림" w:hAnsi="Arial" w:cs="Arial"/>
            <w:color w:val="551A8B"/>
            <w:kern w:val="0"/>
            <w:sz w:val="18"/>
            <w:szCs w:val="18"/>
            <w:u w:val="single"/>
            <w:bdr w:val="none" w:sz="0" w:space="0" w:color="auto" w:frame="1"/>
          </w:rPr>
          <w:t>추가바람</w:t>
        </w:r>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추가바람</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108"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109" w:anchor="toc" w:history="1">
        <w:r w:rsidRPr="00E6411B">
          <w:rPr>
            <w:rFonts w:ascii="Arial" w:eastAsia="굴림" w:hAnsi="Arial" w:cs="Arial"/>
            <w:b/>
            <w:bCs/>
            <w:color w:val="551A8B"/>
            <w:kern w:val="0"/>
            <w:sz w:val="36"/>
            <w:szCs w:val="36"/>
            <w:u w:val="single"/>
            <w:bdr w:val="none" w:sz="0" w:space="0" w:color="auto" w:frame="1"/>
          </w:rPr>
          <w:t>6</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연결방법</w:t>
      </w:r>
      <w:r w:rsidRPr="00E6411B">
        <w:rPr>
          <w:rFonts w:ascii="Arial" w:eastAsia="굴림" w:hAnsi="Arial" w:cs="Arial"/>
          <w:b/>
          <w:bCs/>
          <w:color w:val="000000"/>
          <w:kern w:val="0"/>
          <w:sz w:val="36"/>
          <w:szCs w:val="36"/>
        </w:rPr>
        <w:t> </w:t>
      </w:r>
      <w:hyperlink r:id="rId110" w:anchor="s-6"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VPN</w:t>
      </w:r>
      <w:r w:rsidRPr="00E6411B">
        <w:rPr>
          <w:rFonts w:ascii="Arial" w:eastAsia="굴림" w:hAnsi="Arial" w:cs="Arial"/>
          <w:color w:val="000000"/>
          <w:kern w:val="0"/>
          <w:sz w:val="18"/>
          <w:szCs w:val="18"/>
        </w:rPr>
        <w:t>서버로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방법은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크게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두가지로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하나는</w:t>
      </w:r>
      <w:r w:rsidRPr="00E6411B">
        <w:rPr>
          <w:rFonts w:ascii="Arial" w:eastAsia="굴림" w:hAnsi="Arial" w:cs="Arial"/>
          <w:color w:val="000000"/>
          <w:kern w:val="0"/>
          <w:sz w:val="18"/>
          <w:szCs w:val="18"/>
        </w:rPr>
        <w:t> </w:t>
      </w:r>
      <w:hyperlink r:id="rId111" w:tooltip="운영체제" w:history="1">
        <w:r w:rsidRPr="00E6411B">
          <w:rPr>
            <w:rFonts w:ascii="Arial" w:eastAsia="굴림" w:hAnsi="Arial" w:cs="Arial"/>
            <w:color w:val="551A8B"/>
            <w:kern w:val="0"/>
            <w:sz w:val="18"/>
            <w:szCs w:val="18"/>
            <w:u w:val="single"/>
            <w:bdr w:val="none" w:sz="0" w:space="0" w:color="auto" w:frame="1"/>
          </w:rPr>
          <w:t>운영체제</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자체의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방식이고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두번째는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클라이언트를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방식이다</w:t>
      </w:r>
      <w:r w:rsidRPr="00E6411B">
        <w:rPr>
          <w:rFonts w:ascii="Arial" w:eastAsia="굴림" w:hAnsi="Arial" w:cs="Arial"/>
          <w:color w:val="000000"/>
          <w:kern w:val="0"/>
          <w:sz w:val="18"/>
          <w:szCs w:val="18"/>
        </w:rPr>
        <w:t>. </w:t>
      </w:r>
      <w:hyperlink r:id="rId112" w:tooltip="운영체제" w:history="1">
        <w:r w:rsidRPr="00E6411B">
          <w:rPr>
            <w:rFonts w:ascii="Arial" w:eastAsia="굴림" w:hAnsi="Arial" w:cs="Arial"/>
            <w:color w:val="551A8B"/>
            <w:kern w:val="0"/>
            <w:sz w:val="18"/>
            <w:szCs w:val="18"/>
            <w:u w:val="single"/>
            <w:bdr w:val="none" w:sz="0" w:space="0" w:color="auto" w:frame="1"/>
          </w:rPr>
          <w:t>운영체제</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자체의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이용하기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위해선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주소와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계정</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패스워드가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필요하다</w:t>
      </w:r>
      <w:r w:rsidRPr="00E6411B">
        <w:rPr>
          <w:rFonts w:ascii="Arial" w:eastAsia="굴림" w:hAnsi="Arial" w:cs="Arial"/>
          <w:color w:val="000000"/>
          <w:kern w:val="0"/>
          <w:sz w:val="18"/>
          <w:szCs w:val="18"/>
        </w:rPr>
        <w:t>. L2PT</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별도의</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암호키나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토큰이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추가로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따라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접속규격을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손봐줘야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자체클라이언트의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클라이언트마다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전부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일일히</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설명할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없으나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원클릭으로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접속된다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여기서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한가지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주의할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점은</w:t>
      </w:r>
      <w:r w:rsidRPr="00E6411B">
        <w:rPr>
          <w:rFonts w:ascii="Arial" w:eastAsia="굴림" w:hAnsi="Arial" w:cs="Arial"/>
          <w:color w:val="000000"/>
          <w:kern w:val="0"/>
          <w:sz w:val="18"/>
          <w:szCs w:val="18"/>
        </w:rPr>
        <w:t>, </w:t>
      </w:r>
      <w:r w:rsidRPr="00E6411B">
        <w:rPr>
          <w:rFonts w:ascii="Arial" w:eastAsia="굴림" w:hAnsi="Arial" w:cs="Arial"/>
          <w:b/>
          <w:bCs/>
          <w:color w:val="000000"/>
          <w:kern w:val="0"/>
          <w:sz w:val="18"/>
          <w:szCs w:val="18"/>
        </w:rPr>
        <w:t>유료</w:t>
      </w:r>
      <w:r w:rsidRPr="00E6411B">
        <w:rPr>
          <w:rFonts w:ascii="Arial" w:eastAsia="굴림" w:hAnsi="Arial" w:cs="Arial"/>
          <w:b/>
          <w:bCs/>
          <w:color w:val="000000"/>
          <w:kern w:val="0"/>
          <w:sz w:val="18"/>
          <w:szCs w:val="18"/>
        </w:rPr>
        <w:t xml:space="preserve"> VPN</w:t>
      </w:r>
      <w:hyperlink r:id="rId113" w:anchor="fn5" w:tooltip="무료 VPN은 대개 클라이언트로만 쓸 수 있도록 고정되어있다." w:history="1">
        <w:r w:rsidRPr="00E6411B">
          <w:rPr>
            <w:rFonts w:ascii="굴림체" w:eastAsia="굴림체" w:hAnsi="굴림체" w:cs="굴림체"/>
            <w:color w:val="551A8B"/>
            <w:kern w:val="0"/>
            <w:sz w:val="15"/>
            <w:szCs w:val="15"/>
            <w:u w:val="single"/>
            <w:bdr w:val="none" w:sz="0" w:space="0" w:color="auto" w:frame="1"/>
            <w:vertAlign w:val="superscript"/>
          </w:rPr>
          <w:t>[5]</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중에서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진짜로</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규격으로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서버는</w:t>
      </w:r>
      <w:r w:rsidRPr="00E6411B">
        <w:rPr>
          <w:rFonts w:ascii="Arial" w:eastAsia="굴림" w:hAnsi="Arial" w:cs="Arial"/>
          <w:color w:val="000000"/>
          <w:kern w:val="0"/>
          <w:sz w:val="18"/>
          <w:szCs w:val="18"/>
        </w:rPr>
        <w:t> </w:t>
      </w:r>
      <w:hyperlink r:id="rId114" w:tooltip="운영체제" w:history="1">
        <w:r w:rsidRPr="00E6411B">
          <w:rPr>
            <w:rFonts w:ascii="Arial" w:eastAsia="굴림" w:hAnsi="Arial" w:cs="Arial"/>
            <w:b/>
            <w:bCs/>
            <w:color w:val="551A8B"/>
            <w:kern w:val="0"/>
            <w:sz w:val="18"/>
            <w:szCs w:val="18"/>
            <w:u w:val="single"/>
            <w:bdr w:val="none" w:sz="0" w:space="0" w:color="auto" w:frame="1"/>
          </w:rPr>
          <w:t>운영체제</w:t>
        </w:r>
      </w:hyperlink>
      <w:r w:rsidRPr="00E6411B">
        <w:rPr>
          <w:rFonts w:ascii="Arial" w:eastAsia="굴림" w:hAnsi="Arial" w:cs="Arial"/>
          <w:b/>
          <w:bCs/>
          <w:color w:val="000000"/>
          <w:kern w:val="0"/>
          <w:sz w:val="18"/>
          <w:szCs w:val="18"/>
        </w:rPr>
        <w:t> </w:t>
      </w:r>
      <w:r w:rsidRPr="00E6411B">
        <w:rPr>
          <w:rFonts w:ascii="Arial" w:eastAsia="굴림" w:hAnsi="Arial" w:cs="Arial"/>
          <w:b/>
          <w:bCs/>
          <w:color w:val="000000"/>
          <w:kern w:val="0"/>
          <w:sz w:val="18"/>
          <w:szCs w:val="18"/>
        </w:rPr>
        <w:t>자체의</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기능으로도</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연결할</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수</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있어야</w:t>
      </w:r>
      <w:r w:rsidRPr="00E6411B">
        <w:rPr>
          <w:rFonts w:ascii="Arial" w:eastAsia="굴림" w:hAnsi="Arial" w:cs="Arial"/>
          <w:b/>
          <w:bCs/>
          <w:color w:val="000000"/>
          <w:kern w:val="0"/>
          <w:sz w:val="18"/>
          <w:szCs w:val="18"/>
        </w:rPr>
        <w:t xml:space="preserve"> </w:t>
      </w:r>
      <w:r w:rsidRPr="00E6411B">
        <w:rPr>
          <w:rFonts w:ascii="Arial" w:eastAsia="굴림" w:hAnsi="Arial" w:cs="Arial"/>
          <w:b/>
          <w:bCs/>
          <w:color w:val="000000"/>
          <w:kern w:val="0"/>
          <w:sz w:val="18"/>
          <w:szCs w:val="18"/>
        </w:rPr>
        <w:t>한다</w:t>
      </w:r>
      <w:r w:rsidRPr="00E6411B">
        <w:rPr>
          <w:rFonts w:ascii="Arial" w:eastAsia="굴림" w:hAnsi="Arial" w:cs="Arial"/>
          <w:b/>
          <w:bCs/>
          <w:color w:val="000000"/>
          <w:kern w:val="0"/>
          <w:sz w:val="18"/>
          <w:szCs w:val="18"/>
        </w:rPr>
        <w:t>.</w:t>
      </w:r>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주소와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당신의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계정이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공개되어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운영체제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규격으로도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있도록</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만약</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이러한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정보들이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하나도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공개되지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클라이언트로만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이라면</w:t>
      </w:r>
      <w:r w:rsidRPr="00E6411B">
        <w:rPr>
          <w:rFonts w:ascii="Arial" w:eastAsia="굴림" w:hAnsi="Arial" w:cs="Arial"/>
          <w:color w:val="000000"/>
          <w:kern w:val="0"/>
          <w:sz w:val="18"/>
          <w:szCs w:val="18"/>
        </w:rPr>
        <w:t xml:space="preserve"> 200%</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확률로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겉에만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이라고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써놓고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까보면</w:t>
      </w:r>
      <w:r w:rsidRPr="00E6411B">
        <w:rPr>
          <w:rFonts w:ascii="Arial" w:eastAsia="굴림" w:hAnsi="Arial" w:cs="Arial"/>
          <w:color w:val="000000"/>
          <w:kern w:val="0"/>
          <w:sz w:val="18"/>
          <w:szCs w:val="18"/>
        </w:rPr>
        <w:t> </w:t>
      </w:r>
      <w:hyperlink r:id="rId115"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거나</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프록시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못한</w:t>
      </w:r>
      <w:r w:rsidRPr="00E6411B">
        <w:rPr>
          <w:rFonts w:ascii="Arial" w:eastAsia="굴림" w:hAnsi="Arial" w:cs="Arial"/>
          <w:color w:val="000000"/>
          <w:kern w:val="0"/>
          <w:sz w:val="18"/>
          <w:szCs w:val="18"/>
        </w:rPr>
        <w:t> </w:t>
      </w:r>
      <w:hyperlink r:id="rId116" w:tooltip="짝퉁" w:history="1">
        <w:r w:rsidRPr="00E6411B">
          <w:rPr>
            <w:rFonts w:ascii="Arial" w:eastAsia="굴림" w:hAnsi="Arial" w:cs="Arial"/>
            <w:color w:val="551A8B"/>
            <w:kern w:val="0"/>
            <w:sz w:val="18"/>
            <w:szCs w:val="18"/>
            <w:u w:val="single"/>
            <w:bdr w:val="none" w:sz="0" w:space="0" w:color="auto" w:frame="1"/>
          </w:rPr>
          <w:t>짝퉁</w:t>
        </w:r>
      </w:hyperlink>
      <w:r w:rsidRPr="00E6411B">
        <w:rPr>
          <w:rFonts w:ascii="Arial" w:eastAsia="굴림" w:hAnsi="Arial" w:cs="Arial"/>
          <w:color w:val="000000"/>
          <w:kern w:val="0"/>
          <w:sz w:val="18"/>
          <w:szCs w:val="18"/>
        </w:rPr>
        <w:t>이다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예외로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운영체제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중에서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OpenVPN</w:t>
      </w:r>
      <w:proofErr w:type="spellEnd"/>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제외하도록</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이는</w:t>
      </w:r>
      <w:r w:rsidRPr="00E6411B">
        <w:rPr>
          <w:rFonts w:ascii="Arial" w:eastAsia="굴림" w:hAnsi="Arial" w:cs="Arial"/>
          <w:color w:val="000000"/>
          <w:kern w:val="0"/>
          <w:sz w:val="18"/>
          <w:szCs w:val="18"/>
        </w:rPr>
        <w:t> </w:t>
      </w:r>
      <w:hyperlink r:id="rId117" w:tooltip="오픈소스" w:history="1">
        <w:r w:rsidRPr="00E6411B">
          <w:rPr>
            <w:rFonts w:ascii="Arial" w:eastAsia="굴림" w:hAnsi="Arial" w:cs="Arial"/>
            <w:color w:val="551A8B"/>
            <w:kern w:val="0"/>
            <w:sz w:val="18"/>
            <w:szCs w:val="18"/>
            <w:u w:val="single"/>
            <w:bdr w:val="none" w:sz="0" w:space="0" w:color="auto" w:frame="1"/>
          </w:rPr>
          <w:t>오픈소스</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계열</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이라서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상용</w:t>
      </w:r>
      <w:r w:rsidRPr="00E6411B">
        <w:rPr>
          <w:rFonts w:ascii="Arial" w:eastAsia="굴림" w:hAnsi="Arial" w:cs="Arial"/>
          <w:color w:val="000000"/>
          <w:kern w:val="0"/>
          <w:sz w:val="18"/>
          <w:szCs w:val="18"/>
        </w:rPr>
        <w:t xml:space="preserve"> OS </w:t>
      </w:r>
      <w:r w:rsidRPr="00E6411B">
        <w:rPr>
          <w:rFonts w:ascii="Arial" w:eastAsia="굴림" w:hAnsi="Arial" w:cs="Arial"/>
          <w:color w:val="000000"/>
          <w:kern w:val="0"/>
          <w:sz w:val="18"/>
          <w:szCs w:val="18"/>
        </w:rPr>
        <w:t>측에서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편입시키기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애매하기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내장되어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않는거지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분명</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OpenVPN</w:t>
      </w:r>
      <w:proofErr w:type="spellEnd"/>
      <w:r w:rsidRPr="00E6411B">
        <w:rPr>
          <w:rFonts w:ascii="Arial" w:eastAsia="굴림" w:hAnsi="Arial" w:cs="Arial"/>
          <w:color w:val="000000"/>
          <w:kern w:val="0"/>
          <w:sz w:val="18"/>
          <w:szCs w:val="18"/>
        </w:rPr>
        <w:t>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극소수라는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점을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참고하자</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118"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119" w:anchor="toc" w:history="1">
        <w:r w:rsidRPr="00E6411B">
          <w:rPr>
            <w:rFonts w:ascii="Arial" w:eastAsia="굴림" w:hAnsi="Arial" w:cs="Arial"/>
            <w:b/>
            <w:bCs/>
            <w:color w:val="551A8B"/>
            <w:kern w:val="0"/>
            <w:sz w:val="36"/>
            <w:szCs w:val="36"/>
            <w:u w:val="single"/>
            <w:bdr w:val="none" w:sz="0" w:space="0" w:color="auto" w:frame="1"/>
          </w:rPr>
          <w:t>7</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장점</w:t>
      </w:r>
      <w:r w:rsidRPr="00E6411B">
        <w:rPr>
          <w:rFonts w:ascii="Arial" w:eastAsia="굴림" w:hAnsi="Arial" w:cs="Arial"/>
          <w:b/>
          <w:bCs/>
          <w:color w:val="000000"/>
          <w:kern w:val="0"/>
          <w:sz w:val="36"/>
          <w:szCs w:val="36"/>
        </w:rPr>
        <w:t> </w:t>
      </w:r>
      <w:hyperlink r:id="rId120" w:anchor="s-7"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numPr>
          <w:ilvl w:val="0"/>
          <w:numId w:val="3"/>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전용선을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일일이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끌어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장거리</w:t>
      </w:r>
      <w:r w:rsidRPr="00E6411B">
        <w:rPr>
          <w:rFonts w:ascii="Arial" w:eastAsia="굴림" w:hAnsi="Arial" w:cs="Arial"/>
          <w:color w:val="000000"/>
          <w:kern w:val="0"/>
          <w:sz w:val="18"/>
          <w:szCs w:val="18"/>
        </w:rPr>
        <w:t> </w:t>
      </w:r>
      <w:hyperlink r:id="rId121" w:tooltip="통신망" w:history="1">
        <w:r w:rsidRPr="00E6411B">
          <w:rPr>
            <w:rFonts w:ascii="Arial" w:eastAsia="굴림" w:hAnsi="Arial" w:cs="Arial"/>
            <w:color w:val="551A8B"/>
            <w:kern w:val="0"/>
            <w:sz w:val="18"/>
            <w:szCs w:val="18"/>
            <w:u w:val="single"/>
            <w:bdr w:val="none" w:sz="0" w:space="0" w:color="auto" w:frame="1"/>
          </w:rPr>
          <w:t>통신망</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구축비용이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매우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저렴하다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3"/>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강력한</w:t>
      </w:r>
      <w:r w:rsidRPr="00E6411B">
        <w:rPr>
          <w:rFonts w:ascii="Arial" w:eastAsia="굴림" w:hAnsi="Arial" w:cs="Arial"/>
          <w:color w:val="000000"/>
          <w:kern w:val="0"/>
          <w:sz w:val="18"/>
          <w:szCs w:val="18"/>
        </w:rPr>
        <w:t> </w:t>
      </w:r>
      <w:hyperlink r:id="rId122" w:tooltip="익명성" w:history="1">
        <w:r w:rsidRPr="00E6411B">
          <w:rPr>
            <w:rFonts w:ascii="Arial" w:eastAsia="굴림" w:hAnsi="Arial" w:cs="Arial"/>
            <w:color w:val="551A8B"/>
            <w:kern w:val="0"/>
            <w:sz w:val="18"/>
            <w:szCs w:val="18"/>
            <w:u w:val="single"/>
            <w:bdr w:val="none" w:sz="0" w:space="0" w:color="auto" w:frame="1"/>
          </w:rPr>
          <w:t>익명성</w:t>
        </w:r>
      </w:hyperlink>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보장된다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3"/>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전용선으로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연결된</w:t>
      </w:r>
      <w:r w:rsidRPr="00E6411B">
        <w:rPr>
          <w:rFonts w:ascii="Arial" w:eastAsia="굴림" w:hAnsi="Arial" w:cs="Arial"/>
          <w:color w:val="000000"/>
          <w:kern w:val="0"/>
          <w:sz w:val="18"/>
          <w:szCs w:val="18"/>
        </w:rPr>
        <w:t> </w:t>
      </w:r>
      <w:hyperlink r:id="rId123" w:tooltip="컴퓨터" w:history="1">
        <w:r w:rsidRPr="00E6411B">
          <w:rPr>
            <w:rFonts w:ascii="Arial" w:eastAsia="굴림" w:hAnsi="Arial" w:cs="Arial"/>
            <w:color w:val="551A8B"/>
            <w:kern w:val="0"/>
            <w:sz w:val="18"/>
            <w:szCs w:val="18"/>
            <w:u w:val="single"/>
            <w:bdr w:val="none" w:sz="0" w:space="0" w:color="auto" w:frame="1"/>
          </w:rPr>
          <w:t>컴퓨터</w:t>
        </w:r>
      </w:hyperlink>
      <w:r w:rsidRPr="00E6411B">
        <w:rPr>
          <w:rFonts w:ascii="Arial" w:eastAsia="굴림" w:hAnsi="Arial" w:cs="Arial"/>
          <w:color w:val="000000"/>
          <w:kern w:val="0"/>
          <w:sz w:val="18"/>
          <w:szCs w:val="18"/>
        </w:rPr>
        <w:t>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아니어도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124"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2"/>
        <w:rPr>
          <w:rFonts w:ascii="Arial" w:eastAsia="굴림" w:hAnsi="Arial" w:cs="Arial"/>
          <w:b/>
          <w:bCs/>
          <w:color w:val="000000"/>
          <w:kern w:val="0"/>
          <w:sz w:val="27"/>
          <w:szCs w:val="27"/>
        </w:rPr>
      </w:pPr>
      <w:hyperlink r:id="rId125" w:anchor="toc" w:history="1">
        <w:r w:rsidRPr="00E6411B">
          <w:rPr>
            <w:rFonts w:ascii="Arial" w:eastAsia="굴림" w:hAnsi="Arial" w:cs="Arial"/>
            <w:b/>
            <w:bCs/>
            <w:color w:val="551A8B"/>
            <w:kern w:val="0"/>
            <w:sz w:val="27"/>
            <w:szCs w:val="27"/>
            <w:u w:val="single"/>
            <w:bdr w:val="none" w:sz="0" w:space="0" w:color="auto" w:frame="1"/>
          </w:rPr>
          <w:t>7.1</w:t>
        </w:r>
        <w:r w:rsidRPr="00E6411B">
          <w:rPr>
            <w:rFonts w:ascii="Arial" w:eastAsia="굴림" w:hAnsi="Arial" w:cs="Arial"/>
            <w:b/>
            <w:bCs/>
            <w:color w:val="551A8B"/>
            <w:kern w:val="0"/>
            <w:sz w:val="27"/>
            <w:szCs w:val="27"/>
            <w:bdr w:val="none" w:sz="0" w:space="0" w:color="auto" w:frame="1"/>
          </w:rPr>
          <w:t>.</w:t>
        </w:r>
      </w:hyperlink>
      <w:r w:rsidRPr="00E6411B">
        <w:rPr>
          <w:rFonts w:ascii="Arial" w:eastAsia="굴림" w:hAnsi="Arial" w:cs="Arial"/>
          <w:b/>
          <w:bCs/>
          <w:color w:val="000000"/>
          <w:kern w:val="0"/>
          <w:sz w:val="27"/>
          <w:szCs w:val="27"/>
        </w:rPr>
        <w:t> </w:t>
      </w:r>
      <w:r w:rsidRPr="00E6411B">
        <w:rPr>
          <w:rFonts w:ascii="Arial" w:eastAsia="굴림" w:hAnsi="Arial" w:cs="Arial"/>
          <w:b/>
          <w:bCs/>
          <w:color w:val="000000"/>
          <w:kern w:val="0"/>
          <w:sz w:val="27"/>
          <w:szCs w:val="27"/>
        </w:rPr>
        <w:t>해외</w:t>
      </w:r>
      <w:r w:rsidRPr="00E6411B">
        <w:rPr>
          <w:rFonts w:ascii="Arial" w:eastAsia="굴림" w:hAnsi="Arial" w:cs="Arial"/>
          <w:b/>
          <w:bCs/>
          <w:color w:val="000000"/>
          <w:kern w:val="0"/>
          <w:sz w:val="27"/>
          <w:szCs w:val="27"/>
        </w:rPr>
        <w:t xml:space="preserve"> </w:t>
      </w:r>
      <w:r w:rsidRPr="00E6411B">
        <w:rPr>
          <w:rFonts w:ascii="Arial" w:eastAsia="굴림" w:hAnsi="Arial" w:cs="Arial"/>
          <w:b/>
          <w:bCs/>
          <w:color w:val="000000"/>
          <w:kern w:val="0"/>
          <w:sz w:val="27"/>
          <w:szCs w:val="27"/>
        </w:rPr>
        <w:t>사이트</w:t>
      </w:r>
      <w:r w:rsidRPr="00E6411B">
        <w:rPr>
          <w:rFonts w:ascii="Arial" w:eastAsia="굴림" w:hAnsi="Arial" w:cs="Arial"/>
          <w:b/>
          <w:bCs/>
          <w:color w:val="000000"/>
          <w:kern w:val="0"/>
          <w:sz w:val="27"/>
          <w:szCs w:val="27"/>
        </w:rPr>
        <w:t xml:space="preserve"> </w:t>
      </w:r>
      <w:r w:rsidRPr="00E6411B">
        <w:rPr>
          <w:rFonts w:ascii="Arial" w:eastAsia="굴림" w:hAnsi="Arial" w:cs="Arial"/>
          <w:b/>
          <w:bCs/>
          <w:color w:val="000000"/>
          <w:kern w:val="0"/>
          <w:sz w:val="27"/>
          <w:szCs w:val="27"/>
        </w:rPr>
        <w:t>속도</w:t>
      </w:r>
      <w:r w:rsidRPr="00E6411B">
        <w:rPr>
          <w:rFonts w:ascii="Arial" w:eastAsia="굴림" w:hAnsi="Arial" w:cs="Arial"/>
          <w:b/>
          <w:bCs/>
          <w:color w:val="000000"/>
          <w:kern w:val="0"/>
          <w:sz w:val="27"/>
          <w:szCs w:val="27"/>
        </w:rPr>
        <w:t xml:space="preserve"> </w:t>
      </w:r>
      <w:r w:rsidRPr="00E6411B">
        <w:rPr>
          <w:rFonts w:ascii="Arial" w:eastAsia="굴림" w:hAnsi="Arial" w:cs="Arial"/>
          <w:b/>
          <w:bCs/>
          <w:color w:val="000000"/>
          <w:kern w:val="0"/>
          <w:sz w:val="27"/>
          <w:szCs w:val="27"/>
        </w:rPr>
        <w:t>향상</w:t>
      </w:r>
      <w:r w:rsidRPr="00E6411B">
        <w:rPr>
          <w:rFonts w:ascii="Arial" w:eastAsia="굴림" w:hAnsi="Arial" w:cs="Arial"/>
          <w:b/>
          <w:bCs/>
          <w:color w:val="000000"/>
          <w:kern w:val="0"/>
          <w:sz w:val="27"/>
          <w:szCs w:val="27"/>
        </w:rPr>
        <w:t> </w:t>
      </w:r>
      <w:hyperlink r:id="rId126" w:anchor="s-7.1" w:history="1">
        <w:r w:rsidRPr="00E6411B">
          <w:rPr>
            <w:rFonts w:ascii="Arial" w:eastAsia="굴림" w:hAnsi="Arial" w:cs="Arial"/>
            <w:b/>
            <w:bCs/>
            <w:color w:val="551A8B"/>
            <w:kern w:val="0"/>
            <w:sz w:val="27"/>
            <w:szCs w:val="27"/>
            <w:u w:val="single"/>
            <w:bdr w:val="none" w:sz="0" w:space="0" w:color="auto" w:frame="1"/>
          </w:rPr>
          <w:t>¶</w:t>
        </w:r>
      </w:hyperlink>
    </w:p>
    <w:p w:rsidR="00E6411B" w:rsidRPr="00E6411B" w:rsidRDefault="00E6411B" w:rsidP="00E6411B">
      <w:pPr>
        <w:widowControl/>
        <w:numPr>
          <w:ilvl w:val="0"/>
          <w:numId w:val="4"/>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한국</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한정의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이야기인데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일본과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경유하는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해저케이블을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제대로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계약해서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ISP</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곳이요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덕분에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예전에는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일본발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등으로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핑이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치솟아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게임을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하다가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뒷목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잡는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게이머들이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지금은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어떤지</w:t>
      </w:r>
      <w:r w:rsidRPr="00E6411B">
        <w:rPr>
          <w:rFonts w:ascii="Arial" w:eastAsia="굴림" w:hAnsi="Arial" w:cs="Arial"/>
          <w:color w:val="000000"/>
          <w:kern w:val="0"/>
          <w:sz w:val="18"/>
          <w:szCs w:val="18"/>
        </w:rPr>
        <w:t> </w:t>
      </w:r>
      <w:hyperlink r:id="rId127" w:tooltip="수정바람" w:history="1">
        <w:r w:rsidRPr="00E6411B">
          <w:rPr>
            <w:rFonts w:ascii="Arial" w:eastAsia="굴림" w:hAnsi="Arial" w:cs="Arial"/>
            <w:color w:val="551A8B"/>
            <w:kern w:val="0"/>
            <w:sz w:val="18"/>
            <w:szCs w:val="18"/>
            <w:u w:val="single"/>
            <w:bdr w:val="none" w:sz="0" w:space="0" w:color="auto" w:frame="1"/>
          </w:rPr>
          <w:t>수정바람</w:t>
        </w:r>
      </w:hyperlink>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구글</w:t>
      </w:r>
      <w:proofErr w:type="spellEnd"/>
      <w:r w:rsidRPr="00E6411B">
        <w:rPr>
          <w:rFonts w:ascii="Arial" w:eastAsia="굴림" w:hAnsi="Arial" w:cs="Arial"/>
          <w:color w:val="000000"/>
          <w:kern w:val="0"/>
          <w:sz w:val="18"/>
          <w:szCs w:val="18"/>
        </w:rPr>
        <w:t>(</w:t>
      </w:r>
      <w:proofErr w:type="spellStart"/>
      <w:r w:rsidRPr="00E6411B">
        <w:rPr>
          <w:rFonts w:ascii="Arial" w:eastAsia="굴림" w:hAnsi="Arial" w:cs="Arial"/>
          <w:color w:val="000000"/>
          <w:kern w:val="0"/>
          <w:sz w:val="18"/>
          <w:szCs w:val="18"/>
        </w:rPr>
        <w:t>유튜브</w:t>
      </w:r>
      <w:proofErr w:type="spellEnd"/>
      <w:r w:rsidRPr="00E6411B">
        <w:rPr>
          <w:rFonts w:ascii="Arial" w:eastAsia="굴림" w:hAnsi="Arial" w:cs="Arial"/>
          <w:color w:val="000000"/>
          <w:kern w:val="0"/>
          <w:sz w:val="18"/>
          <w:szCs w:val="18"/>
        </w:rPr>
        <w:t>)</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한국정부와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ISP</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병신력에</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못이겨</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데이터센터를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홍콩과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일본에만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지어놓은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상태에서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갈수록</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컨텐츠를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기하급수적으로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늘어나고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상태이기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국내업체들이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회선료를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ISP</w:t>
      </w:r>
      <w:r w:rsidRPr="00E6411B">
        <w:rPr>
          <w:rFonts w:ascii="Arial" w:eastAsia="굴림" w:hAnsi="Arial" w:cs="Arial"/>
          <w:color w:val="000000"/>
          <w:kern w:val="0"/>
          <w:sz w:val="18"/>
          <w:szCs w:val="18"/>
        </w:rPr>
        <w:t>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퍼다주는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그래서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ISP</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암묵적으로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크게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제한한다는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얘기가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당장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쓴체</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유튜브</w:t>
      </w:r>
      <w:proofErr w:type="spellEnd"/>
      <w:r w:rsidRPr="00E6411B">
        <w:rPr>
          <w:rFonts w:ascii="Arial" w:eastAsia="굴림" w:hAnsi="Arial" w:cs="Arial"/>
          <w:color w:val="000000"/>
          <w:kern w:val="0"/>
          <w:sz w:val="18"/>
          <w:szCs w:val="18"/>
        </w:rPr>
        <w:t xml:space="preserve"> 1080p </w:t>
      </w:r>
      <w:r w:rsidRPr="00E6411B">
        <w:rPr>
          <w:rFonts w:ascii="Arial" w:eastAsia="굴림" w:hAnsi="Arial" w:cs="Arial"/>
          <w:color w:val="000000"/>
          <w:kern w:val="0"/>
          <w:sz w:val="18"/>
          <w:szCs w:val="18"/>
        </w:rPr>
        <w:t>영상만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틀어봐도</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이것은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사이트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늘리는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아니라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일부러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국내업체들이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몰래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제한해놓은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본래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되돌린다</w:t>
      </w:r>
      <w:r w:rsidRPr="00E6411B">
        <w:rPr>
          <w:rFonts w:ascii="Arial" w:eastAsia="굴림" w:hAnsi="Arial" w:cs="Arial"/>
          <w:color w:val="000000"/>
          <w:kern w:val="0"/>
          <w:sz w:val="18"/>
          <w:szCs w:val="18"/>
        </w:rPr>
        <w:t>(</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가깝다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즉</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원래라면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낮아지는게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정상인데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업체들의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속도제한을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우회하기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상승하는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본래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나왔어야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했을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속도보다는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당연이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못나온다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그래도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빠르다는게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함정</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프록시도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동일하다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4"/>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아무리</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이랑</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프록시를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써봐도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느려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터지던데</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사람은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사람들이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미친듯이</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w:t>
      </w:r>
      <w:r w:rsidRPr="00E6411B">
        <w:rPr>
          <w:rFonts w:ascii="Arial" w:eastAsia="굴림" w:hAnsi="Arial" w:cs="Arial"/>
          <w:color w:val="000000"/>
          <w:kern w:val="0"/>
          <w:sz w:val="18"/>
          <w:szCs w:val="18"/>
        </w:rPr>
        <w:t>(</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쓸만한</w:t>
      </w:r>
      <w:r w:rsidRPr="00E6411B">
        <w:rPr>
          <w:rFonts w:ascii="Arial" w:eastAsia="굴림" w:hAnsi="Arial" w:cs="Arial"/>
          <w:color w:val="000000"/>
          <w:kern w:val="0"/>
          <w:sz w:val="18"/>
          <w:szCs w:val="18"/>
        </w:rPr>
        <w:t xml:space="preserve"> VPN/</w:t>
      </w:r>
      <w:proofErr w:type="spellStart"/>
      <w:r w:rsidRPr="00E6411B">
        <w:rPr>
          <w:rFonts w:ascii="Arial" w:eastAsia="굴림" w:hAnsi="Arial" w:cs="Arial"/>
          <w:color w:val="000000"/>
          <w:kern w:val="0"/>
          <w:sz w:val="18"/>
          <w:szCs w:val="18"/>
        </w:rPr>
        <w:t>프록시를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찾았다</w:t>
      </w:r>
      <w:r w:rsidRPr="00E6411B">
        <w:rPr>
          <w:rFonts w:ascii="Arial" w:eastAsia="굴림" w:hAnsi="Arial" w:cs="Arial"/>
          <w:color w:val="000000"/>
          <w:kern w:val="0"/>
          <w:sz w:val="18"/>
          <w:szCs w:val="18"/>
        </w:rPr>
        <w:t xml:space="preserve">! -&gt; </w:t>
      </w:r>
      <w:r w:rsidRPr="00E6411B">
        <w:rPr>
          <w:rFonts w:ascii="Arial" w:eastAsia="굴림" w:hAnsi="Arial" w:cs="Arial"/>
          <w:color w:val="000000"/>
          <w:kern w:val="0"/>
          <w:sz w:val="18"/>
          <w:szCs w:val="18"/>
        </w:rPr>
        <w:t>소식을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들은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우르르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몰려간다</w:t>
      </w:r>
      <w:r w:rsidRPr="00E6411B">
        <w:rPr>
          <w:rFonts w:ascii="Arial" w:eastAsia="굴림" w:hAnsi="Arial" w:cs="Arial"/>
          <w:color w:val="000000"/>
          <w:kern w:val="0"/>
          <w:sz w:val="18"/>
          <w:szCs w:val="18"/>
        </w:rPr>
        <w:t xml:space="preserve"> -&gt; </w:t>
      </w:r>
      <w:proofErr w:type="spellStart"/>
      <w:r w:rsidRPr="00E6411B">
        <w:rPr>
          <w:rFonts w:ascii="Arial" w:eastAsia="굴림" w:hAnsi="Arial" w:cs="Arial"/>
          <w:color w:val="000000"/>
          <w:kern w:val="0"/>
          <w:sz w:val="18"/>
          <w:szCs w:val="18"/>
        </w:rPr>
        <w:t>트래픽</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폭파</w:t>
      </w:r>
      <w:r w:rsidRPr="00E6411B">
        <w:rPr>
          <w:rFonts w:ascii="Arial" w:eastAsia="굴림" w:hAnsi="Arial" w:cs="Arial"/>
          <w:color w:val="000000"/>
          <w:kern w:val="0"/>
          <w:sz w:val="18"/>
          <w:szCs w:val="18"/>
        </w:rPr>
        <w:t>(</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-&gt; </w:t>
      </w:r>
      <w:r w:rsidRPr="00E6411B">
        <w:rPr>
          <w:rFonts w:ascii="Arial" w:eastAsia="굴림" w:hAnsi="Arial" w:cs="Arial"/>
          <w:color w:val="000000"/>
          <w:kern w:val="0"/>
          <w:sz w:val="18"/>
          <w:szCs w:val="18"/>
        </w:rPr>
        <w:t>무한루프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그래서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사실상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국내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유저들끼리</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네이버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따위에서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탑</w:t>
      </w:r>
      <w:r w:rsidRPr="00E6411B">
        <w:rPr>
          <w:rFonts w:ascii="Arial" w:eastAsia="굴림" w:hAnsi="Arial" w:cs="Arial"/>
          <w:color w:val="000000"/>
          <w:kern w:val="0"/>
          <w:sz w:val="18"/>
          <w:szCs w:val="18"/>
        </w:rPr>
        <w:t>10 VPN/</w:t>
      </w:r>
      <w:proofErr w:type="spellStart"/>
      <w:r w:rsidRPr="00E6411B">
        <w:rPr>
          <w:rFonts w:ascii="Arial" w:eastAsia="굴림" w:hAnsi="Arial" w:cs="Arial"/>
          <w:color w:val="000000"/>
          <w:kern w:val="0"/>
          <w:sz w:val="18"/>
          <w:szCs w:val="18"/>
        </w:rPr>
        <w:t>프록시는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쓰나마나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빠른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신청했다고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생각하고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한달에</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많아봤자</w:t>
      </w:r>
      <w:proofErr w:type="spellEnd"/>
      <w:r w:rsidRPr="00E6411B">
        <w:rPr>
          <w:rFonts w:ascii="Arial" w:eastAsia="굴림" w:hAnsi="Arial" w:cs="Arial"/>
          <w:color w:val="000000"/>
          <w:kern w:val="0"/>
          <w:sz w:val="18"/>
          <w:szCs w:val="18"/>
        </w:rPr>
        <w:t xml:space="preserve"> 3~10</w:t>
      </w:r>
      <w:r w:rsidRPr="00E6411B">
        <w:rPr>
          <w:rFonts w:ascii="Arial" w:eastAsia="굴림" w:hAnsi="Arial" w:cs="Arial"/>
          <w:color w:val="000000"/>
          <w:kern w:val="0"/>
          <w:sz w:val="18"/>
          <w:szCs w:val="18"/>
        </w:rPr>
        <w:t>달러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밖에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안하니</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쓰거나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한국인들에게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알려지지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w:t>
      </w:r>
      <w:r w:rsidRPr="00E6411B">
        <w:rPr>
          <w:rFonts w:ascii="Arial" w:eastAsia="굴림" w:hAnsi="Arial" w:cs="Arial"/>
          <w:color w:val="000000"/>
          <w:kern w:val="0"/>
          <w:sz w:val="18"/>
          <w:szCs w:val="18"/>
        </w:rPr>
        <w:t>/</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proofErr w:type="spellStart"/>
      <w:r w:rsidRPr="00E6411B">
        <w:rPr>
          <w:rFonts w:ascii="Arial" w:eastAsia="굴림" w:hAnsi="Arial" w:cs="Arial"/>
          <w:color w:val="000000"/>
          <w:kern w:val="0"/>
          <w:sz w:val="18"/>
          <w:szCs w:val="18"/>
        </w:rPr>
        <w:t>프록시를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찾아</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쓰는게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답</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쓸만한</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찾으면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알리지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혼자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쓴다는게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이기적일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사실</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트래픽</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폭발로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한국발</w:t>
      </w:r>
      <w:proofErr w:type="spellEnd"/>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막는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생각하면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동내방내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떠들고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다니는게</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오히려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민폐일수도</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과</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프록시가</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독재에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하나의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저항수단이라는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점에서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희귀</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야동</w:t>
      </w:r>
      <w:proofErr w:type="spellEnd"/>
      <w:r w:rsidRPr="00E6411B">
        <w:rPr>
          <w:rFonts w:ascii="Arial" w:eastAsia="굴림" w:hAnsi="Arial" w:cs="Arial"/>
          <w:color w:val="000000"/>
          <w:kern w:val="0"/>
          <w:sz w:val="18"/>
          <w:szCs w:val="18"/>
        </w:rPr>
        <w:t>(</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w:t>
      </w:r>
      <w:r w:rsidRPr="00E6411B">
        <w:rPr>
          <w:rFonts w:ascii="Arial" w:eastAsia="굴림" w:hAnsi="Arial" w:cs="Arial"/>
          <w:color w:val="000000"/>
          <w:kern w:val="0"/>
          <w:sz w:val="18"/>
          <w:szCs w:val="18"/>
        </w:rPr>
        <w:t>받으려고</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무료망에</w:t>
      </w:r>
      <w:proofErr w:type="spellEnd"/>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트래픽폭탄</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던지지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말고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오페라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브라우저의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오프로드를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사용하거나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물론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경우는</w:t>
      </w:r>
      <w:r w:rsidRPr="00E6411B">
        <w:rPr>
          <w:rFonts w:ascii="Arial" w:eastAsia="굴림" w:hAnsi="Arial" w:cs="Arial"/>
          <w:color w:val="000000"/>
          <w:kern w:val="0"/>
          <w:sz w:val="18"/>
          <w:szCs w:val="18"/>
        </w:rPr>
        <w:t xml:space="preserve"> IP</w:t>
      </w:r>
      <w:r w:rsidRPr="00E6411B">
        <w:rPr>
          <w:rFonts w:ascii="Arial" w:eastAsia="굴림" w:hAnsi="Arial" w:cs="Arial"/>
          <w:color w:val="000000"/>
          <w:kern w:val="0"/>
          <w:sz w:val="18"/>
          <w:szCs w:val="18"/>
        </w:rPr>
        <w:t>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잡히기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빙신</w:t>
      </w:r>
      <w:proofErr w:type="spellEnd"/>
      <w:r w:rsidRPr="00E6411B">
        <w:rPr>
          <w:rFonts w:ascii="Arial" w:eastAsia="굴림" w:hAnsi="Arial" w:cs="Arial"/>
          <w:color w:val="000000"/>
          <w:kern w:val="0"/>
          <w:sz w:val="18"/>
          <w:szCs w:val="18"/>
        </w:rPr>
        <w:t>(...)</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차단된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성인</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토렌트</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사이트들이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뚫리는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매우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많다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그냥</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추천한다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w:t>
      </w:r>
      <w:hyperlink r:id="rId128"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129" w:anchor="toc" w:history="1">
        <w:r w:rsidRPr="00E6411B">
          <w:rPr>
            <w:rFonts w:ascii="Arial" w:eastAsia="굴림" w:hAnsi="Arial" w:cs="Arial"/>
            <w:b/>
            <w:bCs/>
            <w:color w:val="551A8B"/>
            <w:kern w:val="0"/>
            <w:sz w:val="36"/>
            <w:szCs w:val="36"/>
            <w:u w:val="single"/>
            <w:bdr w:val="none" w:sz="0" w:space="0" w:color="auto" w:frame="1"/>
          </w:rPr>
          <w:t>8</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단점</w:t>
      </w:r>
      <w:r w:rsidRPr="00E6411B">
        <w:rPr>
          <w:rFonts w:ascii="Arial" w:eastAsia="굴림" w:hAnsi="Arial" w:cs="Arial"/>
          <w:b/>
          <w:bCs/>
          <w:color w:val="000000"/>
          <w:kern w:val="0"/>
          <w:sz w:val="36"/>
          <w:szCs w:val="36"/>
        </w:rPr>
        <w:t> </w:t>
      </w:r>
      <w:hyperlink r:id="rId130" w:anchor="s-8"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numPr>
          <w:ilvl w:val="0"/>
          <w:numId w:val="5"/>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전용선보다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상대적으로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취약하다</w:t>
      </w:r>
      <w:r w:rsidRPr="00E6411B">
        <w:rPr>
          <w:rFonts w:ascii="Arial" w:eastAsia="굴림" w:hAnsi="Arial" w:cs="Arial"/>
          <w:color w:val="000000"/>
          <w:kern w:val="0"/>
          <w:sz w:val="18"/>
          <w:szCs w:val="18"/>
        </w:rPr>
        <w:t>.</w:t>
      </w:r>
      <w:hyperlink r:id="rId131" w:anchor="fn6" w:tooltip="다만 AES 같은 걸 쓰면 암호화를 뚫는 것이 불가능하기 때문에(...) 실용적인 범위 내에서는 충분한 보안이 유지된다. 그러나 보안은 충분하다 수준으로는 만족해서는 안되는 분야이다." w:history="1">
        <w:r w:rsidRPr="00E6411B">
          <w:rPr>
            <w:rFonts w:ascii="굴림체" w:eastAsia="굴림체" w:hAnsi="굴림체" w:cs="굴림체"/>
            <w:color w:val="551A8B"/>
            <w:kern w:val="0"/>
            <w:sz w:val="15"/>
            <w:szCs w:val="15"/>
            <w:u w:val="single"/>
            <w:bdr w:val="none" w:sz="0" w:space="0" w:color="auto" w:frame="1"/>
            <w:vertAlign w:val="superscript"/>
          </w:rPr>
          <w:t>[6]</w:t>
        </w:r>
      </w:hyperlink>
    </w:p>
    <w:p w:rsidR="00E6411B" w:rsidRPr="00E6411B" w:rsidRDefault="00E6411B" w:rsidP="00E6411B">
      <w:pPr>
        <w:widowControl/>
        <w:numPr>
          <w:ilvl w:val="0"/>
          <w:numId w:val="5"/>
        </w:numPr>
        <w:wordWrap/>
        <w:autoSpaceDE/>
        <w:autoSpaceDN/>
        <w:spacing w:beforeAutospacing="1" w:after="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전용선과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달리</w:t>
      </w:r>
      <w:r w:rsidRPr="00E6411B">
        <w:rPr>
          <w:rFonts w:ascii="Arial" w:eastAsia="굴림" w:hAnsi="Arial" w:cs="Arial"/>
          <w:color w:val="000000"/>
          <w:kern w:val="0"/>
          <w:sz w:val="18"/>
          <w:szCs w:val="18"/>
        </w:rPr>
        <w:t> </w:t>
      </w:r>
      <w:hyperlink r:id="rId132" w:tooltip="인터넷" w:history="1">
        <w:r w:rsidRPr="00E6411B">
          <w:rPr>
            <w:rFonts w:ascii="Arial" w:eastAsia="굴림" w:hAnsi="Arial" w:cs="Arial"/>
            <w:color w:val="551A8B"/>
            <w:kern w:val="0"/>
            <w:sz w:val="18"/>
            <w:szCs w:val="18"/>
            <w:u w:val="single"/>
            <w:bdr w:val="none" w:sz="0" w:space="0" w:color="auto" w:frame="1"/>
          </w:rPr>
          <w:t>인터넷</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회선을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상대적으로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속도가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느리다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5"/>
        </w:numPr>
        <w:wordWrap/>
        <w:autoSpaceDE/>
        <w:autoSpaceDN/>
        <w:spacing w:before="100" w:beforeAutospacing="1" w:after="100" w:afterAutospacing="1"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t>인터넷</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반드시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받아들여야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오프라인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구축이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불가능하다</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color w:val="000000"/>
          <w:kern w:val="0"/>
          <w:sz w:val="18"/>
          <w:szCs w:val="18"/>
        </w:rPr>
        <w:lastRenderedPageBreak/>
        <w:t>[</w:t>
      </w:r>
      <w:hyperlink r:id="rId133" w:history="1">
        <w:proofErr w:type="gramStart"/>
        <w:r w:rsidRPr="00E6411B">
          <w:rPr>
            <w:rFonts w:ascii="Arial" w:eastAsia="굴림" w:hAnsi="Arial" w:cs="Arial"/>
            <w:color w:val="009900"/>
            <w:kern w:val="0"/>
            <w:sz w:val="18"/>
            <w:szCs w:val="18"/>
            <w:u w:val="single"/>
            <w:bdr w:val="none" w:sz="0" w:space="0" w:color="auto" w:frame="1"/>
          </w:rPr>
          <w:t>edit</w:t>
        </w:r>
        <w:proofErr w:type="gramEnd"/>
      </w:hyperlink>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beforeAutospacing="1" w:after="0" w:afterAutospacing="1" w:line="270" w:lineRule="atLeast"/>
        <w:jc w:val="left"/>
        <w:outlineLvl w:val="1"/>
        <w:rPr>
          <w:rFonts w:ascii="Arial" w:eastAsia="굴림" w:hAnsi="Arial" w:cs="Arial"/>
          <w:b/>
          <w:bCs/>
          <w:color w:val="000000"/>
          <w:kern w:val="0"/>
          <w:sz w:val="36"/>
          <w:szCs w:val="36"/>
        </w:rPr>
      </w:pPr>
      <w:hyperlink r:id="rId134" w:anchor="toc" w:history="1">
        <w:r w:rsidRPr="00E6411B">
          <w:rPr>
            <w:rFonts w:ascii="Arial" w:eastAsia="굴림" w:hAnsi="Arial" w:cs="Arial"/>
            <w:b/>
            <w:bCs/>
            <w:color w:val="551A8B"/>
            <w:kern w:val="0"/>
            <w:sz w:val="36"/>
            <w:szCs w:val="36"/>
            <w:u w:val="single"/>
            <w:bdr w:val="none" w:sz="0" w:space="0" w:color="auto" w:frame="1"/>
          </w:rPr>
          <w:t>9</w:t>
        </w:r>
        <w:r w:rsidRPr="00E6411B">
          <w:rPr>
            <w:rFonts w:ascii="Arial" w:eastAsia="굴림" w:hAnsi="Arial" w:cs="Arial"/>
            <w:b/>
            <w:bCs/>
            <w:color w:val="551A8B"/>
            <w:kern w:val="0"/>
            <w:sz w:val="36"/>
            <w:szCs w:val="36"/>
            <w:bdr w:val="none" w:sz="0" w:space="0" w:color="auto" w:frame="1"/>
          </w:rPr>
          <w:t>.</w:t>
        </w:r>
      </w:hyperlink>
      <w:r w:rsidRPr="00E6411B">
        <w:rPr>
          <w:rFonts w:ascii="Arial" w:eastAsia="굴림" w:hAnsi="Arial" w:cs="Arial"/>
          <w:b/>
          <w:bCs/>
          <w:color w:val="000000"/>
          <w:kern w:val="0"/>
          <w:sz w:val="36"/>
          <w:szCs w:val="36"/>
        </w:rPr>
        <w:t> </w:t>
      </w:r>
      <w:r w:rsidRPr="00E6411B">
        <w:rPr>
          <w:rFonts w:ascii="Arial" w:eastAsia="굴림" w:hAnsi="Arial" w:cs="Arial"/>
          <w:b/>
          <w:bCs/>
          <w:color w:val="000000"/>
          <w:kern w:val="0"/>
          <w:sz w:val="36"/>
          <w:szCs w:val="36"/>
        </w:rPr>
        <w:t>기타</w:t>
      </w:r>
      <w:r w:rsidRPr="00E6411B">
        <w:rPr>
          <w:rFonts w:ascii="Arial" w:eastAsia="굴림" w:hAnsi="Arial" w:cs="Arial"/>
          <w:b/>
          <w:bCs/>
          <w:color w:val="000000"/>
          <w:kern w:val="0"/>
          <w:sz w:val="36"/>
          <w:szCs w:val="36"/>
        </w:rPr>
        <w:t> </w:t>
      </w:r>
      <w:hyperlink r:id="rId135" w:anchor="s-9" w:history="1">
        <w:r w:rsidRPr="00E6411B">
          <w:rPr>
            <w:rFonts w:ascii="Arial" w:eastAsia="굴림" w:hAnsi="Arial" w:cs="Arial"/>
            <w:b/>
            <w:bCs/>
            <w:color w:val="551A8B"/>
            <w:kern w:val="0"/>
            <w:sz w:val="36"/>
            <w:szCs w:val="36"/>
            <w:u w:val="single"/>
            <w:bdr w:val="none" w:sz="0" w:space="0" w:color="auto" w:frame="1"/>
          </w:rPr>
          <w:t>¶</w:t>
        </w:r>
      </w:hyperlink>
    </w:p>
    <w:p w:rsidR="00E6411B" w:rsidRPr="00E6411B" w:rsidRDefault="00E6411B" w:rsidP="00E6411B">
      <w:pPr>
        <w:widowControl/>
        <w:numPr>
          <w:ilvl w:val="0"/>
          <w:numId w:val="6"/>
        </w:numPr>
        <w:wordWrap/>
        <w:autoSpaceDE/>
        <w:autoSpaceDN/>
        <w:spacing w:before="100" w:beforeAutospacing="1" w:after="100" w:afterAutospacing="1" w:line="270" w:lineRule="atLeast"/>
        <w:jc w:val="left"/>
        <w:rPr>
          <w:rFonts w:ascii="Arial" w:eastAsia="굴림" w:hAnsi="Arial" w:cs="Arial"/>
          <w:color w:val="000000"/>
          <w:kern w:val="0"/>
          <w:sz w:val="18"/>
          <w:szCs w:val="18"/>
        </w:rPr>
      </w:pPr>
      <w:proofErr w:type="spellStart"/>
      <w:r w:rsidRPr="00E6411B">
        <w:rPr>
          <w:rFonts w:ascii="Arial" w:eastAsia="굴림" w:hAnsi="Arial" w:cs="Arial"/>
          <w:color w:val="000000"/>
          <w:kern w:val="0"/>
          <w:sz w:val="18"/>
          <w:szCs w:val="18"/>
        </w:rPr>
        <w:t>프록시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달리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사설망은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개인적으로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돌리거나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단체여도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특수목적으로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접속이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사설망은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자신의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집이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아닌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거의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쉽게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접하는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사설망은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업체가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제공하는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체험판인</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경우가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대다수다</w:t>
      </w:r>
      <w:r w:rsidRPr="00E6411B">
        <w:rPr>
          <w:rFonts w:ascii="Arial" w:eastAsia="굴림" w:hAnsi="Arial" w:cs="Arial"/>
          <w:color w:val="000000"/>
          <w:kern w:val="0"/>
          <w:sz w:val="18"/>
          <w:szCs w:val="18"/>
        </w:rPr>
        <w:t>. </w:t>
      </w:r>
      <w:del w:id="10" w:author="Unknown">
        <w:r w:rsidRPr="00E6411B">
          <w:rPr>
            <w:rFonts w:ascii="Arial" w:eastAsia="굴림" w:hAnsi="Arial" w:cs="Arial"/>
            <w:color w:val="7F7F7F"/>
            <w:kern w:val="0"/>
            <w:sz w:val="18"/>
            <w:szCs w:val="18"/>
          </w:rPr>
          <w:delText>혹은</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매우</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잘터지거나</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페이지의</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플래시</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광고란이</w:delText>
        </w:r>
        <w:r w:rsidRPr="00E6411B">
          <w:rPr>
            <w:rFonts w:ascii="Arial" w:eastAsia="굴림" w:hAnsi="Arial" w:cs="Arial"/>
            <w:color w:val="7F7F7F"/>
            <w:kern w:val="0"/>
            <w:sz w:val="18"/>
            <w:szCs w:val="18"/>
          </w:rPr>
          <w:delText xml:space="preserve"> VPN</w:delText>
        </w:r>
        <w:r w:rsidRPr="00E6411B">
          <w:rPr>
            <w:rFonts w:ascii="Arial" w:eastAsia="굴림" w:hAnsi="Arial" w:cs="Arial"/>
            <w:color w:val="7F7F7F"/>
            <w:kern w:val="0"/>
            <w:sz w:val="18"/>
            <w:szCs w:val="18"/>
          </w:rPr>
          <w:delText>회사</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광고로</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가득차게</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된다</w:delText>
        </w:r>
      </w:del>
    </w:p>
    <w:p w:rsidR="00E6411B" w:rsidRPr="00E6411B" w:rsidRDefault="00E6411B" w:rsidP="00E6411B">
      <w:pPr>
        <w:widowControl/>
        <w:numPr>
          <w:ilvl w:val="0"/>
          <w:numId w:val="6"/>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36" w:tooltip="리눅스" w:history="1">
        <w:r w:rsidRPr="00E6411B">
          <w:rPr>
            <w:rFonts w:ascii="Arial" w:eastAsia="굴림" w:hAnsi="Arial" w:cs="Arial"/>
            <w:color w:val="551A8B"/>
            <w:kern w:val="0"/>
            <w:sz w:val="18"/>
            <w:szCs w:val="18"/>
            <w:u w:val="single"/>
            <w:bdr w:val="none" w:sz="0" w:space="0" w:color="auto" w:frame="1"/>
          </w:rPr>
          <w:t>리눅스</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등에선</w:t>
      </w:r>
      <w:r w:rsidRPr="00E6411B">
        <w:rPr>
          <w:rFonts w:ascii="Arial" w:eastAsia="굴림" w:hAnsi="Arial" w:cs="Arial"/>
          <w:color w:val="000000"/>
          <w:kern w:val="0"/>
          <w:sz w:val="18"/>
          <w:szCs w:val="18"/>
        </w:rPr>
        <w:t> </w:t>
      </w:r>
      <w:hyperlink r:id="rId137" w:tooltip="웹브라우저" w:history="1">
        <w:r w:rsidRPr="00E6411B">
          <w:rPr>
            <w:rFonts w:ascii="Arial" w:eastAsia="굴림" w:hAnsi="Arial" w:cs="Arial"/>
            <w:color w:val="551A8B"/>
            <w:kern w:val="0"/>
            <w:sz w:val="18"/>
            <w:szCs w:val="18"/>
            <w:u w:val="single"/>
            <w:bdr w:val="none" w:sz="0" w:space="0" w:color="auto" w:frame="1"/>
          </w:rPr>
          <w:t>웹브라우저</w:t>
        </w:r>
      </w:hyperlink>
      <w:r w:rsidRPr="00E6411B">
        <w:rPr>
          <w:rFonts w:ascii="Arial" w:eastAsia="굴림" w:hAnsi="Arial" w:cs="Arial"/>
          <w:color w:val="000000"/>
          <w:kern w:val="0"/>
          <w:sz w:val="18"/>
          <w:szCs w:val="18"/>
        </w:rPr>
        <w:t>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연결해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규격이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존재하지만</w:t>
      </w:r>
      <w:r w:rsidRPr="00E6411B">
        <w:rPr>
          <w:rFonts w:ascii="Arial" w:eastAsia="굴림" w:hAnsi="Arial" w:cs="Arial"/>
          <w:color w:val="000000"/>
          <w:kern w:val="0"/>
          <w:sz w:val="18"/>
          <w:szCs w:val="18"/>
        </w:rPr>
        <w:t>. </w:t>
      </w:r>
      <w:hyperlink r:id="rId138" w:tooltip="윈도우" w:history="1">
        <w:r w:rsidRPr="00E6411B">
          <w:rPr>
            <w:rFonts w:ascii="Arial" w:eastAsia="굴림" w:hAnsi="Arial" w:cs="Arial"/>
            <w:color w:val="551A8B"/>
            <w:kern w:val="0"/>
            <w:sz w:val="18"/>
            <w:szCs w:val="18"/>
            <w:u w:val="single"/>
            <w:bdr w:val="none" w:sz="0" w:space="0" w:color="auto" w:frame="1"/>
          </w:rPr>
          <w:t>윈도우</w:t>
        </w:r>
      </w:hyperlink>
      <w:r w:rsidRPr="00E6411B">
        <w:rPr>
          <w:rFonts w:ascii="Arial" w:eastAsia="굴림" w:hAnsi="Arial" w:cs="Arial"/>
          <w:color w:val="000000"/>
          <w:kern w:val="0"/>
          <w:sz w:val="18"/>
          <w:szCs w:val="18"/>
        </w:rPr>
        <w:t>에선</w:t>
      </w:r>
      <w:r w:rsidRPr="00E6411B">
        <w:rPr>
          <w:rFonts w:ascii="Arial" w:eastAsia="굴림" w:hAnsi="Arial" w:cs="Arial"/>
          <w:color w:val="000000"/>
          <w:kern w:val="0"/>
          <w:sz w:val="18"/>
          <w:szCs w:val="18"/>
        </w:rPr>
        <w:t> </w:t>
      </w:r>
      <w:hyperlink r:id="rId139" w:tooltip="그런 거 없다" w:history="1">
        <w:r w:rsidRPr="00E6411B">
          <w:rPr>
            <w:rFonts w:ascii="Arial" w:eastAsia="굴림" w:hAnsi="Arial" w:cs="Arial"/>
            <w:color w:val="551A8B"/>
            <w:kern w:val="0"/>
            <w:sz w:val="18"/>
            <w:szCs w:val="18"/>
            <w:u w:val="single"/>
            <w:bdr w:val="none" w:sz="0" w:space="0" w:color="auto" w:frame="1"/>
          </w:rPr>
          <w:t>그런</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거</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없고</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컴퓨터의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모든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프로그램이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가상</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사설망</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회선을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써야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물론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공식적으로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지원하냐의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차이기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파워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유저라면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우회적인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방법들로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w:t>
      </w:r>
      <w:r w:rsidRPr="00E6411B">
        <w:rPr>
          <w:rFonts w:ascii="Arial" w:eastAsia="굴림" w:hAnsi="Arial" w:cs="Arial"/>
          <w:color w:val="000000"/>
          <w:kern w:val="0"/>
          <w:sz w:val="18"/>
          <w:szCs w:val="18"/>
        </w:rPr>
        <w:t>.</w: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Arial" w:eastAsia="굴림" w:hAnsi="Arial" w:cs="Arial"/>
          <w:noProof/>
          <w:color w:val="000000"/>
          <w:kern w:val="0"/>
          <w:sz w:val="18"/>
          <w:szCs w:val="18"/>
        </w:rPr>
        <mc:AlternateContent>
          <mc:Choice Requires="wps">
            <w:drawing>
              <wp:inline distT="0" distB="0" distL="0" distR="0">
                <wp:extent cx="304800" cy="304800"/>
                <wp:effectExtent l="0" t="0" r="0" b="0"/>
                <wp:docPr id="1" name="직사각형 1" descr="free_vpn_rank.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206D65" id="직사각형 1" o:spid="_x0000_s1026" alt="free_vpn_rank.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KOrMHbAgAA1A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p>
    <w:p w:rsidR="00E6411B" w:rsidRPr="00E6411B" w:rsidRDefault="00E6411B" w:rsidP="00E6411B">
      <w:pPr>
        <w:widowControl/>
        <w:numPr>
          <w:ilvl w:val="0"/>
          <w:numId w:val="7"/>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0" w:tooltip="2012년" w:history="1">
        <w:r w:rsidRPr="00E6411B">
          <w:rPr>
            <w:rFonts w:ascii="Arial" w:eastAsia="굴림" w:hAnsi="Arial" w:cs="Arial"/>
            <w:color w:val="551A8B"/>
            <w:kern w:val="0"/>
            <w:sz w:val="18"/>
            <w:szCs w:val="18"/>
            <w:u w:val="single"/>
            <w:bdr w:val="none" w:sz="0" w:space="0" w:color="auto" w:frame="1"/>
          </w:rPr>
          <w:t>2012</w:t>
        </w:r>
        <w:r w:rsidRPr="00E6411B">
          <w:rPr>
            <w:rFonts w:ascii="Arial" w:eastAsia="굴림" w:hAnsi="Arial" w:cs="Arial"/>
            <w:color w:val="551A8B"/>
            <w:kern w:val="0"/>
            <w:sz w:val="18"/>
            <w:szCs w:val="18"/>
            <w:u w:val="single"/>
            <w:bdr w:val="none" w:sz="0" w:space="0" w:color="auto" w:frame="1"/>
          </w:rPr>
          <w:t>년</w:t>
        </w:r>
      </w:hyperlink>
      <w:r w:rsidRPr="00E6411B">
        <w:rPr>
          <w:rFonts w:ascii="Arial" w:eastAsia="굴림" w:hAnsi="Arial" w:cs="Arial"/>
          <w:color w:val="000000"/>
          <w:kern w:val="0"/>
          <w:sz w:val="18"/>
          <w:szCs w:val="18"/>
        </w:rPr>
        <w:t>, </w:t>
      </w:r>
      <w:hyperlink r:id="rId141" w:tooltip="아청법" w:history="1">
        <w:r w:rsidRPr="00E6411B">
          <w:rPr>
            <w:rFonts w:ascii="Arial" w:eastAsia="굴림" w:hAnsi="Arial" w:cs="Arial"/>
            <w:color w:val="551A8B"/>
            <w:kern w:val="0"/>
            <w:sz w:val="18"/>
            <w:szCs w:val="18"/>
            <w:u w:val="single"/>
            <w:bdr w:val="none" w:sz="0" w:space="0" w:color="auto" w:frame="1"/>
          </w:rPr>
          <w:t>아청법</w:t>
        </w:r>
      </w:hyperlink>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발동</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후</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업체중</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한곳이</w:t>
      </w:r>
      <w:r w:rsidRPr="00E6411B">
        <w:rPr>
          <w:rFonts w:ascii="Arial" w:eastAsia="굴림" w:hAnsi="Arial" w:cs="Arial"/>
          <w:color w:val="000000"/>
          <w:kern w:val="0"/>
          <w:sz w:val="18"/>
          <w:szCs w:val="18"/>
        </w:rPr>
        <w:t> </w:t>
      </w:r>
      <w:hyperlink r:id="rId142" w:tooltip="2013년" w:history="1">
        <w:r w:rsidRPr="00E6411B">
          <w:rPr>
            <w:rFonts w:ascii="Arial" w:eastAsia="굴림" w:hAnsi="Arial" w:cs="Arial"/>
            <w:color w:val="551A8B"/>
            <w:kern w:val="0"/>
            <w:sz w:val="18"/>
            <w:szCs w:val="18"/>
            <w:u w:val="single"/>
            <w:bdr w:val="none" w:sz="0" w:space="0" w:color="auto" w:frame="1"/>
          </w:rPr>
          <w:t>2013</w:t>
        </w:r>
        <w:r w:rsidRPr="00E6411B">
          <w:rPr>
            <w:rFonts w:ascii="Arial" w:eastAsia="굴림" w:hAnsi="Arial" w:cs="Arial"/>
            <w:color w:val="551A8B"/>
            <w:kern w:val="0"/>
            <w:sz w:val="18"/>
            <w:szCs w:val="18"/>
            <w:u w:val="single"/>
            <w:bdr w:val="none" w:sz="0" w:space="0" w:color="auto" w:frame="1"/>
          </w:rPr>
          <w:t>년</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자사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서비스의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했는데</w:t>
      </w:r>
      <w:r w:rsidRPr="00E6411B">
        <w:rPr>
          <w:rFonts w:ascii="Arial" w:eastAsia="굴림" w:hAnsi="Arial" w:cs="Arial"/>
          <w:color w:val="000000"/>
          <w:kern w:val="0"/>
          <w:sz w:val="18"/>
          <w:szCs w:val="18"/>
        </w:rPr>
        <w:t xml:space="preserve"> 30</w:t>
      </w:r>
      <w:r w:rsidRPr="00E6411B">
        <w:rPr>
          <w:rFonts w:ascii="Arial" w:eastAsia="굴림" w:hAnsi="Arial" w:cs="Arial"/>
          <w:color w:val="000000"/>
          <w:kern w:val="0"/>
          <w:sz w:val="18"/>
          <w:szCs w:val="18"/>
        </w:rPr>
        <w:t>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밖이던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압도적으로</w:t>
      </w:r>
      <w:r w:rsidRPr="00E6411B">
        <w:rPr>
          <w:rFonts w:ascii="Arial" w:eastAsia="굴림" w:hAnsi="Arial" w:cs="Arial"/>
          <w:color w:val="000000"/>
          <w:kern w:val="0"/>
          <w:sz w:val="18"/>
          <w:szCs w:val="18"/>
        </w:rPr>
        <w:t xml:space="preserve"> 1</w:t>
      </w:r>
      <w:r w:rsidRPr="00E6411B">
        <w:rPr>
          <w:rFonts w:ascii="Arial" w:eastAsia="굴림" w:hAnsi="Arial" w:cs="Arial"/>
          <w:color w:val="000000"/>
          <w:kern w:val="0"/>
          <w:sz w:val="18"/>
          <w:szCs w:val="18"/>
        </w:rPr>
        <w:t>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찍었다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사용자</w:t>
      </w:r>
      <w:r w:rsidRPr="00E6411B">
        <w:rPr>
          <w:rFonts w:ascii="Arial" w:eastAsia="굴림" w:hAnsi="Arial" w:cs="Arial"/>
          <w:color w:val="000000"/>
          <w:kern w:val="0"/>
          <w:sz w:val="18"/>
          <w:szCs w:val="18"/>
        </w:rPr>
        <w:t xml:space="preserve"> 1</w:t>
      </w:r>
      <w:r w:rsidRPr="00E6411B">
        <w:rPr>
          <w:rFonts w:ascii="Arial" w:eastAsia="굴림" w:hAnsi="Arial" w:cs="Arial"/>
          <w:color w:val="000000"/>
          <w:kern w:val="0"/>
          <w:sz w:val="18"/>
          <w:szCs w:val="18"/>
        </w:rPr>
        <w:t>인당</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평균</w:t>
      </w:r>
      <w:r w:rsidRPr="00E6411B">
        <w:rPr>
          <w:rFonts w:ascii="Arial" w:eastAsia="굴림" w:hAnsi="Arial" w:cs="Arial"/>
          <w:color w:val="000000"/>
          <w:kern w:val="0"/>
          <w:sz w:val="18"/>
          <w:szCs w:val="18"/>
        </w:rPr>
        <w:t xml:space="preserve"> 2</w:t>
      </w:r>
      <w:r w:rsidRPr="00E6411B">
        <w:rPr>
          <w:rFonts w:ascii="Arial" w:eastAsia="굴림" w:hAnsi="Arial" w:cs="Arial"/>
          <w:color w:val="000000"/>
          <w:kern w:val="0"/>
          <w:sz w:val="18"/>
          <w:szCs w:val="18"/>
        </w:rPr>
        <w:t>기가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바이트를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사용했다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7"/>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3" w:tooltip="리그베다 위키" w:history="1">
        <w:r w:rsidRPr="00E6411B">
          <w:rPr>
            <w:rFonts w:ascii="Arial" w:eastAsia="굴림" w:hAnsi="Arial" w:cs="Arial"/>
            <w:color w:val="551A8B"/>
            <w:kern w:val="0"/>
            <w:sz w:val="18"/>
            <w:szCs w:val="18"/>
            <w:u w:val="single"/>
            <w:bdr w:val="none" w:sz="0" w:space="0" w:color="auto" w:frame="1"/>
          </w:rPr>
          <w:t>리그베다</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위키</w:t>
        </w:r>
      </w:hyperlink>
      <w:r w:rsidRPr="00E6411B">
        <w:rPr>
          <w:rFonts w:ascii="Arial" w:eastAsia="굴림" w:hAnsi="Arial" w:cs="Arial"/>
          <w:color w:val="000000"/>
          <w:kern w:val="0"/>
          <w:sz w:val="18"/>
          <w:szCs w:val="18"/>
        </w:rPr>
        <w:t>에서는</w:t>
      </w:r>
      <w:r w:rsidRPr="00E6411B">
        <w:rPr>
          <w:rFonts w:ascii="Arial" w:eastAsia="굴림" w:hAnsi="Arial" w:cs="Arial"/>
          <w:color w:val="000000"/>
          <w:kern w:val="0"/>
          <w:sz w:val="18"/>
          <w:szCs w:val="18"/>
        </w:rPr>
        <w:t> </w:t>
      </w:r>
      <w:hyperlink r:id="rId144" w:tooltip="프록시 서버" w:history="1">
        <w:r w:rsidRPr="00E6411B">
          <w:rPr>
            <w:rFonts w:ascii="Arial" w:eastAsia="굴림" w:hAnsi="Arial" w:cs="Arial"/>
            <w:color w:val="551A8B"/>
            <w:kern w:val="0"/>
            <w:sz w:val="18"/>
            <w:szCs w:val="18"/>
            <w:u w:val="single"/>
            <w:bdr w:val="none" w:sz="0" w:space="0" w:color="auto" w:frame="1"/>
          </w:rPr>
          <w:t>프록시</w:t>
        </w:r>
        <w:r w:rsidRPr="00E6411B">
          <w:rPr>
            <w:rFonts w:ascii="Arial" w:eastAsia="굴림" w:hAnsi="Arial" w:cs="Arial"/>
            <w:color w:val="551A8B"/>
            <w:kern w:val="0"/>
            <w:sz w:val="18"/>
            <w:szCs w:val="18"/>
            <w:u w:val="single"/>
            <w:bdr w:val="none" w:sz="0" w:space="0" w:color="auto" w:frame="1"/>
          </w:rPr>
          <w:t xml:space="preserve"> </w:t>
        </w:r>
        <w:r w:rsidRPr="00E6411B">
          <w:rPr>
            <w:rFonts w:ascii="Arial" w:eastAsia="굴림" w:hAnsi="Arial" w:cs="Arial"/>
            <w:color w:val="551A8B"/>
            <w:kern w:val="0"/>
            <w:sz w:val="18"/>
            <w:szCs w:val="18"/>
            <w:u w:val="single"/>
            <w:bdr w:val="none" w:sz="0" w:space="0" w:color="auto" w:frame="1"/>
          </w:rPr>
          <w:t>서버</w:t>
        </w:r>
      </w:hyperlink>
      <w:r w:rsidRPr="00E6411B">
        <w:rPr>
          <w:rFonts w:ascii="Arial" w:eastAsia="굴림" w:hAnsi="Arial" w:cs="Arial"/>
          <w:color w:val="000000"/>
          <w:kern w:val="0"/>
          <w:sz w:val="18"/>
          <w:szCs w:val="18"/>
        </w:rPr>
        <w:t>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마찬가지로</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주소로</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편집시</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대상이다</w:t>
      </w:r>
      <w:r w:rsidRPr="00E6411B">
        <w:rPr>
          <w:rFonts w:ascii="Arial" w:eastAsia="굴림" w:hAnsi="Arial" w:cs="Arial"/>
          <w:color w:val="000000"/>
          <w:kern w:val="0"/>
          <w:sz w:val="18"/>
          <w:szCs w:val="18"/>
        </w:rPr>
        <w:t>. </w:t>
      </w:r>
      <w:hyperlink r:id="rId145" w:tgtFrame="_blank" w:history="1">
        <w:r w:rsidRPr="00E6411B">
          <w:rPr>
            <w:rFonts w:ascii="Arial" w:eastAsia="굴림" w:hAnsi="Arial" w:cs="Arial"/>
            <w:color w:val="009900"/>
            <w:kern w:val="0"/>
            <w:sz w:val="18"/>
            <w:szCs w:val="18"/>
            <w:u w:val="single"/>
            <w:bdr w:val="none" w:sz="0" w:space="0" w:color="auto" w:frame="1"/>
          </w:rPr>
          <w:t>#</w:t>
        </w:r>
      </w:hyperlink>
    </w:p>
    <w:p w:rsidR="00E6411B" w:rsidRPr="00E6411B" w:rsidRDefault="00E6411B" w:rsidP="00E6411B">
      <w:pPr>
        <w:widowControl/>
        <w:wordWrap/>
        <w:autoSpaceDE/>
        <w:autoSpaceDN/>
        <w:spacing w:after="0" w:line="270" w:lineRule="atLeast"/>
        <w:jc w:val="left"/>
        <w:rPr>
          <w:rFonts w:ascii="Arial" w:eastAsia="굴림" w:hAnsi="Arial" w:cs="Arial"/>
          <w:color w:val="000000"/>
          <w:kern w:val="0"/>
          <w:sz w:val="18"/>
          <w:szCs w:val="18"/>
        </w:rPr>
      </w:pPr>
      <w:r w:rsidRPr="00E6411B">
        <w:rPr>
          <w:rFonts w:ascii="굴림체" w:eastAsia="굴림체" w:hAnsi="굴림체" w:cs="굴림체"/>
          <w:color w:val="000000"/>
          <w:kern w:val="0"/>
          <w:sz w:val="24"/>
          <w:szCs w:val="24"/>
        </w:rPr>
        <w:t>----</w:t>
      </w:r>
    </w:p>
    <w:p w:rsidR="00E6411B" w:rsidRPr="00E6411B" w:rsidRDefault="00E6411B" w:rsidP="00E6411B">
      <w:pPr>
        <w:widowControl/>
        <w:numPr>
          <w:ilvl w:val="0"/>
          <w:numId w:val="8"/>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6" w:anchor="rfn1" w:history="1">
        <w:r w:rsidRPr="00E6411B">
          <w:rPr>
            <w:rFonts w:ascii="굴림체" w:eastAsia="굴림체" w:hAnsi="굴림체" w:cs="굴림체"/>
            <w:color w:val="551A8B"/>
            <w:kern w:val="0"/>
            <w:sz w:val="15"/>
            <w:szCs w:val="15"/>
            <w:u w:val="single"/>
            <w:bdr w:val="none" w:sz="0" w:space="0" w:color="auto" w:frame="1"/>
            <w:vertAlign w:val="superscript"/>
          </w:rPr>
          <w:t>[1]</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공유기를</w:t>
      </w:r>
      <w:r w:rsidRPr="00E6411B">
        <w:rPr>
          <w:rFonts w:ascii="Arial" w:eastAsia="굴림" w:hAnsi="Arial" w:cs="Arial"/>
          <w:color w:val="000000"/>
          <w:kern w:val="0"/>
          <w:sz w:val="18"/>
          <w:szCs w:val="18"/>
        </w:rPr>
        <w:t> </w:t>
      </w:r>
      <w:hyperlink r:id="rId147" w:tooltip="라우터" w:history="1">
        <w:r w:rsidRPr="00E6411B">
          <w:rPr>
            <w:rFonts w:ascii="Arial" w:eastAsia="굴림" w:hAnsi="Arial" w:cs="Arial"/>
            <w:color w:val="551A8B"/>
            <w:kern w:val="0"/>
            <w:sz w:val="18"/>
            <w:szCs w:val="18"/>
            <w:u w:val="single"/>
            <w:bdr w:val="none" w:sz="0" w:space="0" w:color="auto" w:frame="1"/>
          </w:rPr>
          <w:t>라우터</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라고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한다</w:t>
      </w:r>
      <w:r w:rsidRPr="00E6411B">
        <w:rPr>
          <w:rFonts w:ascii="Arial" w:eastAsia="굴림" w:hAnsi="Arial" w:cs="Arial"/>
          <w:color w:val="000000"/>
          <w:kern w:val="0"/>
          <w:sz w:val="18"/>
          <w:szCs w:val="18"/>
        </w:rPr>
        <w:t>. 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w:t>
      </w:r>
      <w:hyperlink r:id="rId148" w:tooltip="라우터" w:history="1">
        <w:r w:rsidRPr="00E6411B">
          <w:rPr>
            <w:rFonts w:ascii="Arial" w:eastAsia="굴림" w:hAnsi="Arial" w:cs="Arial"/>
            <w:color w:val="551A8B"/>
            <w:kern w:val="0"/>
            <w:sz w:val="18"/>
            <w:szCs w:val="18"/>
            <w:u w:val="single"/>
            <w:bdr w:val="none" w:sz="0" w:space="0" w:color="auto" w:frame="1"/>
          </w:rPr>
          <w:t>라우터</w:t>
        </w:r>
      </w:hyperlink>
      <w:r w:rsidRPr="00E6411B">
        <w:rPr>
          <w:rFonts w:ascii="Arial" w:eastAsia="굴림" w:hAnsi="Arial" w:cs="Arial"/>
          <w:color w:val="000000"/>
          <w:kern w:val="0"/>
          <w:sz w:val="18"/>
          <w:szCs w:val="18"/>
        </w:rPr>
        <w:t>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기능이며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일반적인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라우터의</w:t>
      </w:r>
      <w:proofErr w:type="spellEnd"/>
      <w:r w:rsidRPr="00E6411B">
        <w:rPr>
          <w:rFonts w:ascii="Arial" w:eastAsia="굴림" w:hAnsi="Arial" w:cs="Arial"/>
          <w:color w:val="000000"/>
          <w:kern w:val="0"/>
          <w:sz w:val="18"/>
          <w:szCs w:val="18"/>
        </w:rPr>
        <w:t xml:space="preserve"> NAT</w:t>
      </w:r>
      <w:r w:rsidRPr="00E6411B">
        <w:rPr>
          <w:rFonts w:ascii="Arial" w:eastAsia="굴림" w:hAnsi="Arial" w:cs="Arial"/>
          <w:color w:val="000000"/>
          <w:kern w:val="0"/>
          <w:sz w:val="18"/>
          <w:szCs w:val="18"/>
        </w:rPr>
        <w:t>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가지고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거라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보통은</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않는다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요즘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나오는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중에는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지원하는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공유기도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8"/>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49" w:anchor="rfn2" w:history="1">
        <w:r w:rsidRPr="00E6411B">
          <w:rPr>
            <w:rFonts w:ascii="굴림체" w:eastAsia="굴림체" w:hAnsi="굴림체" w:cs="굴림체"/>
            <w:color w:val="551A8B"/>
            <w:kern w:val="0"/>
            <w:sz w:val="15"/>
            <w:szCs w:val="15"/>
            <w:u w:val="single"/>
            <w:bdr w:val="none" w:sz="0" w:space="0" w:color="auto" w:frame="1"/>
            <w:vertAlign w:val="superscript"/>
          </w:rPr>
          <w:t>[2]</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미국의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특징상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통신기기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및</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암호에</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백도어를</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심거나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이용하기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수월한지라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이상</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걸릴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가능성이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높다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물론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뭔가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기술이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나오겠지만</w:t>
      </w:r>
      <w:r w:rsidRPr="00E6411B">
        <w:rPr>
          <w:rFonts w:ascii="Arial" w:eastAsia="굴림" w:hAnsi="Arial" w:cs="Arial"/>
          <w:color w:val="000000"/>
          <w:kern w:val="0"/>
          <w:sz w:val="18"/>
          <w:szCs w:val="18"/>
        </w:rPr>
        <w:t>.</w:t>
      </w:r>
    </w:p>
    <w:p w:rsidR="00E6411B" w:rsidRPr="00E6411B" w:rsidRDefault="00E6411B" w:rsidP="00E6411B">
      <w:pPr>
        <w:widowControl/>
        <w:numPr>
          <w:ilvl w:val="0"/>
          <w:numId w:val="8"/>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0" w:anchor="rfn3" w:history="1">
        <w:r w:rsidRPr="00E6411B">
          <w:rPr>
            <w:rFonts w:ascii="굴림체" w:eastAsia="굴림체" w:hAnsi="굴림체" w:cs="굴림체"/>
            <w:color w:val="551A8B"/>
            <w:kern w:val="0"/>
            <w:sz w:val="15"/>
            <w:szCs w:val="15"/>
            <w:u w:val="single"/>
            <w:bdr w:val="none" w:sz="0" w:space="0" w:color="auto" w:frame="1"/>
            <w:vertAlign w:val="superscript"/>
          </w:rPr>
          <w:t>[3]</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보안회사들이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제공하는</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들의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목적이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그런것이고</w:t>
      </w:r>
      <w:proofErr w:type="spellEnd"/>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다른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기본적인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외부에서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들어가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인식하여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쉽게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말하면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내부에서만</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할수</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작업들을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해주는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기능들이다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하지만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회사들이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제공하는</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에는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대부분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네트워크의</w:t>
      </w:r>
      <w:r w:rsidRPr="00E6411B">
        <w:rPr>
          <w:rFonts w:ascii="Arial" w:eastAsia="굴림" w:hAnsi="Arial" w:cs="Arial"/>
          <w:color w:val="000000"/>
          <w:kern w:val="0"/>
          <w:sz w:val="18"/>
          <w:szCs w:val="18"/>
        </w:rPr>
        <w:t xml:space="preserve"> </w:t>
      </w:r>
      <w:proofErr w:type="gramStart"/>
      <w:r w:rsidRPr="00E6411B">
        <w:rPr>
          <w:rFonts w:ascii="Arial" w:eastAsia="굴림" w:hAnsi="Arial" w:cs="Arial"/>
          <w:color w:val="000000"/>
          <w:kern w:val="0"/>
          <w:sz w:val="18"/>
          <w:szCs w:val="18"/>
        </w:rPr>
        <w:t>단말기들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끼리</w:t>
      </w:r>
      <w:proofErr w:type="gram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통신하는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기능이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사실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정말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익명성</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목적으로는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필요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없기도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하고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쉽게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말해</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하마치는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일종의</w:t>
      </w:r>
      <w:r w:rsidRPr="00E6411B">
        <w:rPr>
          <w:rFonts w:ascii="Arial" w:eastAsia="굴림" w:hAnsi="Arial" w:cs="Arial"/>
          <w:color w:val="000000"/>
          <w:kern w:val="0"/>
          <w:sz w:val="18"/>
          <w:szCs w:val="18"/>
        </w:rPr>
        <w:t xml:space="preserve"> VPN </w:t>
      </w:r>
      <w:r w:rsidRPr="00E6411B">
        <w:rPr>
          <w:rFonts w:ascii="Arial" w:eastAsia="굴림" w:hAnsi="Arial" w:cs="Arial"/>
          <w:color w:val="000000"/>
          <w:kern w:val="0"/>
          <w:sz w:val="18"/>
          <w:szCs w:val="18"/>
        </w:rPr>
        <w:t>서비스이면서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동시에</w:t>
      </w:r>
      <w:r w:rsidRPr="00E6411B">
        <w:rPr>
          <w:rFonts w:ascii="Arial" w:eastAsia="굴림" w:hAnsi="Arial" w:cs="Arial"/>
          <w:color w:val="000000"/>
          <w:kern w:val="0"/>
          <w:sz w:val="18"/>
          <w:szCs w:val="18"/>
        </w:rPr>
        <w:t xml:space="preserve"> </w:t>
      </w:r>
      <w:proofErr w:type="gramStart"/>
      <w:r w:rsidRPr="00E6411B">
        <w:rPr>
          <w:rFonts w:ascii="Arial" w:eastAsia="굴림" w:hAnsi="Arial" w:cs="Arial"/>
          <w:color w:val="000000"/>
          <w:kern w:val="0"/>
          <w:sz w:val="18"/>
          <w:szCs w:val="18"/>
        </w:rPr>
        <w:t>단말기들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끼리</w:t>
      </w:r>
      <w:proofErr w:type="gram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알아봐야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멀티를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돌리므로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로컬</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네트워크를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생성하고</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통신한다</w:t>
      </w:r>
      <w:r w:rsidRPr="00E6411B">
        <w:rPr>
          <w:rFonts w:ascii="Arial" w:eastAsia="굴림" w:hAnsi="Arial" w:cs="Arial"/>
          <w:color w:val="000000"/>
          <w:kern w:val="0"/>
          <w:sz w:val="18"/>
          <w:szCs w:val="18"/>
        </w:rPr>
        <w:t>. </w:t>
      </w:r>
      <w:del w:id="11" w:author="Unknown">
        <w:r w:rsidRPr="00E6411B">
          <w:rPr>
            <w:rFonts w:ascii="Arial" w:eastAsia="굴림" w:hAnsi="Arial" w:cs="Arial"/>
            <w:color w:val="7F7F7F"/>
            <w:kern w:val="0"/>
            <w:sz w:val="18"/>
            <w:szCs w:val="18"/>
          </w:rPr>
          <w:delText>매우</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느리긴</w:delText>
        </w:r>
        <w:r w:rsidRPr="00E6411B">
          <w:rPr>
            <w:rFonts w:ascii="Arial" w:eastAsia="굴림" w:hAnsi="Arial" w:cs="Arial"/>
            <w:color w:val="7F7F7F"/>
            <w:kern w:val="0"/>
            <w:sz w:val="18"/>
            <w:szCs w:val="18"/>
          </w:rPr>
          <w:delText xml:space="preserve"> </w:delText>
        </w:r>
        <w:r w:rsidRPr="00E6411B">
          <w:rPr>
            <w:rFonts w:ascii="Arial" w:eastAsia="굴림" w:hAnsi="Arial" w:cs="Arial"/>
            <w:color w:val="7F7F7F"/>
            <w:kern w:val="0"/>
            <w:sz w:val="18"/>
            <w:szCs w:val="18"/>
          </w:rPr>
          <w:delText>하지만</w:delText>
        </w:r>
        <w:r w:rsidRPr="00E6411B">
          <w:rPr>
            <w:rFonts w:ascii="Arial" w:eastAsia="굴림" w:hAnsi="Arial" w:cs="Arial"/>
            <w:color w:val="7F7F7F"/>
            <w:kern w:val="0"/>
            <w:sz w:val="18"/>
            <w:szCs w:val="18"/>
          </w:rPr>
          <w:delText>.</w:delText>
        </w:r>
      </w:del>
    </w:p>
    <w:p w:rsidR="00E6411B" w:rsidRPr="00E6411B" w:rsidRDefault="00E6411B" w:rsidP="00E6411B">
      <w:pPr>
        <w:widowControl/>
        <w:numPr>
          <w:ilvl w:val="0"/>
          <w:numId w:val="8"/>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1" w:anchor="rfn4" w:history="1">
        <w:r w:rsidRPr="00E6411B">
          <w:rPr>
            <w:rFonts w:ascii="굴림체" w:eastAsia="굴림체" w:hAnsi="굴림체" w:cs="굴림체"/>
            <w:color w:val="551A8B"/>
            <w:kern w:val="0"/>
            <w:sz w:val="15"/>
            <w:szCs w:val="15"/>
            <w:u w:val="single"/>
            <w:bdr w:val="none" w:sz="0" w:space="0" w:color="auto" w:frame="1"/>
            <w:vertAlign w:val="superscript"/>
          </w:rPr>
          <w:t>[4]</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예를들면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한국인이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한국에</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서버를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둔</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이용</w:t>
      </w:r>
      <w:r w:rsidRPr="00E6411B">
        <w:rPr>
          <w:rFonts w:ascii="Arial" w:eastAsia="굴림" w:hAnsi="Arial" w:cs="Arial"/>
          <w:color w:val="000000"/>
          <w:kern w:val="0"/>
          <w:sz w:val="18"/>
          <w:szCs w:val="18"/>
        </w:rPr>
        <w:t>.</w:t>
      </w:r>
    </w:p>
    <w:p w:rsidR="00E6411B" w:rsidRPr="00E6411B" w:rsidRDefault="00E6411B" w:rsidP="00E6411B">
      <w:pPr>
        <w:widowControl/>
        <w:numPr>
          <w:ilvl w:val="0"/>
          <w:numId w:val="8"/>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2" w:anchor="rfn5" w:history="1">
        <w:r w:rsidRPr="00E6411B">
          <w:rPr>
            <w:rFonts w:ascii="굴림체" w:eastAsia="굴림체" w:hAnsi="굴림체" w:cs="굴림체"/>
            <w:color w:val="551A8B"/>
            <w:kern w:val="0"/>
            <w:sz w:val="15"/>
            <w:szCs w:val="15"/>
            <w:u w:val="single"/>
            <w:bdr w:val="none" w:sz="0" w:space="0" w:color="auto" w:frame="1"/>
            <w:vertAlign w:val="superscript"/>
          </w:rPr>
          <w:t>[5]</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무료</w:t>
      </w:r>
      <w:r w:rsidRPr="00E6411B">
        <w:rPr>
          <w:rFonts w:ascii="Arial" w:eastAsia="굴림" w:hAnsi="Arial" w:cs="Arial"/>
          <w:color w:val="000000"/>
          <w:kern w:val="0"/>
          <w:sz w:val="18"/>
          <w:szCs w:val="18"/>
        </w:rPr>
        <w:t xml:space="preserve"> VPN</w:t>
      </w:r>
      <w:r w:rsidRPr="00E6411B">
        <w:rPr>
          <w:rFonts w:ascii="Arial" w:eastAsia="굴림" w:hAnsi="Arial" w:cs="Arial"/>
          <w:color w:val="000000"/>
          <w:kern w:val="0"/>
          <w:sz w:val="18"/>
          <w:szCs w:val="18"/>
        </w:rPr>
        <w:t>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대개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클라이언트로만</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있도록</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고정되어있다</w:t>
      </w:r>
      <w:r w:rsidRPr="00E6411B">
        <w:rPr>
          <w:rFonts w:ascii="Arial" w:eastAsia="굴림" w:hAnsi="Arial" w:cs="Arial"/>
          <w:color w:val="000000"/>
          <w:kern w:val="0"/>
          <w:sz w:val="18"/>
          <w:szCs w:val="18"/>
        </w:rPr>
        <w:t>.</w:t>
      </w:r>
    </w:p>
    <w:p w:rsidR="00E6411B" w:rsidRPr="00E6411B" w:rsidRDefault="00E6411B" w:rsidP="00E6411B">
      <w:pPr>
        <w:widowControl/>
        <w:numPr>
          <w:ilvl w:val="0"/>
          <w:numId w:val="8"/>
        </w:numPr>
        <w:wordWrap/>
        <w:autoSpaceDE/>
        <w:autoSpaceDN/>
        <w:spacing w:beforeAutospacing="1" w:after="0" w:afterAutospacing="1" w:line="270" w:lineRule="atLeast"/>
        <w:jc w:val="left"/>
        <w:rPr>
          <w:rFonts w:ascii="Arial" w:eastAsia="굴림" w:hAnsi="Arial" w:cs="Arial"/>
          <w:color w:val="000000"/>
          <w:kern w:val="0"/>
          <w:sz w:val="18"/>
          <w:szCs w:val="18"/>
        </w:rPr>
      </w:pPr>
      <w:hyperlink r:id="rId153" w:anchor="rfn6" w:history="1">
        <w:r w:rsidRPr="00E6411B">
          <w:rPr>
            <w:rFonts w:ascii="굴림체" w:eastAsia="굴림체" w:hAnsi="굴림체" w:cs="굴림체"/>
            <w:color w:val="551A8B"/>
            <w:kern w:val="0"/>
            <w:sz w:val="15"/>
            <w:szCs w:val="15"/>
            <w:u w:val="single"/>
            <w:bdr w:val="none" w:sz="0" w:space="0" w:color="auto" w:frame="1"/>
            <w:vertAlign w:val="superscript"/>
          </w:rPr>
          <w:t>[6]</w:t>
        </w:r>
      </w:hyperlink>
      <w:r w:rsidRPr="00E6411B">
        <w:rPr>
          <w:rFonts w:ascii="Arial" w:eastAsia="굴림" w:hAnsi="Arial" w:cs="Arial"/>
          <w:color w:val="000000"/>
          <w:kern w:val="0"/>
          <w:sz w:val="18"/>
          <w:szCs w:val="18"/>
        </w:rPr>
        <w:t> </w:t>
      </w:r>
      <w:r w:rsidRPr="00E6411B">
        <w:rPr>
          <w:rFonts w:ascii="Arial" w:eastAsia="굴림" w:hAnsi="Arial" w:cs="Arial"/>
          <w:color w:val="000000"/>
          <w:kern w:val="0"/>
          <w:sz w:val="18"/>
          <w:szCs w:val="18"/>
        </w:rPr>
        <w:t>다만</w:t>
      </w:r>
      <w:r w:rsidRPr="00E6411B">
        <w:rPr>
          <w:rFonts w:ascii="Arial" w:eastAsia="굴림" w:hAnsi="Arial" w:cs="Arial"/>
          <w:color w:val="000000"/>
          <w:kern w:val="0"/>
          <w:sz w:val="18"/>
          <w:szCs w:val="18"/>
        </w:rPr>
        <w:t xml:space="preserve"> AES </w:t>
      </w:r>
      <w:r w:rsidRPr="00E6411B">
        <w:rPr>
          <w:rFonts w:ascii="Arial" w:eastAsia="굴림" w:hAnsi="Arial" w:cs="Arial"/>
          <w:color w:val="000000"/>
          <w:kern w:val="0"/>
          <w:sz w:val="18"/>
          <w:szCs w:val="18"/>
        </w:rPr>
        <w:t>같은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쓰면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암호화를</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뚫는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것이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불가능하기</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때문에</w:t>
      </w:r>
      <w:r w:rsidRPr="00E6411B">
        <w:rPr>
          <w:rFonts w:ascii="Arial" w:eastAsia="굴림" w:hAnsi="Arial" w:cs="Arial"/>
          <w:color w:val="000000"/>
          <w:kern w:val="0"/>
          <w:sz w:val="18"/>
          <w:szCs w:val="18"/>
        </w:rPr>
        <w:t>(</w:t>
      </w:r>
      <w:proofErr w:type="gramStart"/>
      <w:r w:rsidRPr="00E6411B">
        <w:rPr>
          <w:rFonts w:ascii="Arial" w:eastAsia="굴림" w:hAnsi="Arial" w:cs="Arial"/>
          <w:color w:val="000000"/>
          <w:kern w:val="0"/>
          <w:sz w:val="18"/>
          <w:szCs w:val="18"/>
        </w:rPr>
        <w:t>...</w:t>
      </w:r>
      <w:proofErr w:type="gram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실용적인</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범위</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내에서는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충분한</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보안이</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유지된다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그러나</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보안은</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충분하다</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수준으로는</w:t>
      </w:r>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만족해서는</w:t>
      </w:r>
      <w:r w:rsidRPr="00E6411B">
        <w:rPr>
          <w:rFonts w:ascii="Arial" w:eastAsia="굴림" w:hAnsi="Arial" w:cs="Arial"/>
          <w:color w:val="000000"/>
          <w:kern w:val="0"/>
          <w:sz w:val="18"/>
          <w:szCs w:val="18"/>
        </w:rPr>
        <w:t xml:space="preserve"> </w:t>
      </w:r>
      <w:proofErr w:type="spellStart"/>
      <w:r w:rsidRPr="00E6411B">
        <w:rPr>
          <w:rFonts w:ascii="Arial" w:eastAsia="굴림" w:hAnsi="Arial" w:cs="Arial"/>
          <w:color w:val="000000"/>
          <w:kern w:val="0"/>
          <w:sz w:val="18"/>
          <w:szCs w:val="18"/>
        </w:rPr>
        <w:t>안되는</w:t>
      </w:r>
      <w:proofErr w:type="spellEnd"/>
      <w:r w:rsidRPr="00E6411B">
        <w:rPr>
          <w:rFonts w:ascii="Arial" w:eastAsia="굴림" w:hAnsi="Arial" w:cs="Arial"/>
          <w:color w:val="000000"/>
          <w:kern w:val="0"/>
          <w:sz w:val="18"/>
          <w:szCs w:val="18"/>
        </w:rPr>
        <w:t xml:space="preserve"> </w:t>
      </w:r>
      <w:r w:rsidRPr="00E6411B">
        <w:rPr>
          <w:rFonts w:ascii="Arial" w:eastAsia="굴림" w:hAnsi="Arial" w:cs="Arial"/>
          <w:color w:val="000000"/>
          <w:kern w:val="0"/>
          <w:sz w:val="18"/>
          <w:szCs w:val="18"/>
        </w:rPr>
        <w:t>분야이다</w:t>
      </w:r>
      <w:r w:rsidRPr="00E6411B">
        <w:rPr>
          <w:rFonts w:ascii="Arial" w:eastAsia="굴림" w:hAnsi="Arial" w:cs="Arial"/>
          <w:color w:val="000000"/>
          <w:kern w:val="0"/>
          <w:sz w:val="18"/>
          <w:szCs w:val="18"/>
        </w:rPr>
        <w:t>.</w:t>
      </w:r>
    </w:p>
    <w:p w:rsidR="00E33F7F" w:rsidRPr="00E6411B" w:rsidRDefault="00E6411B"/>
    <w:sectPr w:rsidR="00E33F7F" w:rsidRPr="00E6411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6A6425"/>
    <w:multiLevelType w:val="multilevel"/>
    <w:tmpl w:val="669E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A4107A2"/>
    <w:multiLevelType w:val="multilevel"/>
    <w:tmpl w:val="05446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D46BBF"/>
    <w:multiLevelType w:val="multilevel"/>
    <w:tmpl w:val="8E4E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2E9012D"/>
    <w:multiLevelType w:val="multilevel"/>
    <w:tmpl w:val="7A161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1B7BC6"/>
    <w:multiLevelType w:val="multilevel"/>
    <w:tmpl w:val="7E144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AB52CF"/>
    <w:multiLevelType w:val="multilevel"/>
    <w:tmpl w:val="1E14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23D5212"/>
    <w:multiLevelType w:val="multilevel"/>
    <w:tmpl w:val="9EB2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9F104E"/>
    <w:multiLevelType w:val="multilevel"/>
    <w:tmpl w:val="692C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
  </w:num>
  <w:num w:numId="3">
    <w:abstractNumId w:val="0"/>
  </w:num>
  <w:num w:numId="4">
    <w:abstractNumId w:val="6"/>
  </w:num>
  <w:num w:numId="5">
    <w:abstractNumId w:val="1"/>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411B"/>
    <w:rsid w:val="00E6411B"/>
    <w:rsid w:val="00E8656D"/>
    <w:rsid w:val="00FB35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CF7BE6-D0D8-456D-B962-0DA289271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E6411B"/>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paragraph" w:styleId="3">
    <w:name w:val="heading 3"/>
    <w:basedOn w:val="a"/>
    <w:link w:val="3Char"/>
    <w:uiPriority w:val="9"/>
    <w:qFormat/>
    <w:rsid w:val="00E6411B"/>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E6411B"/>
    <w:rPr>
      <w:rFonts w:ascii="굴림" w:eastAsia="굴림" w:hAnsi="굴림" w:cs="굴림"/>
      <w:b/>
      <w:bCs/>
      <w:kern w:val="0"/>
      <w:sz w:val="36"/>
      <w:szCs w:val="36"/>
    </w:rPr>
  </w:style>
  <w:style w:type="character" w:customStyle="1" w:styleId="3Char">
    <w:name w:val="제목 3 Char"/>
    <w:basedOn w:val="a0"/>
    <w:link w:val="3"/>
    <w:uiPriority w:val="9"/>
    <w:rsid w:val="00E6411B"/>
    <w:rPr>
      <w:rFonts w:ascii="굴림" w:eastAsia="굴림" w:hAnsi="굴림" w:cs="굴림"/>
      <w:b/>
      <w:bCs/>
      <w:kern w:val="0"/>
      <w:sz w:val="27"/>
      <w:szCs w:val="27"/>
    </w:rPr>
  </w:style>
  <w:style w:type="character" w:customStyle="1" w:styleId="tocnumber">
    <w:name w:val="tocnumber"/>
    <w:basedOn w:val="a0"/>
    <w:rsid w:val="00E6411B"/>
  </w:style>
  <w:style w:type="character" w:styleId="a3">
    <w:name w:val="Hyperlink"/>
    <w:basedOn w:val="a0"/>
    <w:uiPriority w:val="99"/>
    <w:semiHidden/>
    <w:unhideWhenUsed/>
    <w:rsid w:val="00E6411B"/>
    <w:rPr>
      <w:color w:val="0000FF"/>
      <w:u w:val="single"/>
    </w:rPr>
  </w:style>
  <w:style w:type="character" w:styleId="a4">
    <w:name w:val="FollowedHyperlink"/>
    <w:basedOn w:val="a0"/>
    <w:uiPriority w:val="99"/>
    <w:semiHidden/>
    <w:unhideWhenUsed/>
    <w:rsid w:val="00E6411B"/>
    <w:rPr>
      <w:color w:val="800080"/>
      <w:u w:val="single"/>
    </w:rPr>
  </w:style>
  <w:style w:type="character" w:customStyle="1" w:styleId="dot">
    <w:name w:val="dot"/>
    <w:basedOn w:val="a0"/>
    <w:rsid w:val="00E6411B"/>
  </w:style>
  <w:style w:type="character" w:customStyle="1" w:styleId="apple-converted-space">
    <w:name w:val="apple-converted-space"/>
    <w:basedOn w:val="a0"/>
    <w:rsid w:val="00E6411B"/>
  </w:style>
  <w:style w:type="character" w:customStyle="1" w:styleId="line-anchor">
    <w:name w:val="line-anchor"/>
    <w:basedOn w:val="a0"/>
    <w:rsid w:val="00E6411B"/>
  </w:style>
  <w:style w:type="character" w:styleId="a5">
    <w:name w:val="Emphasis"/>
    <w:basedOn w:val="a0"/>
    <w:uiPriority w:val="20"/>
    <w:qFormat/>
    <w:rsid w:val="00E6411B"/>
    <w:rPr>
      <w:i/>
      <w:iCs/>
    </w:rPr>
  </w:style>
  <w:style w:type="character" w:customStyle="1" w:styleId="sep">
    <w:name w:val="sep"/>
    <w:basedOn w:val="a0"/>
    <w:rsid w:val="00E6411B"/>
  </w:style>
  <w:style w:type="character" w:styleId="HTML">
    <w:name w:val="HTML Typewriter"/>
    <w:basedOn w:val="a0"/>
    <w:uiPriority w:val="99"/>
    <w:semiHidden/>
    <w:unhideWhenUsed/>
    <w:rsid w:val="00E6411B"/>
    <w:rPr>
      <w:rFonts w:ascii="굴림체" w:eastAsia="굴림체" w:hAnsi="굴림체" w:cs="굴림체"/>
      <w:sz w:val="24"/>
      <w:szCs w:val="24"/>
    </w:rPr>
  </w:style>
  <w:style w:type="character" w:styleId="a6">
    <w:name w:val="Strong"/>
    <w:basedOn w:val="a0"/>
    <w:uiPriority w:val="22"/>
    <w:qFormat/>
    <w:rsid w:val="00E641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021822">
      <w:bodyDiv w:val="1"/>
      <w:marLeft w:val="0"/>
      <w:marRight w:val="0"/>
      <w:marTop w:val="0"/>
      <w:marBottom w:val="0"/>
      <w:divBdr>
        <w:top w:val="none" w:sz="0" w:space="0" w:color="auto"/>
        <w:left w:val="none" w:sz="0" w:space="0" w:color="auto"/>
        <w:bottom w:val="none" w:sz="0" w:space="0" w:color="auto"/>
        <w:right w:val="none" w:sz="0" w:space="0" w:color="auto"/>
      </w:divBdr>
      <w:divsChild>
        <w:div w:id="2077236551">
          <w:marLeft w:val="0"/>
          <w:marRight w:val="0"/>
          <w:marTop w:val="0"/>
          <w:marBottom w:val="0"/>
          <w:divBdr>
            <w:top w:val="none" w:sz="0" w:space="0" w:color="auto"/>
            <w:left w:val="none" w:sz="0" w:space="0" w:color="auto"/>
            <w:bottom w:val="none" w:sz="0" w:space="0" w:color="auto"/>
            <w:right w:val="none" w:sz="0" w:space="0" w:color="auto"/>
          </w:divBdr>
          <w:divsChild>
            <w:div w:id="667371004">
              <w:marLeft w:val="0"/>
              <w:marRight w:val="0"/>
              <w:marTop w:val="0"/>
              <w:marBottom w:val="0"/>
              <w:divBdr>
                <w:top w:val="none" w:sz="0" w:space="0" w:color="auto"/>
                <w:left w:val="none" w:sz="0" w:space="0" w:color="auto"/>
                <w:bottom w:val="none" w:sz="0" w:space="0" w:color="auto"/>
                <w:right w:val="none" w:sz="0" w:space="0" w:color="auto"/>
              </w:divBdr>
              <w:divsChild>
                <w:div w:id="454374771">
                  <w:marLeft w:val="0"/>
                  <w:marRight w:val="0"/>
                  <w:marTop w:val="0"/>
                  <w:marBottom w:val="0"/>
                  <w:divBdr>
                    <w:top w:val="none" w:sz="0" w:space="0" w:color="auto"/>
                    <w:left w:val="none" w:sz="0" w:space="0" w:color="auto"/>
                    <w:bottom w:val="none" w:sz="0" w:space="0" w:color="auto"/>
                    <w:right w:val="none" w:sz="0" w:space="0" w:color="auto"/>
                  </w:divBdr>
                </w:div>
                <w:div w:id="401028103">
                  <w:marLeft w:val="0"/>
                  <w:marRight w:val="0"/>
                  <w:marTop w:val="0"/>
                  <w:marBottom w:val="0"/>
                  <w:divBdr>
                    <w:top w:val="none" w:sz="0" w:space="0" w:color="auto"/>
                    <w:left w:val="none" w:sz="0" w:space="0" w:color="auto"/>
                    <w:bottom w:val="none" w:sz="0" w:space="0" w:color="auto"/>
                    <w:right w:val="none" w:sz="0" w:space="0" w:color="auto"/>
                  </w:divBdr>
                </w:div>
                <w:div w:id="436869605">
                  <w:marLeft w:val="0"/>
                  <w:marRight w:val="0"/>
                  <w:marTop w:val="0"/>
                  <w:marBottom w:val="0"/>
                  <w:divBdr>
                    <w:top w:val="none" w:sz="0" w:space="0" w:color="auto"/>
                    <w:left w:val="none" w:sz="0" w:space="0" w:color="auto"/>
                    <w:bottom w:val="none" w:sz="0" w:space="0" w:color="auto"/>
                    <w:right w:val="none" w:sz="0" w:space="0" w:color="auto"/>
                  </w:divBdr>
                </w:div>
                <w:div w:id="4518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43848">
          <w:marLeft w:val="0"/>
          <w:marRight w:val="0"/>
          <w:marTop w:val="0"/>
          <w:marBottom w:val="0"/>
          <w:divBdr>
            <w:top w:val="none" w:sz="0" w:space="0" w:color="auto"/>
            <w:left w:val="none" w:sz="0" w:space="0" w:color="auto"/>
            <w:bottom w:val="none" w:sz="0" w:space="0" w:color="auto"/>
            <w:right w:val="none" w:sz="0" w:space="0" w:color="auto"/>
          </w:divBdr>
          <w:divsChild>
            <w:div w:id="1054767432">
              <w:marLeft w:val="0"/>
              <w:marRight w:val="0"/>
              <w:marTop w:val="0"/>
              <w:marBottom w:val="0"/>
              <w:divBdr>
                <w:top w:val="none" w:sz="0" w:space="0" w:color="auto"/>
                <w:left w:val="none" w:sz="0" w:space="0" w:color="auto"/>
                <w:bottom w:val="none" w:sz="0" w:space="0" w:color="auto"/>
                <w:right w:val="none" w:sz="0" w:space="0" w:color="auto"/>
              </w:divBdr>
            </w:div>
            <w:div w:id="500969894">
              <w:marLeft w:val="0"/>
              <w:marRight w:val="0"/>
              <w:marTop w:val="0"/>
              <w:marBottom w:val="0"/>
              <w:divBdr>
                <w:top w:val="none" w:sz="0" w:space="0" w:color="auto"/>
                <w:left w:val="none" w:sz="0" w:space="0" w:color="auto"/>
                <w:bottom w:val="none" w:sz="0" w:space="0" w:color="auto"/>
                <w:right w:val="none" w:sz="0" w:space="0" w:color="auto"/>
              </w:divBdr>
              <w:divsChild>
                <w:div w:id="162411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15348">
          <w:marLeft w:val="0"/>
          <w:marRight w:val="0"/>
          <w:marTop w:val="0"/>
          <w:marBottom w:val="0"/>
          <w:divBdr>
            <w:top w:val="none" w:sz="0" w:space="0" w:color="auto"/>
            <w:left w:val="none" w:sz="0" w:space="0" w:color="auto"/>
            <w:bottom w:val="none" w:sz="0" w:space="0" w:color="auto"/>
            <w:right w:val="none" w:sz="0" w:space="0" w:color="auto"/>
          </w:divBdr>
          <w:divsChild>
            <w:div w:id="1868332631">
              <w:marLeft w:val="0"/>
              <w:marRight w:val="0"/>
              <w:marTop w:val="0"/>
              <w:marBottom w:val="0"/>
              <w:divBdr>
                <w:top w:val="none" w:sz="0" w:space="0" w:color="auto"/>
                <w:left w:val="none" w:sz="0" w:space="0" w:color="auto"/>
                <w:bottom w:val="none" w:sz="0" w:space="0" w:color="auto"/>
                <w:right w:val="none" w:sz="0" w:space="0" w:color="auto"/>
              </w:divBdr>
            </w:div>
            <w:div w:id="825972559">
              <w:marLeft w:val="0"/>
              <w:marRight w:val="0"/>
              <w:marTop w:val="0"/>
              <w:marBottom w:val="0"/>
              <w:divBdr>
                <w:top w:val="none" w:sz="0" w:space="0" w:color="auto"/>
                <w:left w:val="none" w:sz="0" w:space="0" w:color="auto"/>
                <w:bottom w:val="none" w:sz="0" w:space="0" w:color="auto"/>
                <w:right w:val="none" w:sz="0" w:space="0" w:color="auto"/>
              </w:divBdr>
              <w:divsChild>
                <w:div w:id="108743201">
                  <w:marLeft w:val="0"/>
                  <w:marRight w:val="0"/>
                  <w:marTop w:val="0"/>
                  <w:marBottom w:val="0"/>
                  <w:divBdr>
                    <w:top w:val="none" w:sz="0" w:space="0" w:color="auto"/>
                    <w:left w:val="none" w:sz="0" w:space="0" w:color="auto"/>
                    <w:bottom w:val="none" w:sz="0" w:space="0" w:color="auto"/>
                    <w:right w:val="none" w:sz="0" w:space="0" w:color="auto"/>
                  </w:divBdr>
                </w:div>
                <w:div w:id="50660640">
                  <w:marLeft w:val="0"/>
                  <w:marRight w:val="0"/>
                  <w:marTop w:val="0"/>
                  <w:marBottom w:val="0"/>
                  <w:divBdr>
                    <w:top w:val="none" w:sz="0" w:space="0" w:color="auto"/>
                    <w:left w:val="none" w:sz="0" w:space="0" w:color="auto"/>
                    <w:bottom w:val="none" w:sz="0" w:space="0" w:color="auto"/>
                    <w:right w:val="none" w:sz="0" w:space="0" w:color="auto"/>
                  </w:divBdr>
                </w:div>
                <w:div w:id="551427017">
                  <w:marLeft w:val="0"/>
                  <w:marRight w:val="0"/>
                  <w:marTop w:val="0"/>
                  <w:marBottom w:val="0"/>
                  <w:divBdr>
                    <w:top w:val="none" w:sz="0" w:space="0" w:color="auto"/>
                    <w:left w:val="none" w:sz="0" w:space="0" w:color="auto"/>
                    <w:bottom w:val="none" w:sz="0" w:space="0" w:color="auto"/>
                    <w:right w:val="none" w:sz="0" w:space="0" w:color="auto"/>
                  </w:divBdr>
                </w:div>
                <w:div w:id="1913999689">
                  <w:marLeft w:val="0"/>
                  <w:marRight w:val="0"/>
                  <w:marTop w:val="0"/>
                  <w:marBottom w:val="0"/>
                  <w:divBdr>
                    <w:top w:val="none" w:sz="0" w:space="0" w:color="auto"/>
                    <w:left w:val="none" w:sz="0" w:space="0" w:color="auto"/>
                    <w:bottom w:val="none" w:sz="0" w:space="0" w:color="auto"/>
                    <w:right w:val="none" w:sz="0" w:space="0" w:color="auto"/>
                  </w:divBdr>
                </w:div>
                <w:div w:id="2052336943">
                  <w:marLeft w:val="0"/>
                  <w:marRight w:val="0"/>
                  <w:marTop w:val="0"/>
                  <w:marBottom w:val="0"/>
                  <w:divBdr>
                    <w:top w:val="none" w:sz="0" w:space="0" w:color="auto"/>
                    <w:left w:val="none" w:sz="0" w:space="0" w:color="auto"/>
                    <w:bottom w:val="none" w:sz="0" w:space="0" w:color="auto"/>
                    <w:right w:val="none" w:sz="0" w:space="0" w:color="auto"/>
                  </w:divBdr>
                </w:div>
                <w:div w:id="173612074">
                  <w:marLeft w:val="0"/>
                  <w:marRight w:val="0"/>
                  <w:marTop w:val="0"/>
                  <w:marBottom w:val="0"/>
                  <w:divBdr>
                    <w:top w:val="none" w:sz="0" w:space="0" w:color="auto"/>
                    <w:left w:val="none" w:sz="0" w:space="0" w:color="auto"/>
                    <w:bottom w:val="none" w:sz="0" w:space="0" w:color="auto"/>
                    <w:right w:val="none" w:sz="0" w:space="0" w:color="auto"/>
                  </w:divBdr>
                </w:div>
                <w:div w:id="2089881328">
                  <w:marLeft w:val="0"/>
                  <w:marRight w:val="0"/>
                  <w:marTop w:val="0"/>
                  <w:marBottom w:val="0"/>
                  <w:divBdr>
                    <w:top w:val="none" w:sz="0" w:space="0" w:color="auto"/>
                    <w:left w:val="none" w:sz="0" w:space="0" w:color="auto"/>
                    <w:bottom w:val="none" w:sz="0" w:space="0" w:color="auto"/>
                    <w:right w:val="none" w:sz="0" w:space="0" w:color="auto"/>
                  </w:divBdr>
                </w:div>
                <w:div w:id="172305838">
                  <w:marLeft w:val="0"/>
                  <w:marRight w:val="0"/>
                  <w:marTop w:val="0"/>
                  <w:marBottom w:val="0"/>
                  <w:divBdr>
                    <w:top w:val="none" w:sz="0" w:space="0" w:color="auto"/>
                    <w:left w:val="none" w:sz="0" w:space="0" w:color="auto"/>
                    <w:bottom w:val="none" w:sz="0" w:space="0" w:color="auto"/>
                    <w:right w:val="none" w:sz="0" w:space="0" w:color="auto"/>
                  </w:divBdr>
                </w:div>
                <w:div w:id="2139832190">
                  <w:marLeft w:val="0"/>
                  <w:marRight w:val="0"/>
                  <w:marTop w:val="0"/>
                  <w:marBottom w:val="0"/>
                  <w:divBdr>
                    <w:top w:val="none" w:sz="0" w:space="0" w:color="auto"/>
                    <w:left w:val="none" w:sz="0" w:space="0" w:color="auto"/>
                    <w:bottom w:val="none" w:sz="0" w:space="0" w:color="auto"/>
                    <w:right w:val="none" w:sz="0" w:space="0" w:color="auto"/>
                  </w:divBdr>
                </w:div>
                <w:div w:id="186983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2133">
          <w:marLeft w:val="0"/>
          <w:marRight w:val="0"/>
          <w:marTop w:val="0"/>
          <w:marBottom w:val="0"/>
          <w:divBdr>
            <w:top w:val="none" w:sz="0" w:space="0" w:color="auto"/>
            <w:left w:val="none" w:sz="0" w:space="0" w:color="auto"/>
            <w:bottom w:val="none" w:sz="0" w:space="0" w:color="auto"/>
            <w:right w:val="none" w:sz="0" w:space="0" w:color="auto"/>
          </w:divBdr>
          <w:divsChild>
            <w:div w:id="273947120">
              <w:marLeft w:val="0"/>
              <w:marRight w:val="0"/>
              <w:marTop w:val="0"/>
              <w:marBottom w:val="0"/>
              <w:divBdr>
                <w:top w:val="none" w:sz="0" w:space="0" w:color="auto"/>
                <w:left w:val="none" w:sz="0" w:space="0" w:color="auto"/>
                <w:bottom w:val="none" w:sz="0" w:space="0" w:color="auto"/>
                <w:right w:val="none" w:sz="0" w:space="0" w:color="auto"/>
              </w:divBdr>
            </w:div>
            <w:div w:id="782647668">
              <w:marLeft w:val="0"/>
              <w:marRight w:val="0"/>
              <w:marTop w:val="0"/>
              <w:marBottom w:val="0"/>
              <w:divBdr>
                <w:top w:val="none" w:sz="0" w:space="0" w:color="auto"/>
                <w:left w:val="none" w:sz="0" w:space="0" w:color="auto"/>
                <w:bottom w:val="none" w:sz="0" w:space="0" w:color="auto"/>
                <w:right w:val="none" w:sz="0" w:space="0" w:color="auto"/>
              </w:divBdr>
            </w:div>
          </w:divsChild>
        </w:div>
        <w:div w:id="338042883">
          <w:marLeft w:val="0"/>
          <w:marRight w:val="0"/>
          <w:marTop w:val="0"/>
          <w:marBottom w:val="0"/>
          <w:divBdr>
            <w:top w:val="none" w:sz="0" w:space="0" w:color="auto"/>
            <w:left w:val="none" w:sz="0" w:space="0" w:color="auto"/>
            <w:bottom w:val="none" w:sz="0" w:space="0" w:color="auto"/>
            <w:right w:val="none" w:sz="0" w:space="0" w:color="auto"/>
          </w:divBdr>
          <w:divsChild>
            <w:div w:id="770666024">
              <w:marLeft w:val="0"/>
              <w:marRight w:val="0"/>
              <w:marTop w:val="0"/>
              <w:marBottom w:val="0"/>
              <w:divBdr>
                <w:top w:val="none" w:sz="0" w:space="0" w:color="auto"/>
                <w:left w:val="none" w:sz="0" w:space="0" w:color="auto"/>
                <w:bottom w:val="none" w:sz="0" w:space="0" w:color="auto"/>
                <w:right w:val="none" w:sz="0" w:space="0" w:color="auto"/>
              </w:divBdr>
            </w:div>
            <w:div w:id="1830947077">
              <w:marLeft w:val="0"/>
              <w:marRight w:val="0"/>
              <w:marTop w:val="0"/>
              <w:marBottom w:val="0"/>
              <w:divBdr>
                <w:top w:val="none" w:sz="0" w:space="0" w:color="auto"/>
                <w:left w:val="none" w:sz="0" w:space="0" w:color="auto"/>
                <w:bottom w:val="none" w:sz="0" w:space="0" w:color="auto"/>
                <w:right w:val="none" w:sz="0" w:space="0" w:color="auto"/>
              </w:divBdr>
              <w:divsChild>
                <w:div w:id="27258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000765">
          <w:marLeft w:val="0"/>
          <w:marRight w:val="0"/>
          <w:marTop w:val="0"/>
          <w:marBottom w:val="0"/>
          <w:divBdr>
            <w:top w:val="none" w:sz="0" w:space="0" w:color="auto"/>
            <w:left w:val="none" w:sz="0" w:space="0" w:color="auto"/>
            <w:bottom w:val="none" w:sz="0" w:space="0" w:color="auto"/>
            <w:right w:val="none" w:sz="0" w:space="0" w:color="auto"/>
          </w:divBdr>
          <w:divsChild>
            <w:div w:id="559751865">
              <w:marLeft w:val="0"/>
              <w:marRight w:val="0"/>
              <w:marTop w:val="0"/>
              <w:marBottom w:val="0"/>
              <w:divBdr>
                <w:top w:val="none" w:sz="0" w:space="0" w:color="auto"/>
                <w:left w:val="none" w:sz="0" w:space="0" w:color="auto"/>
                <w:bottom w:val="none" w:sz="0" w:space="0" w:color="auto"/>
                <w:right w:val="none" w:sz="0" w:space="0" w:color="auto"/>
              </w:divBdr>
            </w:div>
            <w:div w:id="1457480186">
              <w:marLeft w:val="0"/>
              <w:marRight w:val="0"/>
              <w:marTop w:val="0"/>
              <w:marBottom w:val="0"/>
              <w:divBdr>
                <w:top w:val="none" w:sz="0" w:space="0" w:color="auto"/>
                <w:left w:val="none" w:sz="0" w:space="0" w:color="auto"/>
                <w:bottom w:val="none" w:sz="0" w:space="0" w:color="auto"/>
                <w:right w:val="none" w:sz="0" w:space="0" w:color="auto"/>
              </w:divBdr>
              <w:divsChild>
                <w:div w:id="540476986">
                  <w:marLeft w:val="0"/>
                  <w:marRight w:val="0"/>
                  <w:marTop w:val="0"/>
                  <w:marBottom w:val="0"/>
                  <w:divBdr>
                    <w:top w:val="none" w:sz="0" w:space="0" w:color="auto"/>
                    <w:left w:val="none" w:sz="0" w:space="0" w:color="auto"/>
                    <w:bottom w:val="none" w:sz="0" w:space="0" w:color="auto"/>
                    <w:right w:val="none" w:sz="0" w:space="0" w:color="auto"/>
                  </w:divBdr>
                </w:div>
                <w:div w:id="1548375121">
                  <w:marLeft w:val="0"/>
                  <w:marRight w:val="0"/>
                  <w:marTop w:val="0"/>
                  <w:marBottom w:val="0"/>
                  <w:divBdr>
                    <w:top w:val="none" w:sz="0" w:space="0" w:color="auto"/>
                    <w:left w:val="none" w:sz="0" w:space="0" w:color="auto"/>
                    <w:bottom w:val="none" w:sz="0" w:space="0" w:color="auto"/>
                    <w:right w:val="none" w:sz="0" w:space="0" w:color="auto"/>
                  </w:divBdr>
                </w:div>
                <w:div w:id="149645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49095">
          <w:marLeft w:val="0"/>
          <w:marRight w:val="0"/>
          <w:marTop w:val="0"/>
          <w:marBottom w:val="0"/>
          <w:divBdr>
            <w:top w:val="none" w:sz="0" w:space="0" w:color="auto"/>
            <w:left w:val="none" w:sz="0" w:space="0" w:color="auto"/>
            <w:bottom w:val="none" w:sz="0" w:space="0" w:color="auto"/>
            <w:right w:val="none" w:sz="0" w:space="0" w:color="auto"/>
          </w:divBdr>
          <w:divsChild>
            <w:div w:id="2125078205">
              <w:marLeft w:val="0"/>
              <w:marRight w:val="0"/>
              <w:marTop w:val="0"/>
              <w:marBottom w:val="0"/>
              <w:divBdr>
                <w:top w:val="none" w:sz="0" w:space="0" w:color="auto"/>
                <w:left w:val="none" w:sz="0" w:space="0" w:color="auto"/>
                <w:bottom w:val="none" w:sz="0" w:space="0" w:color="auto"/>
                <w:right w:val="none" w:sz="0" w:space="0" w:color="auto"/>
              </w:divBdr>
            </w:div>
            <w:div w:id="1342077716">
              <w:marLeft w:val="0"/>
              <w:marRight w:val="0"/>
              <w:marTop w:val="0"/>
              <w:marBottom w:val="0"/>
              <w:divBdr>
                <w:top w:val="none" w:sz="0" w:space="0" w:color="auto"/>
                <w:left w:val="none" w:sz="0" w:space="0" w:color="auto"/>
                <w:bottom w:val="none" w:sz="0" w:space="0" w:color="auto"/>
                <w:right w:val="none" w:sz="0" w:space="0" w:color="auto"/>
              </w:divBdr>
              <w:divsChild>
                <w:div w:id="105474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3153">
          <w:marLeft w:val="0"/>
          <w:marRight w:val="0"/>
          <w:marTop w:val="0"/>
          <w:marBottom w:val="0"/>
          <w:divBdr>
            <w:top w:val="none" w:sz="0" w:space="0" w:color="auto"/>
            <w:left w:val="none" w:sz="0" w:space="0" w:color="auto"/>
            <w:bottom w:val="none" w:sz="0" w:space="0" w:color="auto"/>
            <w:right w:val="none" w:sz="0" w:space="0" w:color="auto"/>
          </w:divBdr>
          <w:divsChild>
            <w:div w:id="1997758066">
              <w:marLeft w:val="0"/>
              <w:marRight w:val="0"/>
              <w:marTop w:val="0"/>
              <w:marBottom w:val="0"/>
              <w:divBdr>
                <w:top w:val="none" w:sz="0" w:space="0" w:color="auto"/>
                <w:left w:val="none" w:sz="0" w:space="0" w:color="auto"/>
                <w:bottom w:val="none" w:sz="0" w:space="0" w:color="auto"/>
                <w:right w:val="none" w:sz="0" w:space="0" w:color="auto"/>
              </w:divBdr>
            </w:div>
            <w:div w:id="635139363">
              <w:marLeft w:val="0"/>
              <w:marRight w:val="0"/>
              <w:marTop w:val="0"/>
              <w:marBottom w:val="0"/>
              <w:divBdr>
                <w:top w:val="none" w:sz="0" w:space="0" w:color="auto"/>
                <w:left w:val="none" w:sz="0" w:space="0" w:color="auto"/>
                <w:bottom w:val="none" w:sz="0" w:space="0" w:color="auto"/>
                <w:right w:val="none" w:sz="0" w:space="0" w:color="auto"/>
              </w:divBdr>
              <w:divsChild>
                <w:div w:id="1588418511">
                  <w:marLeft w:val="0"/>
                  <w:marRight w:val="0"/>
                  <w:marTop w:val="0"/>
                  <w:marBottom w:val="0"/>
                  <w:divBdr>
                    <w:top w:val="none" w:sz="0" w:space="0" w:color="auto"/>
                    <w:left w:val="none" w:sz="0" w:space="0" w:color="auto"/>
                    <w:bottom w:val="none" w:sz="0" w:space="0" w:color="auto"/>
                    <w:right w:val="none" w:sz="0" w:space="0" w:color="auto"/>
                  </w:divBdr>
                </w:div>
                <w:div w:id="1434933189">
                  <w:marLeft w:val="0"/>
                  <w:marRight w:val="0"/>
                  <w:marTop w:val="0"/>
                  <w:marBottom w:val="0"/>
                  <w:divBdr>
                    <w:top w:val="none" w:sz="0" w:space="0" w:color="auto"/>
                    <w:left w:val="none" w:sz="0" w:space="0" w:color="auto"/>
                    <w:bottom w:val="none" w:sz="0" w:space="0" w:color="auto"/>
                    <w:right w:val="none" w:sz="0" w:space="0" w:color="auto"/>
                  </w:divBdr>
                </w:div>
                <w:div w:id="107886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3311">
          <w:marLeft w:val="0"/>
          <w:marRight w:val="0"/>
          <w:marTop w:val="0"/>
          <w:marBottom w:val="0"/>
          <w:divBdr>
            <w:top w:val="none" w:sz="0" w:space="0" w:color="auto"/>
            <w:left w:val="none" w:sz="0" w:space="0" w:color="auto"/>
            <w:bottom w:val="none" w:sz="0" w:space="0" w:color="auto"/>
            <w:right w:val="none" w:sz="0" w:space="0" w:color="auto"/>
          </w:divBdr>
          <w:divsChild>
            <w:div w:id="1365986470">
              <w:marLeft w:val="0"/>
              <w:marRight w:val="0"/>
              <w:marTop w:val="0"/>
              <w:marBottom w:val="0"/>
              <w:divBdr>
                <w:top w:val="none" w:sz="0" w:space="0" w:color="auto"/>
                <w:left w:val="none" w:sz="0" w:space="0" w:color="auto"/>
                <w:bottom w:val="none" w:sz="0" w:space="0" w:color="auto"/>
                <w:right w:val="none" w:sz="0" w:space="0" w:color="auto"/>
              </w:divBdr>
            </w:div>
            <w:div w:id="1055667579">
              <w:marLeft w:val="0"/>
              <w:marRight w:val="0"/>
              <w:marTop w:val="0"/>
              <w:marBottom w:val="0"/>
              <w:divBdr>
                <w:top w:val="none" w:sz="0" w:space="0" w:color="auto"/>
                <w:left w:val="none" w:sz="0" w:space="0" w:color="auto"/>
                <w:bottom w:val="none" w:sz="0" w:space="0" w:color="auto"/>
                <w:right w:val="none" w:sz="0" w:space="0" w:color="auto"/>
              </w:divBdr>
              <w:divsChild>
                <w:div w:id="135858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51456">
          <w:marLeft w:val="0"/>
          <w:marRight w:val="0"/>
          <w:marTop w:val="0"/>
          <w:marBottom w:val="0"/>
          <w:divBdr>
            <w:top w:val="none" w:sz="0" w:space="0" w:color="auto"/>
            <w:left w:val="none" w:sz="0" w:space="0" w:color="auto"/>
            <w:bottom w:val="none" w:sz="0" w:space="0" w:color="auto"/>
            <w:right w:val="none" w:sz="0" w:space="0" w:color="auto"/>
          </w:divBdr>
          <w:divsChild>
            <w:div w:id="1950769282">
              <w:marLeft w:val="0"/>
              <w:marRight w:val="0"/>
              <w:marTop w:val="0"/>
              <w:marBottom w:val="0"/>
              <w:divBdr>
                <w:top w:val="none" w:sz="0" w:space="0" w:color="auto"/>
                <w:left w:val="none" w:sz="0" w:space="0" w:color="auto"/>
                <w:bottom w:val="none" w:sz="0" w:space="0" w:color="auto"/>
                <w:right w:val="none" w:sz="0" w:space="0" w:color="auto"/>
              </w:divBdr>
            </w:div>
            <w:div w:id="1551965398">
              <w:marLeft w:val="0"/>
              <w:marRight w:val="0"/>
              <w:marTop w:val="0"/>
              <w:marBottom w:val="0"/>
              <w:divBdr>
                <w:top w:val="none" w:sz="0" w:space="0" w:color="auto"/>
                <w:left w:val="none" w:sz="0" w:space="0" w:color="auto"/>
                <w:bottom w:val="none" w:sz="0" w:space="0" w:color="auto"/>
                <w:right w:val="none" w:sz="0" w:space="0" w:color="auto"/>
              </w:divBdr>
              <w:divsChild>
                <w:div w:id="147228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84472">
          <w:marLeft w:val="0"/>
          <w:marRight w:val="0"/>
          <w:marTop w:val="0"/>
          <w:marBottom w:val="0"/>
          <w:divBdr>
            <w:top w:val="none" w:sz="0" w:space="0" w:color="auto"/>
            <w:left w:val="none" w:sz="0" w:space="0" w:color="auto"/>
            <w:bottom w:val="none" w:sz="0" w:space="0" w:color="auto"/>
            <w:right w:val="none" w:sz="0" w:space="0" w:color="auto"/>
          </w:divBdr>
          <w:divsChild>
            <w:div w:id="320158008">
              <w:marLeft w:val="0"/>
              <w:marRight w:val="0"/>
              <w:marTop w:val="0"/>
              <w:marBottom w:val="0"/>
              <w:divBdr>
                <w:top w:val="none" w:sz="0" w:space="0" w:color="auto"/>
                <w:left w:val="none" w:sz="0" w:space="0" w:color="auto"/>
                <w:bottom w:val="none" w:sz="0" w:space="0" w:color="auto"/>
                <w:right w:val="none" w:sz="0" w:space="0" w:color="auto"/>
              </w:divBdr>
            </w:div>
            <w:div w:id="1552301886">
              <w:marLeft w:val="0"/>
              <w:marRight w:val="0"/>
              <w:marTop w:val="0"/>
              <w:marBottom w:val="0"/>
              <w:divBdr>
                <w:top w:val="none" w:sz="0" w:space="0" w:color="auto"/>
                <w:left w:val="none" w:sz="0" w:space="0" w:color="auto"/>
                <w:bottom w:val="none" w:sz="0" w:space="0" w:color="auto"/>
                <w:right w:val="none" w:sz="0" w:space="0" w:color="auto"/>
              </w:divBdr>
              <w:divsChild>
                <w:div w:id="16507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564285">
          <w:marLeft w:val="0"/>
          <w:marRight w:val="0"/>
          <w:marTop w:val="0"/>
          <w:marBottom w:val="0"/>
          <w:divBdr>
            <w:top w:val="none" w:sz="0" w:space="0" w:color="auto"/>
            <w:left w:val="none" w:sz="0" w:space="0" w:color="auto"/>
            <w:bottom w:val="none" w:sz="0" w:space="0" w:color="auto"/>
            <w:right w:val="none" w:sz="0" w:space="0" w:color="auto"/>
          </w:divBdr>
          <w:divsChild>
            <w:div w:id="1984389179">
              <w:marLeft w:val="0"/>
              <w:marRight w:val="0"/>
              <w:marTop w:val="0"/>
              <w:marBottom w:val="0"/>
              <w:divBdr>
                <w:top w:val="none" w:sz="0" w:space="0" w:color="auto"/>
                <w:left w:val="none" w:sz="0" w:space="0" w:color="auto"/>
                <w:bottom w:val="none" w:sz="0" w:space="0" w:color="auto"/>
                <w:right w:val="none" w:sz="0" w:space="0" w:color="auto"/>
              </w:divBdr>
            </w:div>
            <w:div w:id="600264865">
              <w:marLeft w:val="0"/>
              <w:marRight w:val="0"/>
              <w:marTop w:val="0"/>
              <w:marBottom w:val="0"/>
              <w:divBdr>
                <w:top w:val="none" w:sz="0" w:space="0" w:color="auto"/>
                <w:left w:val="none" w:sz="0" w:space="0" w:color="auto"/>
                <w:bottom w:val="none" w:sz="0" w:space="0" w:color="auto"/>
                <w:right w:val="none" w:sz="0" w:space="0" w:color="auto"/>
              </w:divBdr>
              <w:divsChild>
                <w:div w:id="131337531">
                  <w:marLeft w:val="0"/>
                  <w:marRight w:val="0"/>
                  <w:marTop w:val="0"/>
                  <w:marBottom w:val="0"/>
                  <w:divBdr>
                    <w:top w:val="none" w:sz="0" w:space="0" w:color="auto"/>
                    <w:left w:val="none" w:sz="0" w:space="0" w:color="auto"/>
                    <w:bottom w:val="none" w:sz="0" w:space="0" w:color="auto"/>
                    <w:right w:val="none" w:sz="0" w:space="0" w:color="auto"/>
                  </w:divBdr>
                  <w:divsChild>
                    <w:div w:id="331881406">
                      <w:marLeft w:val="0"/>
                      <w:marRight w:val="0"/>
                      <w:marTop w:val="0"/>
                      <w:marBottom w:val="0"/>
                      <w:divBdr>
                        <w:top w:val="none" w:sz="0" w:space="0" w:color="auto"/>
                        <w:left w:val="none" w:sz="0" w:space="0" w:color="auto"/>
                        <w:bottom w:val="none" w:sz="0" w:space="0" w:color="auto"/>
                        <w:right w:val="none" w:sz="0" w:space="0" w:color="auto"/>
                      </w:divBdr>
                      <w:divsChild>
                        <w:div w:id="3845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459989">
          <w:marLeft w:val="0"/>
          <w:marRight w:val="0"/>
          <w:marTop w:val="0"/>
          <w:marBottom w:val="0"/>
          <w:divBdr>
            <w:top w:val="none" w:sz="0" w:space="0" w:color="auto"/>
            <w:left w:val="none" w:sz="0" w:space="0" w:color="auto"/>
            <w:bottom w:val="none" w:sz="0" w:space="0" w:color="auto"/>
            <w:right w:val="none" w:sz="0" w:space="0" w:color="auto"/>
          </w:divBdr>
          <w:divsChild>
            <w:div w:id="2622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irror.enha.kr/wiki/%EC%98%A4%ED%94%88%EC%86%8C%EC%8A%A4" TargetMode="External"/><Relationship Id="rId21" Type="http://schemas.openxmlformats.org/officeDocument/2006/relationships/hyperlink" Target="https://mirror.enha.kr/wiki/%EC%BB%B4%ED%93%A8%ED%84%B0" TargetMode="External"/><Relationship Id="rId42" Type="http://schemas.openxmlformats.org/officeDocument/2006/relationships/hyperlink" Target="https://mirror.enha.kr/wiki/Tor" TargetMode="External"/><Relationship Id="rId63" Type="http://schemas.openxmlformats.org/officeDocument/2006/relationships/hyperlink" Target="https://mirror.enha.kr/wiki/%EC%9D%B5%EB%AA%85%EC%84%B1" TargetMode="External"/><Relationship Id="rId84" Type="http://schemas.openxmlformats.org/officeDocument/2006/relationships/hyperlink" Target="https://mirror.enha.kr/wiki/%ED%95%9C%EA%B5%AD%EC%9D%B8" TargetMode="External"/><Relationship Id="rId138" Type="http://schemas.openxmlformats.org/officeDocument/2006/relationships/hyperlink" Target="https://mirror.enha.kr/wiki/%EC%9C%88%EB%8F%84%EC%9A%B0" TargetMode="External"/><Relationship Id="rId107" Type="http://schemas.openxmlformats.org/officeDocument/2006/relationships/hyperlink" Target="https://mirror.enha.kr/wiki/%EC%B6%94%EA%B0%80%EB%B0%94%EB%9E%8C" TargetMode="External"/><Relationship Id="rId11" Type="http://schemas.openxmlformats.org/officeDocument/2006/relationships/hyperlink" Target="https://mirror.enha.kr/wiki/%ED%81%AC%EA%B3%A0%20%EC%95%84%EB%A6%84%EB%8B%A4%EC%9A%B4" TargetMode="External"/><Relationship Id="rId32" Type="http://schemas.openxmlformats.org/officeDocument/2006/relationships/hyperlink" Target="https://mirror.enha.kr/wiki/%EA%B2%80%EC%97%B4" TargetMode="External"/><Relationship Id="rId53" Type="http://schemas.openxmlformats.org/officeDocument/2006/relationships/hyperlink" Target="https://mirror.enha.kr/wiki/%EA%B0%80%EC%83%81%20%EC%82%AC%EC%84%A4%EB%A7%9D" TargetMode="External"/><Relationship Id="rId74" Type="http://schemas.openxmlformats.org/officeDocument/2006/relationships/hyperlink" Target="https://mirror.enha.kr/wiki/%EC%8B%A0%EC%9A%A9%EC%B9%B4%EB%93%9C" TargetMode="External"/><Relationship Id="rId128" Type="http://schemas.openxmlformats.org/officeDocument/2006/relationships/hyperlink" Target="http://rigvedawiki.net/r1/wiki.php/%EA%B0%80%EC%83%81%20%EC%82%AC%EC%84%A4%EB%A7%9D?action=edit&amp;section=11" TargetMode="External"/><Relationship Id="rId149" Type="http://schemas.openxmlformats.org/officeDocument/2006/relationships/hyperlink" Target="https://mirror.enha.kr/wiki/%EA%B0%80%EC%83%81%20%EC%82%AC%EC%84%A4%EB%A7%9D" TargetMode="External"/><Relationship Id="rId5" Type="http://schemas.openxmlformats.org/officeDocument/2006/relationships/hyperlink" Target="https://mirror.enha.kr/wiki/%EA%B0%80%EC%83%81%20%EC%82%AC%EC%84%A4%EB%A7%9D" TargetMode="External"/><Relationship Id="rId95" Type="http://schemas.openxmlformats.org/officeDocument/2006/relationships/hyperlink" Target="https://mirror.enha.kr/wiki/%EC%9A%B4%EC%98%81%EC%B2%B4%EC%A0%9C" TargetMode="External"/><Relationship Id="rId22" Type="http://schemas.openxmlformats.org/officeDocument/2006/relationships/hyperlink" Target="https://mirror.enha.kr/wiki/%EC%84%9C%EB%B2%84" TargetMode="External"/><Relationship Id="rId27" Type="http://schemas.openxmlformats.org/officeDocument/2006/relationships/hyperlink" Target="https://mirror.enha.kr/wiki/%ED%94%84%EB%A1%9D%EC%8B%9C%20%EC%84%9C%EB%B2%84" TargetMode="External"/><Relationship Id="rId43" Type="http://schemas.openxmlformats.org/officeDocument/2006/relationships/hyperlink" Target="https://mirror.enha.kr/wiki/Tor" TargetMode="External"/><Relationship Id="rId48" Type="http://schemas.openxmlformats.org/officeDocument/2006/relationships/hyperlink" Target="https://mirror.enha.kr/wiki/NSA" TargetMode="External"/><Relationship Id="rId64" Type="http://schemas.openxmlformats.org/officeDocument/2006/relationships/hyperlink" Target="http://rigvedawiki.net/r1/wiki.php/%EA%B0%80%EC%83%81%20%EC%82%AC%EC%84%A4%EB%A7%9D?action=edit&amp;section=4" TargetMode="External"/><Relationship Id="rId69" Type="http://schemas.openxmlformats.org/officeDocument/2006/relationships/hyperlink" Target="https://mirror.enha.kr/wiki/%EA%B0%80%EC%83%81%20%EC%82%AC%EC%84%A4%EB%A7%9D" TargetMode="External"/><Relationship Id="rId113" Type="http://schemas.openxmlformats.org/officeDocument/2006/relationships/hyperlink" Target="https://mirror.enha.kr/wiki/%EA%B0%80%EC%83%81%20%EC%82%AC%EC%84%A4%EB%A7%9D" TargetMode="External"/><Relationship Id="rId118" Type="http://schemas.openxmlformats.org/officeDocument/2006/relationships/hyperlink" Target="http://rigvedawiki.net/r1/wiki.php/%EA%B0%80%EC%83%81%20%EC%82%AC%EC%84%A4%EB%A7%9D?action=edit&amp;section=9" TargetMode="External"/><Relationship Id="rId134" Type="http://schemas.openxmlformats.org/officeDocument/2006/relationships/hyperlink" Target="https://mirror.enha.kr/wiki/%EA%B0%80%EC%83%81%20%EC%82%AC%EC%84%A4%EB%A7%9D" TargetMode="External"/><Relationship Id="rId139" Type="http://schemas.openxmlformats.org/officeDocument/2006/relationships/hyperlink" Target="https://mirror.enha.kr/wiki/%EA%B7%B8%EB%9F%B0%20%EA%B1%B0%20%EC%97%86%EB%8B%A4" TargetMode="External"/><Relationship Id="rId80" Type="http://schemas.openxmlformats.org/officeDocument/2006/relationships/hyperlink" Target="https://mirror.enha.kr/wiki/%EB%8C%80%ED%95%9C%EB%AF%BC%EA%B5%AD" TargetMode="External"/><Relationship Id="rId85" Type="http://schemas.openxmlformats.org/officeDocument/2006/relationships/hyperlink" Target="https://mirror.enha.kr/wiki/%ED%95%9C%EA%B5%AD%EC%9D%B8" TargetMode="External"/><Relationship Id="rId150" Type="http://schemas.openxmlformats.org/officeDocument/2006/relationships/hyperlink" Target="https://mirror.enha.kr/wiki/%EA%B0%80%EC%83%81%20%EC%82%AC%EC%84%A4%EB%A7%9D" TargetMode="External"/><Relationship Id="rId155" Type="http://schemas.openxmlformats.org/officeDocument/2006/relationships/theme" Target="theme/theme1.xml"/><Relationship Id="rId12" Type="http://schemas.openxmlformats.org/officeDocument/2006/relationships/hyperlink" Target="https://mirror.enha.kr/wiki/%EC%9D%B8%ED%84%B0%EB%84%B7" TargetMode="External"/><Relationship Id="rId17" Type="http://schemas.openxmlformats.org/officeDocument/2006/relationships/hyperlink" Target="https://mirror.enha.kr/wiki/%EA%B0%80%EC%83%81%20%EC%82%AC%EC%84%A4%EB%A7%9D" TargetMode="External"/><Relationship Id="rId33" Type="http://schemas.openxmlformats.org/officeDocument/2006/relationships/hyperlink" Target="https://mirror.enha.kr/wiki/%ED%94%84%EB%A1%9D%EC%8B%9C%20%EC%84%9C%EB%B2%84" TargetMode="External"/><Relationship Id="rId38" Type="http://schemas.openxmlformats.org/officeDocument/2006/relationships/hyperlink" Target="https://mirror.enha.kr/wiki/%EC%9D%B5%EB%AA%85%EC%84%B1" TargetMode="External"/><Relationship Id="rId59" Type="http://schemas.openxmlformats.org/officeDocument/2006/relationships/hyperlink" Target="https://mirror.enha.kr/wiki/%EC%B9%B4%EB%8D%94%EB%9D%BC" TargetMode="External"/><Relationship Id="rId103" Type="http://schemas.openxmlformats.org/officeDocument/2006/relationships/hyperlink" Target="https://mirror.enha.kr/wiki/%EC%9A%B4%EC%98%81%EC%B2%B4%EC%A0%9C" TargetMode="External"/><Relationship Id="rId108" Type="http://schemas.openxmlformats.org/officeDocument/2006/relationships/hyperlink" Target="http://rigvedawiki.net/r1/wiki.php/%EA%B0%80%EC%83%81%20%EC%82%AC%EC%84%A4%EB%A7%9D?action=edit&amp;section=8" TargetMode="External"/><Relationship Id="rId124" Type="http://schemas.openxmlformats.org/officeDocument/2006/relationships/hyperlink" Target="http://rigvedawiki.net/r1/wiki.php/%EA%B0%80%EC%83%81%20%EC%82%AC%EC%84%A4%EB%A7%9D?action=edit&amp;section=10" TargetMode="External"/><Relationship Id="rId129" Type="http://schemas.openxmlformats.org/officeDocument/2006/relationships/hyperlink" Target="https://mirror.enha.kr/wiki/%EA%B0%80%EC%83%81%20%EC%82%AC%EC%84%A4%EB%A7%9D" TargetMode="External"/><Relationship Id="rId54" Type="http://schemas.openxmlformats.org/officeDocument/2006/relationships/hyperlink" Target="https://mirror.enha.kr/wiki/IP" TargetMode="External"/><Relationship Id="rId70" Type="http://schemas.openxmlformats.org/officeDocument/2006/relationships/hyperlink" Target="https://mirror.enha.kr/wiki/%EB%84%A4%EC%9D%B4%EB%B2%84" TargetMode="External"/><Relationship Id="rId75" Type="http://schemas.openxmlformats.org/officeDocument/2006/relationships/hyperlink" Target="http://rigvedawiki.net/r1/wiki.php/%EA%B0%80%EC%83%81%20%EC%82%AC%EC%84%A4%EB%A7%9D?action=edit&amp;section=6" TargetMode="External"/><Relationship Id="rId91" Type="http://schemas.openxmlformats.org/officeDocument/2006/relationships/hyperlink" Target="http://rigvedawiki.net/r1/wiki.php/%EA%B0%80%EC%83%81%20%EC%82%AC%EC%84%A4%EB%A7%9D?action=edit&amp;section=7" TargetMode="External"/><Relationship Id="rId96" Type="http://schemas.openxmlformats.org/officeDocument/2006/relationships/hyperlink" Target="https://mirror.enha.kr/wiki/iOS" TargetMode="External"/><Relationship Id="rId140" Type="http://schemas.openxmlformats.org/officeDocument/2006/relationships/hyperlink" Target="https://mirror.enha.kr/wiki/2012%EB%85%84" TargetMode="External"/><Relationship Id="rId145" Type="http://schemas.openxmlformats.org/officeDocument/2006/relationships/hyperlink" Target="http://wikibbs.net/989738" TargetMode="External"/><Relationship Id="rId1" Type="http://schemas.openxmlformats.org/officeDocument/2006/relationships/numbering" Target="numbering.xml"/><Relationship Id="rId6" Type="http://schemas.openxmlformats.org/officeDocument/2006/relationships/hyperlink" Target="https://mirror.enha.kr/wiki/%EA%B8%B0%EC%97%85" TargetMode="External"/><Relationship Id="rId23" Type="http://schemas.openxmlformats.org/officeDocument/2006/relationships/hyperlink" Target="https://mirror.enha.kr/wiki/%EC%9D%B8%ED%84%B0%EB%84%B7" TargetMode="External"/><Relationship Id="rId28" Type="http://schemas.openxmlformats.org/officeDocument/2006/relationships/hyperlink" Target="http://rigvedawiki.net/r1/wiki.php/%EA%B0%80%EC%83%81%20%EC%82%AC%EC%84%A4%EB%A7%9D?action=edit&amp;section=3" TargetMode="External"/><Relationship Id="rId49" Type="http://schemas.openxmlformats.org/officeDocument/2006/relationships/hyperlink" Target="http://news.naver.com/main/read.nhn?mode=LSD&amp;mid=sec&amp;sid1=105&amp;oid=031&amp;aid=0000300715" TargetMode="External"/><Relationship Id="rId114" Type="http://schemas.openxmlformats.org/officeDocument/2006/relationships/hyperlink" Target="https://mirror.enha.kr/wiki/%EC%9A%B4%EC%98%81%EC%B2%B4%EC%A0%9C" TargetMode="External"/><Relationship Id="rId119" Type="http://schemas.openxmlformats.org/officeDocument/2006/relationships/hyperlink" Target="https://mirror.enha.kr/wiki/%EA%B0%80%EC%83%81%20%EC%82%AC%EC%84%A4%EB%A7%9D" TargetMode="External"/><Relationship Id="rId44" Type="http://schemas.openxmlformats.org/officeDocument/2006/relationships/hyperlink" Target="https://mirror.enha.kr/wiki/%EC%98%A8%EB%9D%BC%EC%9D%B8%20%EA%B2%8C%EC%9E%84" TargetMode="External"/><Relationship Id="rId60" Type="http://schemas.openxmlformats.org/officeDocument/2006/relationships/hyperlink" Target="https://mirror.enha.kr/wiki/%EA%B0%80%EC%83%81%20%EC%82%AC%EC%84%A4%EB%A7%9D" TargetMode="External"/><Relationship Id="rId65" Type="http://schemas.openxmlformats.org/officeDocument/2006/relationships/hyperlink" Target="https://mirror.enha.kr/wiki/%EA%B0%80%EC%83%81%20%EC%82%AC%EC%84%A4%EB%A7%9D" TargetMode="External"/><Relationship Id="rId81" Type="http://schemas.openxmlformats.org/officeDocument/2006/relationships/hyperlink" Target="https://mirror.enha.kr/wiki/%EC%8B%A0%EC%9A%A9%EC%B9%B4%EB%93%9C" TargetMode="External"/><Relationship Id="rId86" Type="http://schemas.openxmlformats.org/officeDocument/2006/relationships/hyperlink" Target="https://mirror.enha.kr/wiki/%EB%8C%80%ED%95%9C%EB%AF%BC%EA%B5%AD%20%EC%9B%90" TargetMode="External"/><Relationship Id="rId130" Type="http://schemas.openxmlformats.org/officeDocument/2006/relationships/hyperlink" Target="https://mirror.enha.kr/wiki/%EA%B0%80%EC%83%81%20%EC%82%AC%EC%84%A4%EB%A7%9D" TargetMode="External"/><Relationship Id="rId135" Type="http://schemas.openxmlformats.org/officeDocument/2006/relationships/hyperlink" Target="https://mirror.enha.kr/wiki/%EA%B0%80%EC%83%81%20%EC%82%AC%EC%84%A4%EB%A7%9D" TargetMode="External"/><Relationship Id="rId151" Type="http://schemas.openxmlformats.org/officeDocument/2006/relationships/hyperlink" Target="https://mirror.enha.kr/wiki/%EA%B0%80%EC%83%81%20%EC%82%AC%EC%84%A4%EB%A7%9D" TargetMode="External"/><Relationship Id="rId13" Type="http://schemas.openxmlformats.org/officeDocument/2006/relationships/hyperlink" Target="https://mirror.enha.kr/wiki/%ED%94%84%EB%A1%9D%EC%8B%9C%20%EC%84%9C%EB%B2%84" TargetMode="External"/><Relationship Id="rId18" Type="http://schemas.openxmlformats.org/officeDocument/2006/relationships/hyperlink" Target="https://mirror.enha.kr/wiki/%EA%B0%80%EC%83%81%20%EC%82%AC%EC%84%A4%EB%A7%9D" TargetMode="External"/><Relationship Id="rId39" Type="http://schemas.openxmlformats.org/officeDocument/2006/relationships/hyperlink" Target="https://mirror.enha.kr/wiki/%EB%AC%B4%EB%A3%8C" TargetMode="External"/><Relationship Id="rId109" Type="http://schemas.openxmlformats.org/officeDocument/2006/relationships/hyperlink" Target="https://mirror.enha.kr/wiki/%EA%B0%80%EC%83%81%20%EC%82%AC%EC%84%A4%EB%A7%9D" TargetMode="External"/><Relationship Id="rId34" Type="http://schemas.openxmlformats.org/officeDocument/2006/relationships/hyperlink" Target="https://mirror.enha.kr/wiki/tor" TargetMode="External"/><Relationship Id="rId50" Type="http://schemas.openxmlformats.org/officeDocument/2006/relationships/hyperlink" Target="https://mirror.enha.kr/wiki/%EC%B6%A9%EA%B3%B5%EA%B9%BD" TargetMode="External"/><Relationship Id="rId55" Type="http://schemas.openxmlformats.org/officeDocument/2006/relationships/hyperlink" Target="https://mirror.enha.kr/wiki/%EB%A7%89%EC%9E%A5" TargetMode="External"/><Relationship Id="rId76" Type="http://schemas.openxmlformats.org/officeDocument/2006/relationships/hyperlink" Target="https://mirror.enha.kr/wiki/%EA%B0%80%EC%83%81%20%EC%82%AC%EC%84%A4%EB%A7%9D" TargetMode="External"/><Relationship Id="rId97" Type="http://schemas.openxmlformats.org/officeDocument/2006/relationships/hyperlink" Target="https://mirror.enha.kr/wiki/%EC%95%88%EB%93%9C%EB%A1%9C%EC%9D%B4%EB%93%9C%28%EC%9A%B4%EC%98%81%EC%B2%B4%EC%A0%9C%29" TargetMode="External"/><Relationship Id="rId104" Type="http://schemas.openxmlformats.org/officeDocument/2006/relationships/hyperlink" Target="https://mirror.enha.kr/wiki/iOS" TargetMode="External"/><Relationship Id="rId120" Type="http://schemas.openxmlformats.org/officeDocument/2006/relationships/hyperlink" Target="https://mirror.enha.kr/wiki/%EA%B0%80%EC%83%81%20%EC%82%AC%EC%84%A4%EB%A7%9D" TargetMode="External"/><Relationship Id="rId125" Type="http://schemas.openxmlformats.org/officeDocument/2006/relationships/hyperlink" Target="https://mirror.enha.kr/wiki/%EA%B0%80%EC%83%81%20%EC%82%AC%EC%84%A4%EB%A7%9D" TargetMode="External"/><Relationship Id="rId141" Type="http://schemas.openxmlformats.org/officeDocument/2006/relationships/hyperlink" Target="https://mirror.enha.kr/wiki/%EC%95%84%EC%B2%AD%EB%B2%95" TargetMode="External"/><Relationship Id="rId146" Type="http://schemas.openxmlformats.org/officeDocument/2006/relationships/hyperlink" Target="https://mirror.enha.kr/wiki/%EA%B0%80%EC%83%81%20%EC%82%AC%EC%84%A4%EB%A7%9D" TargetMode="External"/><Relationship Id="rId7" Type="http://schemas.openxmlformats.org/officeDocument/2006/relationships/hyperlink" Target="https://mirror.enha.kr/wiki/%EA%B5%B0%EB%8C%80" TargetMode="External"/><Relationship Id="rId71" Type="http://schemas.openxmlformats.org/officeDocument/2006/relationships/hyperlink" Target="https://mirror.enha.kr/wiki/%ED%8A%B8%EB%A1%A4%EB%A7%81" TargetMode="External"/><Relationship Id="rId92" Type="http://schemas.openxmlformats.org/officeDocument/2006/relationships/hyperlink" Target="https://mirror.enha.kr/wiki/%EA%B0%80%EC%83%81%20%EC%82%AC%EC%84%A4%EB%A7%9D" TargetMode="External"/><Relationship Id="rId2" Type="http://schemas.openxmlformats.org/officeDocument/2006/relationships/styles" Target="styles.xml"/><Relationship Id="rId29" Type="http://schemas.openxmlformats.org/officeDocument/2006/relationships/hyperlink" Target="https://mirror.enha.kr/wiki/%EA%B0%80%EC%83%81%20%EC%82%AC%EC%84%A4%EB%A7%9D" TargetMode="External"/><Relationship Id="rId24" Type="http://schemas.openxmlformats.org/officeDocument/2006/relationships/hyperlink" Target="https://mirror.enha.kr/wiki/IP" TargetMode="External"/><Relationship Id="rId40" Type="http://schemas.openxmlformats.org/officeDocument/2006/relationships/hyperlink" Target="https://mirror.enha.kr/wiki/%ED%94%84%EB%A1%9D%EC%8B%9C%20%EC%84%9C%EB%B2%84" TargetMode="External"/><Relationship Id="rId45" Type="http://schemas.openxmlformats.org/officeDocument/2006/relationships/hyperlink" Target="https://mirror.enha.kr/wiki/IP" TargetMode="External"/><Relationship Id="rId66" Type="http://schemas.openxmlformats.org/officeDocument/2006/relationships/hyperlink" Target="https://mirror.enha.kr/wiki/%EA%B0%80%EC%83%81%20%EC%82%AC%EC%84%A4%EB%A7%9D" TargetMode="External"/><Relationship Id="rId87" Type="http://schemas.openxmlformats.org/officeDocument/2006/relationships/hyperlink" Target="https://mirror.enha.kr/wiki/%ED%95%9C%EA%B5%AD%EC%96%B4" TargetMode="External"/><Relationship Id="rId110" Type="http://schemas.openxmlformats.org/officeDocument/2006/relationships/hyperlink" Target="https://mirror.enha.kr/wiki/%EA%B0%80%EC%83%81%20%EC%82%AC%EC%84%A4%EB%A7%9D" TargetMode="External"/><Relationship Id="rId115" Type="http://schemas.openxmlformats.org/officeDocument/2006/relationships/hyperlink" Target="https://mirror.enha.kr/wiki/%ED%94%84%EB%A1%9D%EC%8B%9C%20%EC%84%9C%EB%B2%84" TargetMode="External"/><Relationship Id="rId131" Type="http://schemas.openxmlformats.org/officeDocument/2006/relationships/hyperlink" Target="https://mirror.enha.kr/wiki/%EA%B0%80%EC%83%81%20%EC%82%AC%EC%84%A4%EB%A7%9D" TargetMode="External"/><Relationship Id="rId136" Type="http://schemas.openxmlformats.org/officeDocument/2006/relationships/hyperlink" Target="https://mirror.enha.kr/wiki/%EB%A6%AC%EB%88%85%EC%8A%A4" TargetMode="External"/><Relationship Id="rId61" Type="http://schemas.openxmlformats.org/officeDocument/2006/relationships/hyperlink" Target="https://mirror.enha.kr/wiki/%EC%9D%B5%EB%AA%85%EC%84%B1" TargetMode="External"/><Relationship Id="rId82" Type="http://schemas.openxmlformats.org/officeDocument/2006/relationships/hyperlink" Target="https://mirror.enha.kr/wiki/%ED%8E%98%EC%9D%B4%ED%8C%94" TargetMode="External"/><Relationship Id="rId152" Type="http://schemas.openxmlformats.org/officeDocument/2006/relationships/hyperlink" Target="https://mirror.enha.kr/wiki/%EA%B0%80%EC%83%81%20%EC%82%AC%EC%84%A4%EB%A7%9D" TargetMode="External"/><Relationship Id="rId19" Type="http://schemas.openxmlformats.org/officeDocument/2006/relationships/hyperlink" Target="https://mirror.enha.kr/wiki/%EC%9D%B8%ED%84%B0%EB%84%B7%20%EA%B3%B5%EC%9C%A0%EA%B8%B0" TargetMode="External"/><Relationship Id="rId14" Type="http://schemas.openxmlformats.org/officeDocument/2006/relationships/hyperlink" Target="https://mirror.enha.kr/wiki/%EC%9D%B5%EB%AA%85%EC%84%B1" TargetMode="External"/><Relationship Id="rId30" Type="http://schemas.openxmlformats.org/officeDocument/2006/relationships/hyperlink" Target="https://mirror.enha.kr/wiki/%EA%B0%80%EC%83%81%20%EC%82%AC%EC%84%A4%EB%A7%9D" TargetMode="External"/><Relationship Id="rId35" Type="http://schemas.openxmlformats.org/officeDocument/2006/relationships/hyperlink" Target="https://mirror.enha.kr/wiki/%EB%84%98%EC%82%AC%EB%B2%BD" TargetMode="External"/><Relationship Id="rId56" Type="http://schemas.openxmlformats.org/officeDocument/2006/relationships/hyperlink" Target="https://mirror.enha.kr/wiki/%EC%B0%8C%EC%A7%88%EC%9D%B4" TargetMode="External"/><Relationship Id="rId77" Type="http://schemas.openxmlformats.org/officeDocument/2006/relationships/hyperlink" Target="https://mirror.enha.kr/wiki/%EA%B0%80%EC%83%81%20%EC%82%AC%EC%84%A4%EB%A7%9D" TargetMode="External"/><Relationship Id="rId100" Type="http://schemas.openxmlformats.org/officeDocument/2006/relationships/hyperlink" Target="https://mirror.enha.kr/wiki/iOS" TargetMode="External"/><Relationship Id="rId105" Type="http://schemas.openxmlformats.org/officeDocument/2006/relationships/hyperlink" Target="https://mirror.enha.kr/wiki/%EC%95%88%EB%93%9C%EB%A1%9C%EC%9D%B4%EB%93%9C%28%EC%9A%B4%EC%98%81%EC%B2%B4%EC%A0%9C%29" TargetMode="External"/><Relationship Id="rId126" Type="http://schemas.openxmlformats.org/officeDocument/2006/relationships/hyperlink" Target="https://mirror.enha.kr/wiki/%EA%B0%80%EC%83%81%20%EC%82%AC%EC%84%A4%EB%A7%9D" TargetMode="External"/><Relationship Id="rId147" Type="http://schemas.openxmlformats.org/officeDocument/2006/relationships/hyperlink" Target="https://mirror.enha.kr/wiki/%EB%9D%BC%EC%9A%B0%ED%84%B0" TargetMode="External"/><Relationship Id="rId8" Type="http://schemas.openxmlformats.org/officeDocument/2006/relationships/hyperlink" Target="https://mirror.enha.kr/wiki/%EC%9D%B8%ED%8A%B8%EB%9D%BC%EB%84%B7" TargetMode="External"/><Relationship Id="rId51" Type="http://schemas.openxmlformats.org/officeDocument/2006/relationships/hyperlink" Target="https://mirror.enha.kr/wiki/NSA" TargetMode="External"/><Relationship Id="rId72" Type="http://schemas.openxmlformats.org/officeDocument/2006/relationships/hyperlink" Target="https://mirror.enha.kr/wiki/%EB%8C%80%ED%95%9C%EB%AF%BC%EA%B5%AD" TargetMode="External"/><Relationship Id="rId93" Type="http://schemas.openxmlformats.org/officeDocument/2006/relationships/hyperlink" Target="https://mirror.enha.kr/wiki/%EA%B0%80%EC%83%81%20%EC%82%AC%EC%84%A4%EB%A7%9D" TargetMode="External"/><Relationship Id="rId98" Type="http://schemas.openxmlformats.org/officeDocument/2006/relationships/hyperlink" Target="https://mirror.enha.kr/wiki/%EC%98%A4%ED%94%88%EC%86%8C%EC%8A%A4" TargetMode="External"/><Relationship Id="rId121" Type="http://schemas.openxmlformats.org/officeDocument/2006/relationships/hyperlink" Target="https://mirror.enha.kr/wiki/%ED%86%B5%EC%8B%A0%EB%A7%9D" TargetMode="External"/><Relationship Id="rId142" Type="http://schemas.openxmlformats.org/officeDocument/2006/relationships/hyperlink" Target="https://mirror.enha.kr/wiki/2013%EB%85%84" TargetMode="External"/><Relationship Id="rId3" Type="http://schemas.openxmlformats.org/officeDocument/2006/relationships/settings" Target="settings.xml"/><Relationship Id="rId25" Type="http://schemas.openxmlformats.org/officeDocument/2006/relationships/hyperlink" Target="https://mirror.enha.kr/wiki/%EB%84%A4%ED%8A%B8%EC%9B%8C%ED%81%AC" TargetMode="External"/><Relationship Id="rId46" Type="http://schemas.openxmlformats.org/officeDocument/2006/relationships/hyperlink" Target="https://mirror.enha.kr/wiki/%EC%84%9C%EB%B2%84" TargetMode="External"/><Relationship Id="rId67" Type="http://schemas.openxmlformats.org/officeDocument/2006/relationships/hyperlink" Target="http://rigvedawiki.net/r1/wiki.php/%EA%B0%80%EC%83%81%20%EC%82%AC%EC%84%A4%EB%A7%9D?action=edit&amp;section=5" TargetMode="External"/><Relationship Id="rId116" Type="http://schemas.openxmlformats.org/officeDocument/2006/relationships/hyperlink" Target="https://mirror.enha.kr/wiki/%EC%A7%9D%ED%89%81" TargetMode="External"/><Relationship Id="rId137" Type="http://schemas.openxmlformats.org/officeDocument/2006/relationships/hyperlink" Target="https://mirror.enha.kr/wiki/%EC%9B%B9%EB%B8%8C%EB%9D%BC%EC%9A%B0%EC%A0%80" TargetMode="External"/><Relationship Id="rId20" Type="http://schemas.openxmlformats.org/officeDocument/2006/relationships/hyperlink" Target="https://mirror.enha.kr/wiki/%EA%B0%80%EC%83%81%20%EC%82%AC%EC%84%A4%EB%A7%9D" TargetMode="External"/><Relationship Id="rId41" Type="http://schemas.openxmlformats.org/officeDocument/2006/relationships/hyperlink" Target="https://mirror.enha.kr/wiki/IP" TargetMode="External"/><Relationship Id="rId62" Type="http://schemas.openxmlformats.org/officeDocument/2006/relationships/hyperlink" Target="https://mirror.enha.kr/wiki/%EA%B0%80%EC%83%81%20%EC%82%AC%EC%84%A4%EB%A7%9D" TargetMode="External"/><Relationship Id="rId83" Type="http://schemas.openxmlformats.org/officeDocument/2006/relationships/hyperlink" Target="https://mirror.enha.kr/wiki/%EC%B2%B4%ED%81%AC%EC%B9%B4%EB%93%9C/%ED%95%B4%EC%99%B8%EA%B2%B0%EC%A0%9C" TargetMode="External"/><Relationship Id="rId88" Type="http://schemas.openxmlformats.org/officeDocument/2006/relationships/hyperlink" Target="https://mirror.enha.kr/wiki/%EB%8C%80%ED%95%9C%EB%AF%BC%EA%B5%AD%20%EC%9B%90" TargetMode="External"/><Relationship Id="rId111" Type="http://schemas.openxmlformats.org/officeDocument/2006/relationships/hyperlink" Target="https://mirror.enha.kr/wiki/%EC%9A%B4%EC%98%81%EC%B2%B4%EC%A0%9C" TargetMode="External"/><Relationship Id="rId132" Type="http://schemas.openxmlformats.org/officeDocument/2006/relationships/hyperlink" Target="https://mirror.enha.kr/wiki/%EC%9D%B8%ED%84%B0%EB%84%B7" TargetMode="External"/><Relationship Id="rId153" Type="http://schemas.openxmlformats.org/officeDocument/2006/relationships/hyperlink" Target="https://mirror.enha.kr/wiki/%EA%B0%80%EC%83%81%20%EC%82%AC%EC%84%A4%EB%A7%9D" TargetMode="External"/><Relationship Id="rId15" Type="http://schemas.openxmlformats.org/officeDocument/2006/relationships/hyperlink" Target="https://mirror.enha.kr/wiki/IP" TargetMode="External"/><Relationship Id="rId36" Type="http://schemas.openxmlformats.org/officeDocument/2006/relationships/hyperlink" Target="https://mirror.enha.kr/wiki/%ED%94%84%EB%A1%9D%EC%8B%9C%20%EC%84%9C%EB%B2%84" TargetMode="External"/><Relationship Id="rId57" Type="http://schemas.openxmlformats.org/officeDocument/2006/relationships/hyperlink" Target="https://mirror.enha.kr/wiki/%ED%94%84%EB%A1%9D%EC%8B%9C%20%EC%84%9C%EB%B2%84" TargetMode="External"/><Relationship Id="rId106" Type="http://schemas.openxmlformats.org/officeDocument/2006/relationships/hyperlink" Target="https://mirror.enha.kr/wiki/SSL" TargetMode="External"/><Relationship Id="rId127" Type="http://schemas.openxmlformats.org/officeDocument/2006/relationships/hyperlink" Target="https://mirror.enha.kr/wiki/%EC%88%98%EC%A0%95%EB%B0%94%EB%9E%8C" TargetMode="External"/><Relationship Id="rId10" Type="http://schemas.openxmlformats.org/officeDocument/2006/relationships/hyperlink" Target="https://mirror.enha.kr/wiki/%ED%98%B8%ED%85%94" TargetMode="External"/><Relationship Id="rId31" Type="http://schemas.openxmlformats.org/officeDocument/2006/relationships/hyperlink" Target="https://mirror.enha.kr/wiki/%EC%A0%95%EB%B6%80" TargetMode="External"/><Relationship Id="rId52" Type="http://schemas.openxmlformats.org/officeDocument/2006/relationships/hyperlink" Target="https://mirror.enha.kr/wiki/%EC%9D%BC%EB%B0%98%EC%9D%B8" TargetMode="External"/><Relationship Id="rId73" Type="http://schemas.openxmlformats.org/officeDocument/2006/relationships/hyperlink" Target="https://mirror.enha.kr/wiki/%EC%A4%91%EA%B5%AD" TargetMode="External"/><Relationship Id="rId78" Type="http://schemas.openxmlformats.org/officeDocument/2006/relationships/hyperlink" Target="https://mirror.enha.kr/wiki/%EB%8C%80%ED%95%9C%EB%AF%BC%EA%B5%AD" TargetMode="External"/><Relationship Id="rId94" Type="http://schemas.openxmlformats.org/officeDocument/2006/relationships/hyperlink" Target="https://mirror.enha.kr/wiki/IPsec" TargetMode="External"/><Relationship Id="rId99" Type="http://schemas.openxmlformats.org/officeDocument/2006/relationships/hyperlink" Target="https://mirror.enha.kr/wiki/%EC%95%88%EB%93%9C%EB%A1%9C%EC%9D%B4%EB%93%9C%28%EC%9A%B4%EC%98%81%EC%B2%B4%EC%A0%9C%29" TargetMode="External"/><Relationship Id="rId101" Type="http://schemas.openxmlformats.org/officeDocument/2006/relationships/hyperlink" Target="https://mirror.enha.kr/wiki/PPP" TargetMode="External"/><Relationship Id="rId122" Type="http://schemas.openxmlformats.org/officeDocument/2006/relationships/hyperlink" Target="https://mirror.enha.kr/wiki/%EC%9D%B5%EB%AA%85%EC%84%B1" TargetMode="External"/><Relationship Id="rId143" Type="http://schemas.openxmlformats.org/officeDocument/2006/relationships/hyperlink" Target="https://mirror.enha.kr/wiki/%EB%A6%AC%EA%B7%B8%EB%B2%A0%EB%8B%A4%20%EC%9C%84%ED%82%A4" TargetMode="External"/><Relationship Id="rId148" Type="http://schemas.openxmlformats.org/officeDocument/2006/relationships/hyperlink" Target="https://mirror.enha.kr/wiki/%EB%9D%BC%EC%9A%B0%ED%84%B0" TargetMode="External"/><Relationship Id="rId4" Type="http://schemas.openxmlformats.org/officeDocument/2006/relationships/webSettings" Target="webSettings.xml"/><Relationship Id="rId9" Type="http://schemas.openxmlformats.org/officeDocument/2006/relationships/hyperlink" Target="https://mirror.enha.kr/wiki/%EC%BB%B4%ED%93%A8%ED%84%B0" TargetMode="External"/><Relationship Id="rId26" Type="http://schemas.openxmlformats.org/officeDocument/2006/relationships/hyperlink" Target="https://mirror.enha.kr/wiki/%EB%A1%9C%EA%B7%B8" TargetMode="External"/><Relationship Id="rId47" Type="http://schemas.openxmlformats.org/officeDocument/2006/relationships/hyperlink" Target="https://mirror.enha.kr/wiki/%EB%AF%B8%EA%B5%AD" TargetMode="External"/><Relationship Id="rId68" Type="http://schemas.openxmlformats.org/officeDocument/2006/relationships/hyperlink" Target="https://mirror.enha.kr/wiki/%EA%B0%80%EC%83%81%20%EC%82%AC%EC%84%A4%EB%A7%9D" TargetMode="External"/><Relationship Id="rId89" Type="http://schemas.openxmlformats.org/officeDocument/2006/relationships/hyperlink" Target="https://mirror.enha.kr/wiki/DCC" TargetMode="External"/><Relationship Id="rId112" Type="http://schemas.openxmlformats.org/officeDocument/2006/relationships/hyperlink" Target="https://mirror.enha.kr/wiki/%EC%9A%B4%EC%98%81%EC%B2%B4%EC%A0%9C" TargetMode="External"/><Relationship Id="rId133" Type="http://schemas.openxmlformats.org/officeDocument/2006/relationships/hyperlink" Target="http://rigvedawiki.net/r1/wiki.php/%EA%B0%80%EC%83%81%20%EC%82%AC%EC%84%A4%EB%A7%9D?action=edit&amp;section=12" TargetMode="External"/><Relationship Id="rId154" Type="http://schemas.openxmlformats.org/officeDocument/2006/relationships/fontTable" Target="fontTable.xml"/><Relationship Id="rId16" Type="http://schemas.openxmlformats.org/officeDocument/2006/relationships/hyperlink" Target="http://rigvedawiki.net/r1/wiki.php/%EA%B0%80%EC%83%81%20%EC%82%AC%EC%84%A4%EB%A7%9D?action=edit&amp;section=2" TargetMode="External"/><Relationship Id="rId37" Type="http://schemas.openxmlformats.org/officeDocument/2006/relationships/hyperlink" Target="https://mirror.enha.kr/wiki/%ED%94%84%EB%A1%9D%EC%8B%9C%20%EC%84%9C%EB%B2%84" TargetMode="External"/><Relationship Id="rId58" Type="http://schemas.openxmlformats.org/officeDocument/2006/relationships/hyperlink" Target="https://mirror.enha.kr/wiki/%ED%94%84%EB%A1%9D%EC%8B%9C%20%EC%84%9C%EB%B2%84" TargetMode="External"/><Relationship Id="rId79" Type="http://schemas.openxmlformats.org/officeDocument/2006/relationships/hyperlink" Target="https://mirror.enha.kr/wiki/%EA%B8%B0%EC%97%85" TargetMode="External"/><Relationship Id="rId102" Type="http://schemas.openxmlformats.org/officeDocument/2006/relationships/hyperlink" Target="https://mirror.enha.kr/wiki/%EB%A7%88%EC%9D%B4%ED%81%AC%EB%A1%9C%EC%86%8C%ED%94%84%ED%8A%B8" TargetMode="External"/><Relationship Id="rId123" Type="http://schemas.openxmlformats.org/officeDocument/2006/relationships/hyperlink" Target="https://mirror.enha.kr/wiki/%EC%BB%B4%ED%93%A8%ED%84%B0" TargetMode="External"/><Relationship Id="rId144" Type="http://schemas.openxmlformats.org/officeDocument/2006/relationships/hyperlink" Target="https://mirror.enha.kr/wiki/%ED%94%84%EB%A1%9D%EC%8B%9C%20%EC%84%9C%EB%B2%84" TargetMode="External"/><Relationship Id="rId90" Type="http://schemas.openxmlformats.org/officeDocument/2006/relationships/hyperlink" Target="https://mirror.enha.kr/wiki/%ED%99%98%EC%A0%8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3681</Words>
  <Characters>20982</Characters>
  <Application>Microsoft Office Word</Application>
  <DocSecurity>0</DocSecurity>
  <Lines>174</Lines>
  <Paragraphs>49</Paragraphs>
  <ScaleCrop>false</ScaleCrop>
  <Company/>
  <LinksUpToDate>false</LinksUpToDate>
  <CharactersWithSpaces>24614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김택서</dc:creator>
  <cp:keywords/>
  <dc:description/>
  <cp:lastModifiedBy>김택서</cp:lastModifiedBy>
  <cp:revision>1</cp:revision>
  <dcterms:created xsi:type="dcterms:W3CDTF">2015-02-11T14:02:00Z</dcterms:created>
  <dcterms:modified xsi:type="dcterms:W3CDTF">2015-02-11T14:04:00Z</dcterms:modified>
</cp:coreProperties>
</file>