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1AB" w:rsidRPr="00EA31AB" w:rsidRDefault="00EA31AB" w:rsidP="00EA31AB">
      <w:pPr>
        <w:widowControl/>
        <w:wordWrap/>
        <w:autoSpaceDE/>
        <w:autoSpaceDN/>
        <w:spacing w:beforeAutospacing="1" w:after="0" w:afterAutospacing="1" w:line="270" w:lineRule="atLeast"/>
        <w:jc w:val="center"/>
        <w:outlineLvl w:val="0"/>
        <w:rPr>
          <w:rFonts w:ascii="Arial" w:eastAsia="굴림" w:hAnsi="Arial" w:cs="Arial"/>
          <w:b/>
          <w:bCs/>
          <w:color w:val="000000"/>
          <w:kern w:val="36"/>
          <w:sz w:val="56"/>
          <w:szCs w:val="56"/>
        </w:rPr>
      </w:pPr>
      <w:r>
        <w:rPr>
          <w:rFonts w:ascii="Arial" w:eastAsia="굴림" w:hAnsi="Arial" w:cs="Arial" w:hint="eastAsia"/>
          <w:b/>
          <w:bCs/>
          <w:color w:val="000000"/>
          <w:kern w:val="36"/>
          <w:sz w:val="56"/>
          <w:szCs w:val="56"/>
        </w:rPr>
        <w:t>네트워크</w:t>
      </w:r>
      <w:r>
        <w:rPr>
          <w:rFonts w:ascii="Arial" w:eastAsia="굴림" w:hAnsi="Arial" w:cs="Arial" w:hint="eastAsia"/>
          <w:b/>
          <w:bCs/>
          <w:color w:val="000000"/>
          <w:kern w:val="36"/>
          <w:sz w:val="56"/>
          <w:szCs w:val="56"/>
        </w:rPr>
        <w:t>(</w:t>
      </w:r>
      <w:r>
        <w:rPr>
          <w:rFonts w:ascii="Arial" w:eastAsia="굴림" w:hAnsi="Arial" w:cs="Arial" w:hint="eastAsia"/>
          <w:b/>
          <w:bCs/>
          <w:color w:val="000000"/>
          <w:kern w:val="36"/>
          <w:sz w:val="56"/>
          <w:szCs w:val="56"/>
        </w:rPr>
        <w:t>통신망</w:t>
      </w:r>
      <w:r>
        <w:rPr>
          <w:rFonts w:ascii="Arial" w:eastAsia="굴림" w:hAnsi="Arial" w:cs="Arial" w:hint="eastAsia"/>
          <w:b/>
          <w:bCs/>
          <w:color w:val="000000"/>
          <w:kern w:val="36"/>
          <w:sz w:val="56"/>
          <w:szCs w:val="56"/>
        </w:rPr>
        <w:t>)</w:t>
      </w:r>
    </w:p>
    <w:p w:rsidR="00EA31AB" w:rsidRPr="00EA31AB" w:rsidRDefault="00EA31AB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</w:pPr>
      <w:hyperlink r:id="rId4" w:anchor="toc" w:history="1">
        <w:r w:rsidRPr="00EA31AB">
          <w:rPr>
            <w:rFonts w:ascii="Arial" w:eastAsia="굴림" w:hAnsi="Arial" w:cs="Arial"/>
            <w:b/>
            <w:bCs/>
            <w:color w:val="551A8B"/>
            <w:kern w:val="36"/>
            <w:sz w:val="48"/>
            <w:szCs w:val="48"/>
            <w:u w:val="single"/>
            <w:bdr w:val="none" w:sz="0" w:space="0" w:color="auto" w:frame="1"/>
          </w:rPr>
          <w:t>1</w:t>
        </w:r>
        <w:r w:rsidRPr="00EA31AB">
          <w:rPr>
            <w:rFonts w:ascii="Arial" w:eastAsia="굴림" w:hAnsi="Arial" w:cs="Arial"/>
            <w:b/>
            <w:bCs/>
            <w:color w:val="551A8B"/>
            <w:kern w:val="36"/>
            <w:sz w:val="48"/>
            <w:szCs w:val="48"/>
            <w:bdr w:val="none" w:sz="0" w:space="0" w:color="auto" w:frame="1"/>
          </w:rPr>
          <w:t>.</w:t>
        </w:r>
      </w:hyperlink>
      <w:r w:rsidRPr="00EA31AB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 </w:t>
      </w:r>
      <w:r w:rsidRPr="00EA31AB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개요</w:t>
      </w:r>
      <w:r w:rsidRPr="00EA31AB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 </w:t>
      </w:r>
      <w:hyperlink r:id="rId5" w:anchor="s-1" w:history="1">
        <w:r w:rsidRPr="00EA31AB">
          <w:rPr>
            <w:rFonts w:ascii="Arial" w:eastAsia="굴림" w:hAnsi="Arial" w:cs="Arial"/>
            <w:b/>
            <w:bCs/>
            <w:color w:val="551A8B"/>
            <w:kern w:val="36"/>
            <w:sz w:val="48"/>
            <w:szCs w:val="48"/>
            <w:u w:val="single"/>
            <w:bdr w:val="none" w:sz="0" w:space="0" w:color="auto" w:frame="1"/>
          </w:rPr>
          <w:t>¶</w:t>
        </w:r>
      </w:hyperlink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15000" cy="5162550"/>
            <wp:effectExtent l="0" t="0" r="0" b="0"/>
            <wp:docPr id="5" name="그림 5" descr="http://gii2.nagaokaut.ac.jp/gii/media/69/20090615-2007.01.nt.social.network.big.png?width=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i2.nagaokaut.ac.jp/gii/media/69/20090615-2007.01.nt.social.network.big.png?width=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hyperlink r:id="rId7" w:history="1">
        <w:r w:rsidRPr="00EA31AB">
          <w:rPr>
            <w:rFonts w:ascii="Arial" w:eastAsia="굴림" w:hAnsi="Arial" w:cs="Arial"/>
            <w:color w:val="009900"/>
            <w:kern w:val="0"/>
            <w:sz w:val="18"/>
            <w:szCs w:val="18"/>
            <w:u w:val="single"/>
            <w:bdr w:val="none" w:sz="0" w:space="0" w:color="auto" w:frame="1"/>
          </w:rPr>
          <w:t>[PNG external image]</w:t>
        </w:r>
      </w:hyperlink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br/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영어로는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Network</w:t>
      </w:r>
      <w:hyperlink r:id="rId8" w:anchor="fn1" w:tooltip="실제 발음은 연음으로 인해서 네퉉에 가깝게 들린다. IPA 표기는 /nɛtwɝk/." w:history="1">
        <w:r w:rsidRPr="00EA31AB">
          <w:rPr>
            <w:rFonts w:ascii="굴림체" w:eastAsia="굴림체" w:hAnsi="굴림체" w:cs="굴림체"/>
            <w:color w:val="551A8B"/>
            <w:kern w:val="0"/>
            <w:sz w:val="15"/>
            <w:szCs w:val="15"/>
            <w:u w:val="single"/>
            <w:bdr w:val="none" w:sz="0" w:space="0" w:color="auto" w:frame="1"/>
            <w:vertAlign w:val="superscript"/>
          </w:rPr>
          <w:t>[1]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우리가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자주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접하는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9" w:tooltip="네트워크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네트워크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맞다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정확히는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전자신호를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모든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기기가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서로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통신하기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위해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만든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하나의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망을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의미한다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어원은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거미줄같이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꼬인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회선이란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의미이며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위의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사진만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봐도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그게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무슨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소리인지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있을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것이다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위의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어디까지나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일부적인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지도이며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, 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국제적인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통신망이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아니라는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것을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알아두자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.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전세계의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회선은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10" w:tooltip="페르마의 마지막 정리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이렇게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작은곳에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그릴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수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없다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.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del w:id="0" w:author="Unknown"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그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전에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전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세계의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통신망을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그릴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수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있을지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의문이다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.</w:delText>
        </w:r>
      </w:del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del w:id="1" w:author="Unknown"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예수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주변인물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아냐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?</w:delText>
        </w:r>
      </w:del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[</w:t>
      </w:r>
      <w:hyperlink r:id="rId11" w:history="1">
        <w:proofErr w:type="gramStart"/>
        <w:r w:rsidRPr="00EA31AB">
          <w:rPr>
            <w:rFonts w:ascii="Arial" w:eastAsia="굴림" w:hAnsi="Arial" w:cs="Arial"/>
            <w:color w:val="009900"/>
            <w:kern w:val="0"/>
            <w:sz w:val="18"/>
            <w:szCs w:val="18"/>
            <w:u w:val="single"/>
            <w:bdr w:val="none" w:sz="0" w:space="0" w:color="auto" w:frame="1"/>
          </w:rPr>
          <w:t>edit</w:t>
        </w:r>
        <w:proofErr w:type="gramEnd"/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]</w:t>
      </w:r>
    </w:p>
    <w:p w:rsidR="00EA31AB" w:rsidRDefault="00EA31AB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</w:pPr>
    </w:p>
    <w:p w:rsidR="00EA31AB" w:rsidRPr="00EA31AB" w:rsidRDefault="00EA31AB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</w:pPr>
      <w:hyperlink r:id="rId12" w:anchor="toc" w:history="1">
        <w:r w:rsidRPr="00EA31AB">
          <w:rPr>
            <w:rFonts w:ascii="Arial" w:eastAsia="굴림" w:hAnsi="Arial" w:cs="Arial"/>
            <w:b/>
            <w:bCs/>
            <w:color w:val="551A8B"/>
            <w:kern w:val="36"/>
            <w:sz w:val="48"/>
            <w:szCs w:val="48"/>
            <w:u w:val="single"/>
            <w:bdr w:val="none" w:sz="0" w:space="0" w:color="auto" w:frame="1"/>
          </w:rPr>
          <w:t>2</w:t>
        </w:r>
        <w:r w:rsidRPr="00EA31AB">
          <w:rPr>
            <w:rFonts w:ascii="Arial" w:eastAsia="굴림" w:hAnsi="Arial" w:cs="Arial"/>
            <w:b/>
            <w:bCs/>
            <w:color w:val="551A8B"/>
            <w:kern w:val="36"/>
            <w:sz w:val="48"/>
            <w:szCs w:val="48"/>
            <w:bdr w:val="none" w:sz="0" w:space="0" w:color="auto" w:frame="1"/>
          </w:rPr>
          <w:t>.</w:t>
        </w:r>
      </w:hyperlink>
      <w:r w:rsidRPr="00EA31AB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 </w:t>
      </w:r>
      <w:r w:rsidRPr="00EA31AB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통신망의</w:t>
      </w:r>
      <w:r w:rsidRPr="00EA31AB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EA31AB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종류</w:t>
      </w:r>
      <w:r w:rsidRPr="00EA31AB">
        <w:rPr>
          <w:rFonts w:ascii="Arial" w:eastAsia="굴림" w:hAnsi="Arial" w:cs="Arial"/>
          <w:b/>
          <w:bCs/>
          <w:color w:val="000000"/>
          <w:kern w:val="36"/>
          <w:sz w:val="48"/>
          <w:szCs w:val="48"/>
        </w:rPr>
        <w:t> </w:t>
      </w:r>
      <w:hyperlink r:id="rId13" w:anchor="s-2" w:history="1">
        <w:r w:rsidRPr="00EA31AB">
          <w:rPr>
            <w:rFonts w:ascii="Arial" w:eastAsia="굴림" w:hAnsi="Arial" w:cs="Arial"/>
            <w:b/>
            <w:bCs/>
            <w:color w:val="551A8B"/>
            <w:kern w:val="36"/>
            <w:sz w:val="48"/>
            <w:szCs w:val="48"/>
            <w:u w:val="single"/>
            <w:bdr w:val="none" w:sz="0" w:space="0" w:color="auto" w:frame="1"/>
          </w:rPr>
          <w:t>¶</w:t>
        </w:r>
      </w:hyperlink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67225" cy="3305175"/>
            <wp:effectExtent l="0" t="0" r="9525" b="9525"/>
            <wp:docPr id="4" name="그림 4" descr="http://www.rfidc.com/images/technology_intros/introductiontowireless_standards_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fidc.com/images/technology_intros/introductiontowireless_standards_clip_image00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hyperlink r:id="rId15" w:history="1">
        <w:r w:rsidRPr="00EA31AB">
          <w:rPr>
            <w:rFonts w:ascii="Arial" w:eastAsia="굴림" w:hAnsi="Arial" w:cs="Arial"/>
            <w:color w:val="009900"/>
            <w:kern w:val="0"/>
            <w:sz w:val="18"/>
            <w:szCs w:val="18"/>
            <w:u w:val="single"/>
            <w:bdr w:val="none" w:sz="0" w:space="0" w:color="auto" w:frame="1"/>
          </w:rPr>
          <w:t>[JPG external image]</w:t>
        </w:r>
      </w:hyperlink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br/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규모에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따라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분류해놓은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비교도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[</w:t>
      </w:r>
      <w:hyperlink r:id="rId16" w:history="1">
        <w:proofErr w:type="gramStart"/>
        <w:r w:rsidRPr="00EA31AB">
          <w:rPr>
            <w:rFonts w:ascii="Arial" w:eastAsia="굴림" w:hAnsi="Arial" w:cs="Arial"/>
            <w:color w:val="009900"/>
            <w:kern w:val="0"/>
            <w:sz w:val="18"/>
            <w:szCs w:val="18"/>
            <w:u w:val="single"/>
            <w:bdr w:val="none" w:sz="0" w:space="0" w:color="auto" w:frame="1"/>
          </w:rPr>
          <w:t>edit</w:t>
        </w:r>
        <w:proofErr w:type="gramEnd"/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]</w:t>
      </w: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EA31AB" w:rsidRPr="00EA31AB" w:rsidRDefault="00EA31AB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hyperlink r:id="rId17" w:anchor="toc" w:history="1">
        <w:r w:rsidRPr="00EA31AB">
          <w:rPr>
            <w:rFonts w:ascii="Arial" w:eastAsia="굴림" w:hAnsi="Arial" w:cs="Arial"/>
            <w:b/>
            <w:bCs/>
            <w:color w:val="551A8B"/>
            <w:kern w:val="0"/>
            <w:sz w:val="36"/>
            <w:szCs w:val="36"/>
            <w:u w:val="single"/>
            <w:bdr w:val="none" w:sz="0" w:space="0" w:color="auto" w:frame="1"/>
          </w:rPr>
          <w:t>2.1</w:t>
        </w:r>
        <w:r w:rsidRPr="00EA31AB">
          <w:rPr>
            <w:rFonts w:ascii="Arial" w:eastAsia="굴림" w:hAnsi="Arial" w:cs="Arial"/>
            <w:b/>
            <w:bCs/>
            <w:color w:val="551A8B"/>
            <w:kern w:val="0"/>
            <w:sz w:val="36"/>
            <w:szCs w:val="36"/>
            <w:bdr w:val="none" w:sz="0" w:space="0" w:color="auto" w:frame="1"/>
          </w:rPr>
          <w:t>.</w:t>
        </w:r>
      </w:hyperlink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 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광역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통신망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 </w:t>
      </w:r>
      <w:hyperlink r:id="rId18" w:anchor="s-2.1" w:history="1">
        <w:r w:rsidRPr="00EA31AB">
          <w:rPr>
            <w:rFonts w:ascii="Arial" w:eastAsia="굴림" w:hAnsi="Arial" w:cs="Arial"/>
            <w:b/>
            <w:bCs/>
            <w:color w:val="551A8B"/>
            <w:kern w:val="0"/>
            <w:sz w:val="36"/>
            <w:szCs w:val="36"/>
            <w:u w:val="single"/>
            <w:bdr w:val="none" w:sz="0" w:space="0" w:color="auto" w:frame="1"/>
          </w:rPr>
          <w:t>¶</w:t>
        </w:r>
      </w:hyperlink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광역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영어로는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"Wide Area Network"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이라고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쓰며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줄여서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"WAN"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이라고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부른다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상위단위에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속하는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통신망이며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규모도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크고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아름답다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일반적인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사람이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쉽게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접할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있는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광역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전국에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깔려있는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전화선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현대에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와서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많이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접하는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광역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19" w:tooltip="ISP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ISP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(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인터넷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서비스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제공업자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)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20" w:tooltip="인터넷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인터넷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서비스를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제공하기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위해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전국에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회선을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깔아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구축한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통신망이다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물론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21" w:tooltip="인터넷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인터넷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회선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뿐만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아니라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최상위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단위의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네트워크끼리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다이렉트로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연결되는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경우도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광역통신망으로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불린다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이러한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중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대표적인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것은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22" w:tooltip="기업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기업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23" w:tooltip="인트라넷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인트라넷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에서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본사와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지사간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전용선으로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다이렉트로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연결되는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경우이다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[</w:t>
      </w:r>
      <w:hyperlink r:id="rId24" w:history="1">
        <w:proofErr w:type="gramStart"/>
        <w:r w:rsidRPr="00EA31AB">
          <w:rPr>
            <w:rFonts w:ascii="Arial" w:eastAsia="굴림" w:hAnsi="Arial" w:cs="Arial"/>
            <w:color w:val="009900"/>
            <w:kern w:val="0"/>
            <w:sz w:val="18"/>
            <w:szCs w:val="18"/>
            <w:u w:val="single"/>
            <w:bdr w:val="none" w:sz="0" w:space="0" w:color="auto" w:frame="1"/>
          </w:rPr>
          <w:t>edit</w:t>
        </w:r>
        <w:proofErr w:type="gramEnd"/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]</w:t>
      </w:r>
    </w:p>
    <w:p w:rsidR="00EA31AB" w:rsidRDefault="00EA31AB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EA31AB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굴림" w:hAnsi="Arial" w:cs="Arial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724525" cy="4029075"/>
            <wp:effectExtent l="0" t="0" r="9525" b="9525"/>
            <wp:docPr id="6" name="그림 6" descr="C:\Users\Administrator\Desktop\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wa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bookmarkStart w:id="2" w:name="_GoBack"/>
    <w:bookmarkEnd w:id="2"/>
    <w:p w:rsidR="00EA31AB" w:rsidRPr="00EA31AB" w:rsidRDefault="00EA31AB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lastRenderedPageBreak/>
        <w:fldChar w:fldCharType="begin"/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instrText xml:space="preserve"> HYPERLINK "https://mirror.enha.kr/wiki/%ED%86%B5%EC%8B%A0%EB%A7%9D" \l "toc" </w:instrTex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fldChar w:fldCharType="separate"/>
      </w:r>
      <w:r w:rsidRPr="00EA31AB">
        <w:rPr>
          <w:rFonts w:ascii="Arial" w:eastAsia="굴림" w:hAnsi="Arial" w:cs="Arial"/>
          <w:b/>
          <w:bCs/>
          <w:color w:val="551A8B"/>
          <w:kern w:val="0"/>
          <w:sz w:val="36"/>
          <w:szCs w:val="36"/>
          <w:u w:val="single"/>
          <w:bdr w:val="none" w:sz="0" w:space="0" w:color="auto" w:frame="1"/>
        </w:rPr>
        <w:t>2.2</w:t>
      </w:r>
      <w:r w:rsidRPr="00EA31AB">
        <w:rPr>
          <w:rFonts w:ascii="Arial" w:eastAsia="굴림" w:hAnsi="Arial" w:cs="Arial"/>
          <w:b/>
          <w:bCs/>
          <w:color w:val="551A8B"/>
          <w:kern w:val="0"/>
          <w:sz w:val="36"/>
          <w:szCs w:val="36"/>
          <w:bdr w:val="none" w:sz="0" w:space="0" w:color="auto" w:frame="1"/>
        </w:rPr>
        <w:t>.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fldChar w:fldCharType="end"/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 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도시권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통신망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 </w:t>
      </w:r>
      <w:hyperlink r:id="rId26" w:anchor="s-2.2" w:history="1">
        <w:r w:rsidRPr="00EA31AB">
          <w:rPr>
            <w:rFonts w:ascii="Arial" w:eastAsia="굴림" w:hAnsi="Arial" w:cs="Arial"/>
            <w:b/>
            <w:bCs/>
            <w:color w:val="551A8B"/>
            <w:kern w:val="0"/>
            <w:sz w:val="36"/>
            <w:szCs w:val="36"/>
            <w:u w:val="single"/>
            <w:bdr w:val="none" w:sz="0" w:space="0" w:color="auto" w:frame="1"/>
          </w:rPr>
          <w:t>¶</w:t>
        </w:r>
      </w:hyperlink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manne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687AD" id="직사각형 2" o:spid="_x0000_s1026" alt="mannet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xl8cvVAgAAz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영어로는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"Metropolitan Area Network"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이라고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쓰며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줄여서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"MAN"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이라고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부른다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 </w:t>
      </w:r>
      <w:del w:id="3" w:author="Unknown"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fldChar w:fldCharType="begin"/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InstrText xml:space="preserve"> </w:delInstrText>
        </w:r>
        <w:r w:rsidRPr="00EA31AB">
          <w:rPr>
            <w:rFonts w:ascii="Arial" w:eastAsia="굴림" w:hAnsi="Arial" w:cs="Arial" w:hint="eastAsia"/>
            <w:color w:val="7F7F7F"/>
            <w:kern w:val="0"/>
            <w:sz w:val="18"/>
            <w:szCs w:val="18"/>
          </w:rPr>
          <w:delInstrText>HYPERLINK "https://mirror.enha.kr/wiki/%EB%82%A8%EC%9E%90" \o "</w:delInstrText>
        </w:r>
        <w:r w:rsidRPr="00EA31AB">
          <w:rPr>
            <w:rFonts w:ascii="Arial" w:eastAsia="굴림" w:hAnsi="Arial" w:cs="Arial" w:hint="eastAsia"/>
            <w:color w:val="7F7F7F"/>
            <w:kern w:val="0"/>
            <w:sz w:val="18"/>
            <w:szCs w:val="18"/>
          </w:rPr>
          <w:delInstrText>남자</w:delInstrText>
        </w:r>
        <w:r w:rsidRPr="00EA31AB">
          <w:rPr>
            <w:rFonts w:ascii="Arial" w:eastAsia="굴림" w:hAnsi="Arial" w:cs="Arial" w:hint="eastAsia"/>
            <w:color w:val="7F7F7F"/>
            <w:kern w:val="0"/>
            <w:sz w:val="18"/>
            <w:szCs w:val="18"/>
          </w:rPr>
          <w:delInstrText>"</w:delInstr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InstrText xml:space="preserve"> </w:delInstr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fldChar w:fldCharType="separate"/>
        </w:r>
        <w:r w:rsidRPr="00EA31AB">
          <w:rPr>
            <w:rFonts w:ascii="Arial" w:eastAsia="굴림" w:hAnsi="Arial" w:cs="Arial"/>
            <w:color w:val="AA8CC5"/>
            <w:kern w:val="0"/>
            <w:sz w:val="18"/>
            <w:szCs w:val="18"/>
            <w:u w:val="single"/>
            <w:bdr w:val="none" w:sz="0" w:space="0" w:color="auto" w:frame="1"/>
          </w:rPr>
          <w:delText>남자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fldChar w:fldCharType="end"/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랑은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그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어떤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관련도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 xml:space="preserve"> 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없다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.</w:delText>
        </w:r>
      </w:del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광역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바로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아랫단계이며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근거리통신망의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상위에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속한다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 </w:t>
      </w:r>
      <w:del w:id="4" w:author="Unknown"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fldChar w:fldCharType="begin"/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InstrText xml:space="preserve"> </w:delInstrText>
        </w:r>
        <w:r w:rsidRPr="00EA31AB">
          <w:rPr>
            <w:rFonts w:ascii="Arial" w:eastAsia="굴림" w:hAnsi="Arial" w:cs="Arial" w:hint="eastAsia"/>
            <w:color w:val="7F7F7F"/>
            <w:kern w:val="0"/>
            <w:sz w:val="18"/>
            <w:szCs w:val="18"/>
          </w:rPr>
          <w:delInstrText>HYPERLINK "https://mirror.enha.kr/wiki/%EC%83%8C%EB%93%9C%EC%9C%84%EC%B9%98" \o "</w:delInstrText>
        </w:r>
        <w:r w:rsidRPr="00EA31AB">
          <w:rPr>
            <w:rFonts w:ascii="Arial" w:eastAsia="굴림" w:hAnsi="Arial" w:cs="Arial" w:hint="eastAsia"/>
            <w:color w:val="7F7F7F"/>
            <w:kern w:val="0"/>
            <w:sz w:val="18"/>
            <w:szCs w:val="18"/>
          </w:rPr>
          <w:delInstrText>샌드위치</w:delInstrText>
        </w:r>
        <w:r w:rsidRPr="00EA31AB">
          <w:rPr>
            <w:rFonts w:ascii="Arial" w:eastAsia="굴림" w:hAnsi="Arial" w:cs="Arial" w:hint="eastAsia"/>
            <w:color w:val="7F7F7F"/>
            <w:kern w:val="0"/>
            <w:sz w:val="18"/>
            <w:szCs w:val="18"/>
          </w:rPr>
          <w:delInstrText>"</w:delInstr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InstrText xml:space="preserve"> </w:delInstr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fldChar w:fldCharType="separate"/>
        </w:r>
        <w:r w:rsidRPr="00EA31AB">
          <w:rPr>
            <w:rFonts w:ascii="Arial" w:eastAsia="굴림" w:hAnsi="Arial" w:cs="Arial"/>
            <w:color w:val="AA8CC5"/>
            <w:kern w:val="0"/>
            <w:sz w:val="18"/>
            <w:szCs w:val="18"/>
            <w:u w:val="single"/>
            <w:bdr w:val="none" w:sz="0" w:space="0" w:color="auto" w:frame="1"/>
          </w:rPr>
          <w:delText>샌드위치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fldChar w:fldCharType="end"/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 </w:delText>
        </w:r>
        <w:r w:rsidRPr="00EA31AB">
          <w:rPr>
            <w:rFonts w:ascii="Arial" w:eastAsia="굴림" w:hAnsi="Arial" w:cs="Arial"/>
            <w:color w:val="7F7F7F"/>
            <w:kern w:val="0"/>
            <w:sz w:val="18"/>
            <w:szCs w:val="18"/>
          </w:rPr>
          <w:delText>통신망</w:delText>
        </w:r>
      </w:del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원래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개념은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처음에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생겼을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없었던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개념이였다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하지만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27" w:tooltip="휴대전화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휴대전화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세계적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보급으로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도시마다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28" w:tooltip="기지국" w:history="1">
        <w:r w:rsidRPr="00EA31AB">
          <w:rPr>
            <w:rFonts w:ascii="Arial" w:eastAsia="굴림" w:hAnsi="Arial" w:cs="Arial"/>
            <w:color w:val="808080"/>
            <w:kern w:val="0"/>
            <w:sz w:val="18"/>
            <w:szCs w:val="18"/>
            <w:u w:val="single"/>
            <w:bdr w:val="none" w:sz="0" w:space="0" w:color="auto" w:frame="1"/>
          </w:rPr>
          <w:t>기지국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사용해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지역마다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네트워크를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구축해야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했기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때문에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29" w:tooltip="기지국" w:history="1">
        <w:r w:rsidRPr="00EA31AB">
          <w:rPr>
            <w:rFonts w:ascii="Arial" w:eastAsia="굴림" w:hAnsi="Arial" w:cs="Arial"/>
            <w:color w:val="808080"/>
            <w:kern w:val="0"/>
            <w:sz w:val="18"/>
            <w:szCs w:val="18"/>
            <w:u w:val="single"/>
            <w:bdr w:val="none" w:sz="0" w:space="0" w:color="auto" w:frame="1"/>
          </w:rPr>
          <w:t>기지국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가리키는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새로운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개념이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필요해지게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되었다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그대로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각각에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설치돼있는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의미하며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도시권역에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있는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모든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있는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통신망들과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광역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통신망으로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다이렉트로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연결된다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[</w:t>
      </w:r>
      <w:hyperlink r:id="rId30" w:history="1">
        <w:proofErr w:type="gramStart"/>
        <w:r w:rsidRPr="00EA31AB">
          <w:rPr>
            <w:rFonts w:ascii="Arial" w:eastAsia="굴림" w:hAnsi="Arial" w:cs="Arial"/>
            <w:color w:val="009900"/>
            <w:kern w:val="0"/>
            <w:sz w:val="18"/>
            <w:szCs w:val="18"/>
            <w:u w:val="single"/>
            <w:bdr w:val="none" w:sz="0" w:space="0" w:color="auto" w:frame="1"/>
          </w:rPr>
          <w:t>edit</w:t>
        </w:r>
        <w:proofErr w:type="gramEnd"/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]</w:t>
      </w: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</w:p>
    <w:p w:rsidR="00A31333" w:rsidRDefault="00A31333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굴림" w:hAnsi="Arial" w:cs="Arial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734050" cy="3762375"/>
            <wp:effectExtent l="0" t="0" r="0" b="9525"/>
            <wp:docPr id="7" name="그림 7" descr="C:\Users\Administrator\Desktop\man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manne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AB" w:rsidRPr="00EA31AB" w:rsidRDefault="00EA31AB" w:rsidP="00EA31AB">
      <w:pPr>
        <w:widowControl/>
        <w:wordWrap/>
        <w:autoSpaceDE/>
        <w:autoSpaceDN/>
        <w:spacing w:beforeAutospacing="1" w:after="0" w:afterAutospacing="1" w:line="270" w:lineRule="atLeast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hyperlink r:id="rId32" w:anchor="toc" w:history="1">
        <w:r w:rsidRPr="00EA31AB">
          <w:rPr>
            <w:rFonts w:ascii="Arial" w:eastAsia="굴림" w:hAnsi="Arial" w:cs="Arial"/>
            <w:b/>
            <w:bCs/>
            <w:color w:val="551A8B"/>
            <w:kern w:val="0"/>
            <w:sz w:val="36"/>
            <w:szCs w:val="36"/>
            <w:u w:val="single"/>
            <w:bdr w:val="none" w:sz="0" w:space="0" w:color="auto" w:frame="1"/>
          </w:rPr>
          <w:t>2.3</w:t>
        </w:r>
        <w:r w:rsidRPr="00EA31AB">
          <w:rPr>
            <w:rFonts w:ascii="Arial" w:eastAsia="굴림" w:hAnsi="Arial" w:cs="Arial"/>
            <w:b/>
            <w:bCs/>
            <w:color w:val="551A8B"/>
            <w:kern w:val="0"/>
            <w:sz w:val="36"/>
            <w:szCs w:val="36"/>
            <w:bdr w:val="none" w:sz="0" w:space="0" w:color="auto" w:frame="1"/>
          </w:rPr>
          <w:t>.</w:t>
        </w:r>
      </w:hyperlink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 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근거리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통신망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 </w:t>
      </w:r>
      <w:hyperlink r:id="rId33" w:anchor="s-2.3" w:history="1">
        <w:r w:rsidRPr="00EA31AB">
          <w:rPr>
            <w:rFonts w:ascii="Arial" w:eastAsia="굴림" w:hAnsi="Arial" w:cs="Arial"/>
            <w:b/>
            <w:bCs/>
            <w:color w:val="551A8B"/>
            <w:kern w:val="0"/>
            <w:sz w:val="36"/>
            <w:szCs w:val="36"/>
            <w:u w:val="single"/>
            <w:bdr w:val="none" w:sz="0" w:space="0" w:color="auto" w:frame="1"/>
          </w:rPr>
          <w:t>¶</w:t>
        </w:r>
      </w:hyperlink>
      <w:r w:rsidR="00A31333">
        <w:rPr>
          <w:rFonts w:ascii="Arial" w:eastAsia="굴림" w:hAnsi="Arial" w:cs="Arial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2AB2FBBF" wp14:editId="2F70A741">
            <wp:extent cx="5724525" cy="4638675"/>
            <wp:effectExtent l="0" t="0" r="9525" b="9525"/>
            <wp:docPr id="8" name="그림 8" descr="C:\Users\Administrator\Desktop\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lan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근거리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영어로는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"Local Area Network"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이라고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쓰며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줄여서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r w:rsidRPr="00EA31AB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"LAN"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이라고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부른다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하위단계에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속하는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개인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목적에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따라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아래로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더욱더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새분화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되지만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일단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전체적인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통신망에서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하위에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속하는건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근거리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통신망이다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광역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다이렉트로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연결되는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단말이나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각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구역에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존재하는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도시권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가장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하위층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통신망이며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대부분을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차지한다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EA31AB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E33F7F" w:rsidRPr="00EA31AB" w:rsidRDefault="00EA31AB" w:rsidP="00EA31AB">
      <w:pPr>
        <w:widowControl/>
        <w:wordWrap/>
        <w:autoSpaceDE/>
        <w:autoSpaceDN/>
        <w:spacing w:after="0" w:line="270" w:lineRule="atLeast"/>
        <w:jc w:val="left"/>
        <w:rPr>
          <w:rFonts w:ascii="Arial" w:eastAsia="굴림" w:hAnsi="Arial" w:cs="Arial" w:hint="eastAsia"/>
          <w:color w:val="000000"/>
          <w:kern w:val="0"/>
          <w:sz w:val="18"/>
          <w:szCs w:val="18"/>
        </w:rPr>
      </w:pP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근거리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구축하기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위해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35" w:tooltip="랜 카드" w:history="1">
        <w:r w:rsidRPr="00EA31AB">
          <w:rPr>
            <w:rFonts w:ascii="Arial" w:eastAsia="굴림" w:hAnsi="Arial" w:cs="Arial"/>
            <w:color w:val="808080"/>
            <w:kern w:val="0"/>
            <w:sz w:val="18"/>
            <w:szCs w:val="18"/>
            <w:u w:val="single"/>
            <w:bdr w:val="none" w:sz="0" w:space="0" w:color="auto" w:frame="1"/>
          </w:rPr>
          <w:t>랜</w:t>
        </w:r>
        <w:r w:rsidRPr="00EA31AB">
          <w:rPr>
            <w:rFonts w:ascii="Arial" w:eastAsia="굴림" w:hAnsi="Arial" w:cs="Arial"/>
            <w:color w:val="808080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EA31AB">
          <w:rPr>
            <w:rFonts w:ascii="Arial" w:eastAsia="굴림" w:hAnsi="Arial" w:cs="Arial"/>
            <w:color w:val="808080"/>
            <w:kern w:val="0"/>
            <w:sz w:val="18"/>
            <w:szCs w:val="18"/>
            <w:u w:val="single"/>
            <w:bdr w:val="none" w:sz="0" w:space="0" w:color="auto" w:frame="1"/>
          </w:rPr>
          <w:t>카드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와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36" w:tooltip="랜 케이블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랜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 xml:space="preserve"> </w:t>
        </w:r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케이블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필요로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하는데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덕분에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랜이라고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하드웨어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카드나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 </w:t>
      </w:r>
      <w:hyperlink r:id="rId37" w:tooltip="케이블" w:history="1">
        <w:r w:rsidRPr="00EA31AB">
          <w:rPr>
            <w:rFonts w:ascii="Arial" w:eastAsia="굴림" w:hAnsi="Arial" w:cs="Arial"/>
            <w:color w:val="551A8B"/>
            <w:kern w:val="0"/>
            <w:sz w:val="18"/>
            <w:szCs w:val="18"/>
            <w:u w:val="single"/>
            <w:bdr w:val="none" w:sz="0" w:space="0" w:color="auto" w:frame="1"/>
          </w:rPr>
          <w:t>케이블</w:t>
        </w:r>
      </w:hyperlink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의미하는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뜻으로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많이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알고있다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하지만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앞글자는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근거리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줄인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LAN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이기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때문에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결과적으로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근거리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통신망을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의미한다는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사실을</w:t>
      </w:r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잊지말자</w:t>
      </w:r>
      <w:proofErr w:type="spellEnd"/>
      <w:r w:rsidRPr="00EA31AB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sectPr w:rsidR="00E33F7F" w:rsidRPr="00EA31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AB"/>
    <w:rsid w:val="00A31333"/>
    <w:rsid w:val="00E8656D"/>
    <w:rsid w:val="00EA31AB"/>
    <w:rsid w:val="00FB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A60F-A41A-4668-BF31-31F26683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A31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A31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31A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A31A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tocnumber">
    <w:name w:val="tocnumber"/>
    <w:basedOn w:val="a0"/>
    <w:rsid w:val="00EA31AB"/>
  </w:style>
  <w:style w:type="character" w:styleId="a3">
    <w:name w:val="Hyperlink"/>
    <w:basedOn w:val="a0"/>
    <w:uiPriority w:val="99"/>
    <w:unhideWhenUsed/>
    <w:rsid w:val="00EA31AB"/>
    <w:rPr>
      <w:color w:val="0000FF"/>
      <w:u w:val="single"/>
    </w:rPr>
  </w:style>
  <w:style w:type="character" w:customStyle="1" w:styleId="dot">
    <w:name w:val="dot"/>
    <w:basedOn w:val="a0"/>
    <w:rsid w:val="00EA31AB"/>
  </w:style>
  <w:style w:type="character" w:customStyle="1" w:styleId="apple-converted-space">
    <w:name w:val="apple-converted-space"/>
    <w:basedOn w:val="a0"/>
    <w:rsid w:val="00EA31AB"/>
  </w:style>
  <w:style w:type="character" w:styleId="HTML">
    <w:name w:val="HTML Typewriter"/>
    <w:basedOn w:val="a0"/>
    <w:uiPriority w:val="99"/>
    <w:semiHidden/>
    <w:unhideWhenUsed/>
    <w:rsid w:val="00EA31AB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EA31AB"/>
    <w:rPr>
      <w:b/>
      <w:bCs/>
    </w:rPr>
  </w:style>
  <w:style w:type="character" w:customStyle="1" w:styleId="sep">
    <w:name w:val="sep"/>
    <w:basedOn w:val="a0"/>
    <w:rsid w:val="00EA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0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4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ror.enha.kr/wiki/%ED%86%B5%EC%8B%A0%EB%A7%9D" TargetMode="External"/><Relationship Id="rId18" Type="http://schemas.openxmlformats.org/officeDocument/2006/relationships/hyperlink" Target="https://mirror.enha.kr/wiki/%ED%86%B5%EC%8B%A0%EB%A7%9D" TargetMode="External"/><Relationship Id="rId26" Type="http://schemas.openxmlformats.org/officeDocument/2006/relationships/hyperlink" Target="https://mirror.enha.kr/wiki/%ED%86%B5%EC%8B%A0%EB%A7%9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irror.enha.kr/wiki/%EC%9D%B8%ED%84%B0%EB%84%B7" TargetMode="External"/><Relationship Id="rId34" Type="http://schemas.openxmlformats.org/officeDocument/2006/relationships/image" Target="media/image5.jpeg"/><Relationship Id="rId7" Type="http://schemas.openxmlformats.org/officeDocument/2006/relationships/hyperlink" Target="http://gii2.nagaokaut.ac.jp/gii/media/69/20090615-2007.01.nt.social.network.big.png" TargetMode="External"/><Relationship Id="rId12" Type="http://schemas.openxmlformats.org/officeDocument/2006/relationships/hyperlink" Target="https://mirror.enha.kr/wiki/%ED%86%B5%EC%8B%A0%EB%A7%9D" TargetMode="External"/><Relationship Id="rId17" Type="http://schemas.openxmlformats.org/officeDocument/2006/relationships/hyperlink" Target="https://mirror.enha.kr/wiki/%ED%86%B5%EC%8B%A0%EB%A7%9D" TargetMode="External"/><Relationship Id="rId25" Type="http://schemas.openxmlformats.org/officeDocument/2006/relationships/image" Target="media/image3.jpeg"/><Relationship Id="rId33" Type="http://schemas.openxmlformats.org/officeDocument/2006/relationships/hyperlink" Target="https://mirror.enha.kr/wiki/%ED%86%B5%EC%8B%A0%EB%A7%9D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rigvedawiki.net/r1/wiki.php/%ED%86%B5%EC%8B%A0%EB%A7%9D?action=edit&amp;section=3" TargetMode="External"/><Relationship Id="rId20" Type="http://schemas.openxmlformats.org/officeDocument/2006/relationships/hyperlink" Target="https://mirror.enha.kr/wiki/%EC%9D%B8%ED%84%B0%EB%84%B7" TargetMode="External"/><Relationship Id="rId29" Type="http://schemas.openxmlformats.org/officeDocument/2006/relationships/hyperlink" Target="https://mirror.enha.kr/wiki/%EA%B8%B0%EC%A7%80%EA%B5%A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rigvedawiki.net/r1/wiki.php/%ED%86%B5%EC%8B%A0%EB%A7%9D?action=edit&amp;section=2" TargetMode="External"/><Relationship Id="rId24" Type="http://schemas.openxmlformats.org/officeDocument/2006/relationships/hyperlink" Target="http://rigvedawiki.net/r1/wiki.php/%ED%86%B5%EC%8B%A0%EB%A7%9D?action=edit&amp;section=4" TargetMode="External"/><Relationship Id="rId32" Type="http://schemas.openxmlformats.org/officeDocument/2006/relationships/hyperlink" Target="https://mirror.enha.kr/wiki/%ED%86%B5%EC%8B%A0%EB%A7%9D" TargetMode="External"/><Relationship Id="rId37" Type="http://schemas.openxmlformats.org/officeDocument/2006/relationships/hyperlink" Target="https://mirror.enha.kr/wiki/%EC%BC%80%EC%9D%B4%EB%B8%94" TargetMode="External"/><Relationship Id="rId5" Type="http://schemas.openxmlformats.org/officeDocument/2006/relationships/hyperlink" Target="https://mirror.enha.kr/wiki/%ED%86%B5%EC%8B%A0%EB%A7%9D" TargetMode="External"/><Relationship Id="rId15" Type="http://schemas.openxmlformats.org/officeDocument/2006/relationships/hyperlink" Target="http://www.rfidc.com/images/technology_intros/introductiontowireless_standards_clip_image002.jpg" TargetMode="External"/><Relationship Id="rId23" Type="http://schemas.openxmlformats.org/officeDocument/2006/relationships/hyperlink" Target="https://mirror.enha.kr/wiki/%EC%9D%B8%ED%8A%B8%EB%9D%BC%EB%84%B7" TargetMode="External"/><Relationship Id="rId28" Type="http://schemas.openxmlformats.org/officeDocument/2006/relationships/hyperlink" Target="https://mirror.enha.kr/wiki/%EA%B8%B0%EC%A7%80%EA%B5%AD" TargetMode="External"/><Relationship Id="rId36" Type="http://schemas.openxmlformats.org/officeDocument/2006/relationships/hyperlink" Target="https://mirror.enha.kr/wiki/%EB%9E%9C%20%EC%BC%80%EC%9D%B4%EB%B8%94" TargetMode="External"/><Relationship Id="rId10" Type="http://schemas.openxmlformats.org/officeDocument/2006/relationships/hyperlink" Target="https://mirror.enha.kr/wiki/%ED%8E%98%EB%A5%B4%EB%A7%88%EC%9D%98%20%EB%A7%88%EC%A7%80%EB%A7%89%20%EC%A0%95%EB%A6%AC" TargetMode="External"/><Relationship Id="rId19" Type="http://schemas.openxmlformats.org/officeDocument/2006/relationships/hyperlink" Target="https://mirror.enha.kr/wiki/ISP" TargetMode="External"/><Relationship Id="rId31" Type="http://schemas.openxmlformats.org/officeDocument/2006/relationships/image" Target="media/image4.jpeg"/><Relationship Id="rId4" Type="http://schemas.openxmlformats.org/officeDocument/2006/relationships/hyperlink" Target="https://mirror.enha.kr/wiki/%ED%86%B5%EC%8B%A0%EB%A7%9D" TargetMode="External"/><Relationship Id="rId9" Type="http://schemas.openxmlformats.org/officeDocument/2006/relationships/hyperlink" Target="https://mirror.enha.kr/wiki/%EB%84%A4%ED%8A%B8%EC%9B%8C%ED%81%AC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mirror.enha.kr/wiki/%EA%B8%B0%EC%97%85" TargetMode="External"/><Relationship Id="rId27" Type="http://schemas.openxmlformats.org/officeDocument/2006/relationships/hyperlink" Target="https://mirror.enha.kr/wiki/%ED%9C%B4%EB%8C%80%EC%A0%84%ED%99%94" TargetMode="External"/><Relationship Id="rId30" Type="http://schemas.openxmlformats.org/officeDocument/2006/relationships/hyperlink" Target="http://rigvedawiki.net/r1/wiki.php/%ED%86%B5%EC%8B%A0%EB%A7%9D?action=edit&amp;section=5" TargetMode="External"/><Relationship Id="rId35" Type="http://schemas.openxmlformats.org/officeDocument/2006/relationships/hyperlink" Target="https://mirror.enha.kr/wiki/%EB%9E%9C%20%EC%B9%B4%EB%93%9C" TargetMode="External"/><Relationship Id="rId8" Type="http://schemas.openxmlformats.org/officeDocument/2006/relationships/hyperlink" Target="https://mirror.enha.kr/wiki/%ED%86%B5%EC%8B%A0%EB%A7%9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2</cp:revision>
  <dcterms:created xsi:type="dcterms:W3CDTF">2015-02-11T13:45:00Z</dcterms:created>
  <dcterms:modified xsi:type="dcterms:W3CDTF">2015-02-11T13:51:00Z</dcterms:modified>
</cp:coreProperties>
</file>